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42A50" w14:textId="77777777" w:rsidR="00B5512F" w:rsidRPr="009A04C5" w:rsidRDefault="003F72F2" w:rsidP="007F449D">
      <w:pPr>
        <w:spacing w:line="360" w:lineRule="auto"/>
        <w:rPr>
          <w:rFonts w:cs="Times New Roman"/>
        </w:rPr>
      </w:pPr>
      <w:r>
        <w:rPr>
          <w:rFonts w:cs="Times New Roman"/>
        </w:rPr>
        <w:t xml:space="preserve">Title: </w:t>
      </w:r>
      <w:r w:rsidR="002D61A1">
        <w:rPr>
          <w:rFonts w:cs="Times New Roman"/>
        </w:rPr>
        <w:t>Depth-mediated i</w:t>
      </w:r>
      <w:r w:rsidR="009A04C5">
        <w:rPr>
          <w:rFonts w:cs="Times New Roman"/>
        </w:rPr>
        <w:t xml:space="preserve">nteractions between color and </w:t>
      </w:r>
      <w:r>
        <w:rPr>
          <w:rFonts w:cs="Times New Roman"/>
          <w:i/>
        </w:rPr>
        <w:t>Symbiodinium</w:t>
      </w:r>
      <w:r>
        <w:rPr>
          <w:rFonts w:cs="Times New Roman"/>
        </w:rPr>
        <w:t xml:space="preserve"> in</w:t>
      </w:r>
      <w:r w:rsidR="009A04C5">
        <w:rPr>
          <w:rFonts w:cs="Times New Roman"/>
        </w:rPr>
        <w:t xml:space="preserve"> </w:t>
      </w:r>
      <w:r w:rsidR="009A04C5">
        <w:rPr>
          <w:rFonts w:cs="Times New Roman"/>
          <w:i/>
        </w:rPr>
        <w:t>Montipora capitata</w:t>
      </w:r>
      <w:r w:rsidR="009A04C5">
        <w:rPr>
          <w:rFonts w:cs="Times New Roman"/>
        </w:rPr>
        <w:t xml:space="preserve"> in </w:t>
      </w:r>
      <w:r w:rsidR="009A04C5" w:rsidRPr="00C477A7">
        <w:rPr>
          <w:rFonts w:cs="Times New Roman"/>
        </w:rPr>
        <w:t>Kāne‘ohe Bay, O‘ahu, Hawai‘i</w:t>
      </w:r>
    </w:p>
    <w:p w14:paraId="1907FE61" w14:textId="77777777" w:rsidR="00CA331D" w:rsidRPr="00995218" w:rsidRDefault="00CA331D" w:rsidP="007F449D">
      <w:pPr>
        <w:spacing w:line="360" w:lineRule="auto"/>
        <w:rPr>
          <w:rFonts w:cs="Times New Roman"/>
        </w:rPr>
      </w:pPr>
    </w:p>
    <w:p w14:paraId="62B6955F" w14:textId="77777777" w:rsidR="00580CFF" w:rsidRPr="00995218" w:rsidRDefault="00580CFF" w:rsidP="007F449D">
      <w:pPr>
        <w:spacing w:line="36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118D37F4" w14:textId="77777777" w:rsidR="00580CFF" w:rsidRDefault="00580CFF" w:rsidP="007F449D">
      <w:pPr>
        <w:spacing w:line="360" w:lineRule="auto"/>
        <w:rPr>
          <w:rFonts w:cs="Times New Roman"/>
        </w:rPr>
      </w:pPr>
    </w:p>
    <w:p w14:paraId="71A84854"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xml:space="preserve">, </w:t>
      </w:r>
      <w:proofErr w:type="gramStart"/>
      <w:r w:rsidR="00995218" w:rsidRPr="00995218">
        <w:rPr>
          <w:rFonts w:cs="Times New Roman"/>
        </w:rPr>
        <w:t>R</w:t>
      </w:r>
      <w:proofErr w:type="gramEnd"/>
      <w:r w:rsidR="00995218" w:rsidRPr="00995218">
        <w:rPr>
          <w:rFonts w:cs="Times New Roman"/>
        </w:rPr>
        <w:t>. D. Gates</w:t>
      </w:r>
      <w:r w:rsidR="00995218" w:rsidRPr="00995218">
        <w:rPr>
          <w:rFonts w:cs="Times New Roman"/>
          <w:vertAlign w:val="superscript"/>
        </w:rPr>
        <w:t>2</w:t>
      </w:r>
    </w:p>
    <w:p w14:paraId="5FEBC3A9" w14:textId="77777777" w:rsidR="00995218" w:rsidRPr="00995218" w:rsidRDefault="00995218" w:rsidP="007F449D">
      <w:pPr>
        <w:spacing w:line="360" w:lineRule="auto"/>
        <w:rPr>
          <w:rFonts w:cs="Times New Roman"/>
        </w:rPr>
      </w:pPr>
    </w:p>
    <w:p w14:paraId="72BE220D"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032D5000"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7C62CC77" w14:textId="77777777" w:rsidR="00CA331D" w:rsidRDefault="00CA331D" w:rsidP="007F449D">
      <w:pPr>
        <w:spacing w:line="360" w:lineRule="auto"/>
        <w:rPr>
          <w:rFonts w:cs="Times New Roman"/>
        </w:rPr>
      </w:pPr>
    </w:p>
    <w:p w14:paraId="754AE179" w14:textId="77777777" w:rsidR="00CA331D" w:rsidRDefault="00CA331D" w:rsidP="007F449D">
      <w:pPr>
        <w:spacing w:line="360" w:lineRule="auto"/>
        <w:rPr>
          <w:rFonts w:cs="Times New Roman"/>
        </w:rPr>
      </w:pPr>
      <w:r>
        <w:rPr>
          <w:rFonts w:cs="Times New Roman"/>
        </w:rPr>
        <w:t xml:space="preserve">*Corresponding author: </w:t>
      </w:r>
      <w:r w:rsidR="00952FB8" w:rsidRPr="00952FB8">
        <w:rPr>
          <w:rFonts w:cs="Times New Roman"/>
        </w:rPr>
        <w:t>teegan.innis@gmail.com</w:t>
      </w:r>
    </w:p>
    <w:p w14:paraId="54B8D39F" w14:textId="77777777" w:rsidR="00CA331D" w:rsidRDefault="00CA331D" w:rsidP="007F449D">
      <w:pPr>
        <w:spacing w:line="360" w:lineRule="auto"/>
        <w:rPr>
          <w:rFonts w:cs="Times New Roman"/>
        </w:rPr>
      </w:pPr>
    </w:p>
    <w:p w14:paraId="519B4D8F"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4DFB35C6" w14:textId="77777777" w:rsidR="00783F1E" w:rsidRPr="00995218" w:rsidRDefault="00783F1E" w:rsidP="007F449D">
      <w:pPr>
        <w:spacing w:line="360" w:lineRule="auto"/>
        <w:rPr>
          <w:rFonts w:cs="Times New Roman"/>
          <w:b/>
        </w:rPr>
      </w:pPr>
    </w:p>
    <w:p w14:paraId="394ACA11" w14:textId="77777777" w:rsidR="00936DD8" w:rsidRDefault="00936DD8">
      <w:pPr>
        <w:rPr>
          <w:ins w:id="0" w:author="Chris Wall" w:date="2017-04-05T21:17:00Z"/>
          <w:rFonts w:cs="Times New Roman"/>
          <w:b/>
        </w:rPr>
      </w:pPr>
      <w:ins w:id="1" w:author="Chris Wall" w:date="2017-04-05T21:17:00Z">
        <w:r>
          <w:rPr>
            <w:rFonts w:cs="Times New Roman"/>
            <w:b/>
          </w:rPr>
          <w:br w:type="page"/>
        </w:r>
      </w:ins>
    </w:p>
    <w:p w14:paraId="0536BF8D" w14:textId="77777777" w:rsidR="00820FB0" w:rsidRPr="008E69BA" w:rsidRDefault="009C1225" w:rsidP="007F449D">
      <w:pPr>
        <w:spacing w:line="360" w:lineRule="auto"/>
        <w:rPr>
          <w:rFonts w:cs="Times New Roman"/>
          <w:b/>
        </w:rPr>
      </w:pPr>
      <w:r w:rsidRPr="008E69BA">
        <w:rPr>
          <w:rFonts w:cs="Times New Roman"/>
          <w:b/>
        </w:rPr>
        <w:lastRenderedPageBreak/>
        <w:t>ABSTRACT</w:t>
      </w:r>
    </w:p>
    <w:p w14:paraId="205F41BE" w14:textId="15BA2AFA"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w:t>
      </w:r>
      <w:r w:rsidR="00D44C6A">
        <w:rPr>
          <w:rFonts w:cs="Times New Roman"/>
        </w:rPr>
        <w:t xml:space="preserve">genetically and functionally </w:t>
      </w:r>
      <w:r w:rsidR="00AB4089">
        <w:rPr>
          <w:rFonts w:cs="Times New Roman"/>
        </w:rPr>
        <w:t xml:space="preserve">diverse </w:t>
      </w:r>
      <w:r w:rsidR="00FA2A61">
        <w:rPr>
          <w:rFonts w:cs="Times New Roman"/>
        </w:rPr>
        <w:t xml:space="preserve">photosynthetic dinoflagellates </w:t>
      </w:r>
      <w:r w:rsidR="00AA4BC4">
        <w:rPr>
          <w:rFonts w:cs="Times New Roman"/>
        </w:rPr>
        <w:t xml:space="preserve">in the genus </w:t>
      </w:r>
      <w:r w:rsidR="00AA4BC4">
        <w:rPr>
          <w:rFonts w:cs="Times New Roman"/>
          <w:i/>
        </w:rPr>
        <w:t>Symbiodinium</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ariation in bleaching susceptibility among conspecifics is linked to symbiont community variability, yet</w:t>
      </w:r>
      <w:r w:rsidR="00D44C6A">
        <w:rPr>
          <w:rFonts w:cs="Times New Roman"/>
        </w:rPr>
        <w:t xml:space="preserve"> the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symbiont 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across the biophysical regions, reef types,</w:t>
      </w:r>
      <w:r w:rsidR="00C520FB">
        <w:rPr>
          <w:rFonts w:cs="Times New Roman"/>
        </w:rPr>
        <w:t xml:space="preserve"> 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97C1B">
        <w:rPr>
          <w:rFonts w:cs="Times New Roman"/>
        </w:rPr>
        <w:t>clade</w:t>
      </w:r>
      <w:r w:rsidR="00987BCB">
        <w:rPr>
          <w:rFonts w:cs="Times New Roman"/>
        </w:rPr>
        <w:t>s</w:t>
      </w:r>
      <w:r w:rsidR="00B97C1B">
        <w:rPr>
          <w:rFonts w:cs="Times New Roman"/>
        </w:rPr>
        <w:t xml:space="preserv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E523B5">
        <w:rPr>
          <w:rFonts w:cs="Times New Roman"/>
        </w:rPr>
        <w:t xml:space="preserve"> and </w:t>
      </w:r>
      <w:r w:rsidR="008F175E">
        <w:rPr>
          <w:rFonts w:cs="Times New Roman"/>
        </w:rPr>
        <w:t>occurs as</w:t>
      </w:r>
      <w:r w:rsidR="00E523B5">
        <w:rPr>
          <w:rFonts w:cs="Times New Roman"/>
        </w:rPr>
        <w:t xml:space="preserve"> </w:t>
      </w:r>
      <w:r w:rsidR="00987BCB">
        <w:rPr>
          <w:rFonts w:cs="Times New Roman"/>
        </w:rPr>
        <w:t>two</w:t>
      </w:r>
      <w:r w:rsidR="00E523B5">
        <w:rPr>
          <w:rFonts w:cs="Times New Roman"/>
        </w:rPr>
        <w:t xml:space="preserve"> color morphs (brown and orange)</w:t>
      </w:r>
      <w:r w:rsidR="0019408C">
        <w:rPr>
          <w:rFonts w:cs="Times New Roman"/>
        </w:rPr>
        <w:t xml:space="preserve">. </w:t>
      </w:r>
      <w:r w:rsidR="008F175E">
        <w:rPr>
          <w:rFonts w:cs="Times New Roman"/>
        </w:rPr>
        <w:t>T</w:t>
      </w:r>
      <w:r w:rsidR="0019408C">
        <w:rPr>
          <w:rFonts w:cs="Times New Roman"/>
        </w:rPr>
        <w:t xml:space="preserve">he </w:t>
      </w:r>
      <w:r w:rsidR="008F175E">
        <w:rPr>
          <w:rFonts w:cs="Times New Roman"/>
        </w:rPr>
        <w:t>prevalence of C- and D-dominated colonies</w:t>
      </w:r>
      <w:r w:rsidR="002F6CA3">
        <w:rPr>
          <w:rFonts w:cs="Times New Roman"/>
        </w:rPr>
        <w:t xml:space="preserve"> (61 vs. 39</w:t>
      </w:r>
      <w:r w:rsidR="0024617F">
        <w:rPr>
          <w:rFonts w:cs="Times New Roman"/>
        </w:rPr>
        <w:t xml:space="preserve"> </w:t>
      </w:r>
      <w:r w:rsidR="00430678">
        <w:rPr>
          <w:rFonts w:cs="Times New Roman"/>
        </w:rPr>
        <w:t>% of colonies</w:t>
      </w:r>
      <w:r w:rsidR="0019408C">
        <w:rPr>
          <w:rFonts w:cs="Times New Roman"/>
        </w:rPr>
        <w:t xml:space="preserve"> respectively) did not vary </w:t>
      </w:r>
      <w:r w:rsidR="00E523B5">
        <w:rPr>
          <w:rFonts w:cs="Times New Roman"/>
        </w:rPr>
        <w:t xml:space="preserve">across </w:t>
      </w:r>
      <w:r w:rsidR="0019408C">
        <w:rPr>
          <w:rFonts w:cs="Times New Roman"/>
        </w:rPr>
        <w:t xml:space="preserve">bay </w:t>
      </w:r>
      <w:r w:rsidR="0024617F">
        <w:rPr>
          <w:rFonts w:cs="Times New Roman"/>
        </w:rPr>
        <w:t>regions,</w:t>
      </w:r>
      <w:r w:rsidR="00E523B5">
        <w:rPr>
          <w:rFonts w:cs="Times New Roman"/>
        </w:rPr>
        <w:t xml:space="preserve"> </w:t>
      </w:r>
      <w:r w:rsidR="004E7827">
        <w:rPr>
          <w:rFonts w:cs="Times New Roman"/>
        </w:rPr>
        <w:t>reef types</w:t>
      </w:r>
      <w:r w:rsidR="00570959">
        <w:rPr>
          <w:rFonts w:cs="Times New Roman"/>
        </w:rPr>
        <w:t xml:space="preserve"> or among individual reefs</w:t>
      </w:r>
      <w:r w:rsidR="00DC3CF0" w:rsidRPr="008E69BA">
        <w:rPr>
          <w:rFonts w:cs="Times New Roman"/>
        </w:rPr>
        <w:t xml:space="preserve">. </w:t>
      </w:r>
      <w:r w:rsidR="00847D96">
        <w:rPr>
          <w:rFonts w:cs="Times New Roman"/>
        </w:rPr>
        <w:t xml:space="preserve">However, </w:t>
      </w:r>
      <w:r w:rsidR="0019408C">
        <w:rPr>
          <w:rFonts w:cs="Times New Roman"/>
        </w:rPr>
        <w:t xml:space="preserve">there was a significant </w:t>
      </w:r>
      <w:r w:rsidR="00542DC5">
        <w:rPr>
          <w:rFonts w:cs="Times New Roman"/>
        </w:rPr>
        <w:t>infl</w:t>
      </w:r>
      <w:r w:rsidR="006122B8">
        <w:rPr>
          <w:rFonts w:cs="Times New Roman"/>
        </w:rPr>
        <w:t>uence of depth on both symbiont-</w:t>
      </w:r>
      <w:r w:rsidR="00542DC5">
        <w:rPr>
          <w:rFonts w:cs="Times New Roman"/>
        </w:rPr>
        <w:t>dominance and color</w:t>
      </w:r>
      <w:r w:rsidR="00936DD8">
        <w:rPr>
          <w:rFonts w:cs="Times New Roman"/>
        </w:rPr>
        <w:t>. O</w:t>
      </w:r>
      <w:r w:rsidR="0019408C">
        <w:rPr>
          <w:rFonts w:cs="Times New Roman"/>
        </w:rPr>
        <w:t>range,</w:t>
      </w:r>
      <w:r w:rsidR="00583362" w:rsidRPr="008E69BA">
        <w:rPr>
          <w:rFonts w:cs="Times New Roman"/>
        </w:rPr>
        <w:t xml:space="preserve"> D</w:t>
      </w:r>
      <w:r w:rsidR="0019408C">
        <w:rPr>
          <w:rFonts w:cs="Times New Roman"/>
        </w:rPr>
        <w:t xml:space="preserve">-dominated colonies </w:t>
      </w:r>
      <w:r w:rsidR="00936DD8">
        <w:rPr>
          <w:rFonts w:cs="Times New Roman"/>
        </w:rPr>
        <w:t xml:space="preserve">were </w:t>
      </w:r>
      <w:r w:rsidR="0019408C">
        <w:rPr>
          <w:rFonts w:cs="Times New Roman"/>
        </w:rPr>
        <w:t xml:space="preserve">more prevalent </w:t>
      </w:r>
      <w:r w:rsidR="009D585B">
        <w:rPr>
          <w:rFonts w:cs="Times New Roman"/>
        </w:rPr>
        <w:t xml:space="preserve">in shallower, </w:t>
      </w:r>
      <w:proofErr w:type="gramStart"/>
      <w:r w:rsidR="009D585B">
        <w:rPr>
          <w:rFonts w:cs="Times New Roman"/>
        </w:rPr>
        <w:t>high-light</w:t>
      </w:r>
      <w:proofErr w:type="gramEnd"/>
      <w:r w:rsidR="009D585B">
        <w:rPr>
          <w:rFonts w:cs="Times New Roman"/>
        </w:rPr>
        <w:t xml:space="preserve"> environments</w:t>
      </w:r>
      <w:r w:rsidR="0019408C">
        <w:rPr>
          <w:rFonts w:cs="Times New Roman"/>
        </w:rPr>
        <w:t xml:space="preserve">, </w:t>
      </w:r>
      <w:r w:rsidR="00936DD8">
        <w:rPr>
          <w:rFonts w:cs="Times New Roman"/>
        </w:rPr>
        <w:t xml:space="preserve">whereas </w:t>
      </w:r>
      <w:r w:rsidR="0019408C">
        <w:rPr>
          <w:rFonts w:cs="Times New Roman"/>
        </w:rPr>
        <w:t>brown, C-dominat</w:t>
      </w:r>
      <w:r w:rsidR="00542DC5">
        <w:rPr>
          <w:rFonts w:cs="Times New Roman"/>
        </w:rPr>
        <w:t xml:space="preserve">ed colonies </w:t>
      </w:r>
      <w:r w:rsidR="00936DD8">
        <w:rPr>
          <w:rFonts w:cs="Times New Roman"/>
        </w:rPr>
        <w:t xml:space="preserve">were </w:t>
      </w:r>
      <w:r w:rsidR="00542DC5">
        <w:rPr>
          <w:rFonts w:cs="Times New Roman"/>
        </w:rPr>
        <w:t>more prevalent</w:t>
      </w:r>
      <w:r w:rsidR="00936DD8">
        <w:rPr>
          <w:rFonts w:cs="Times New Roman"/>
        </w:rPr>
        <w:t xml:space="preserve"> with increasing depth and light attenuation</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either </w:t>
      </w:r>
      <w:r w:rsidR="00AB4089">
        <w:rPr>
          <w:rFonts w:cs="Times New Roman"/>
        </w:rPr>
        <w:t>clade</w:t>
      </w:r>
      <w:r w:rsidR="00DF0676">
        <w:rPr>
          <w:rFonts w:cs="Times New Roman"/>
        </w:rPr>
        <w:t>, brown</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C-dominated</w:t>
      </w:r>
      <w:r w:rsidR="00E41143">
        <w:rPr>
          <w:rFonts w:cs="Times New Roman"/>
        </w:rPr>
        <w:t xml:space="preserve"> regardless of depth</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D-dom</w:t>
      </w:r>
      <w:r w:rsidR="005053EC">
        <w:rPr>
          <w:rFonts w:cs="Times New Roman"/>
        </w:rPr>
        <w:t xml:space="preserve">inated </w:t>
      </w:r>
      <w:r w:rsidR="00AB4089">
        <w:rPr>
          <w:rFonts w:cs="Times New Roman"/>
        </w:rPr>
        <w:t>above</w:t>
      </w:r>
      <w:r w:rsidR="00686BD5">
        <w:rPr>
          <w:rFonts w:cs="Times New Roman"/>
        </w:rPr>
        <w:t xml:space="preserve"> 3.6</w:t>
      </w:r>
      <w:r w:rsidR="00E515B5">
        <w:rPr>
          <w:rFonts w:cs="Times New Roman"/>
        </w:rPr>
        <w:t>3</w:t>
      </w:r>
      <w:r w:rsidR="005053EC">
        <w:rPr>
          <w:rFonts w:cs="Times New Roman"/>
        </w:rPr>
        <w:t xml:space="preserve"> m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host color and</w:t>
      </w:r>
      <w:r w:rsidR="0091605B">
        <w:rPr>
          <w:rFonts w:cs="Times New Roman"/>
        </w:rPr>
        <w:t xml:space="preserve"> symbiosis ecology</w:t>
      </w:r>
      <w:r w:rsidR="00DF0676">
        <w:rPr>
          <w:rFonts w:cs="Times New Roman"/>
        </w:rPr>
        <w:t>.</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significant implications for </w:t>
      </w:r>
      <w:r w:rsidR="00FA2A61">
        <w:rPr>
          <w:rFonts w:cs="Times New Roman"/>
        </w:rPr>
        <w:t>predicting coral responses to</w:t>
      </w:r>
      <w:r w:rsidR="009D585B">
        <w:rPr>
          <w:rFonts w:cs="Times New Roman"/>
        </w:rPr>
        <w:t xml:space="preserve"> climate change </w:t>
      </w:r>
      <w:r w:rsidR="00FA2A61">
        <w:rPr>
          <w:rFonts w:cs="Times New Roman"/>
        </w:rPr>
        <w:t>stressors and informing</w:t>
      </w:r>
      <w:r w:rsidR="009D585B">
        <w:rPr>
          <w:rFonts w:cs="Times New Roman"/>
        </w:rPr>
        <w:t xml:space="preserve"> potential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0169CE60" w14:textId="77777777" w:rsidR="00F2645C" w:rsidRPr="008E69BA" w:rsidRDefault="00F2645C" w:rsidP="007F449D">
      <w:pPr>
        <w:spacing w:line="360" w:lineRule="auto"/>
        <w:rPr>
          <w:rFonts w:cs="Times New Roman"/>
          <w:b/>
        </w:rPr>
      </w:pPr>
    </w:p>
    <w:p w14:paraId="531EDCC4" w14:textId="77777777" w:rsidR="00936DD8" w:rsidRDefault="00936DD8">
      <w:pPr>
        <w:rPr>
          <w:ins w:id="2" w:author="Chris Wall" w:date="2017-04-05T21:18:00Z"/>
          <w:rFonts w:cs="Times New Roman"/>
          <w:b/>
        </w:rPr>
      </w:pPr>
      <w:ins w:id="3" w:author="Chris Wall" w:date="2017-04-05T21:18:00Z">
        <w:r>
          <w:rPr>
            <w:rFonts w:cs="Times New Roman"/>
            <w:b/>
          </w:rPr>
          <w:br w:type="page"/>
        </w:r>
      </w:ins>
    </w:p>
    <w:p w14:paraId="62082544" w14:textId="77777777" w:rsidR="001C5075" w:rsidRPr="008E69BA" w:rsidRDefault="00DF4EA2" w:rsidP="007F449D">
      <w:pPr>
        <w:spacing w:line="360" w:lineRule="auto"/>
        <w:rPr>
          <w:rFonts w:cs="Times New Roman"/>
          <w:b/>
        </w:rPr>
      </w:pPr>
      <w:r w:rsidRPr="008E69BA">
        <w:rPr>
          <w:rFonts w:cs="Times New Roman"/>
          <w:b/>
        </w:rPr>
        <w:t>INTRODUCTION</w:t>
      </w:r>
    </w:p>
    <w:p w14:paraId="6D8A93BE" w14:textId="0969A8A8" w:rsidR="001A2EB8" w:rsidRPr="008E69BA" w:rsidRDefault="00522B72" w:rsidP="007F449D">
      <w:pPr>
        <w:spacing w:line="360" w:lineRule="auto"/>
        <w:rPr>
          <w:rFonts w:cs="Times New Roman"/>
        </w:rPr>
      </w:pPr>
      <w:r>
        <w:rPr>
          <w:rFonts w:cs="Times New Roman"/>
        </w:rPr>
        <w:tab/>
        <w:t>The persistence of coral reefs is essential to sustain</w:t>
      </w:r>
      <w:r w:rsidR="00C60D28" w:rsidRPr="008E69BA">
        <w:rPr>
          <w:rFonts w:cs="Times New Roman"/>
        </w:rPr>
        <w:t xml:space="preserve"> </w:t>
      </w:r>
      <w:r>
        <w:rPr>
          <w:rFonts w:cs="Times New Roman"/>
        </w:rPr>
        <w:t>ecosystem</w:t>
      </w:r>
      <w:r w:rsidR="00706DCC" w:rsidRPr="008E69BA">
        <w:rPr>
          <w:rFonts w:cs="Times New Roman"/>
        </w:rPr>
        <w:t xml:space="preserve"> services </w:t>
      </w:r>
      <w:r>
        <w:rPr>
          <w:rFonts w:cs="Times New Roman"/>
        </w:rPr>
        <w:t>worth billions of</w:t>
      </w:r>
      <w:ins w:id="4" w:author="Chris Wall" w:date="2017-04-05T21:25:00Z">
        <w:r w:rsidR="00936DD8">
          <w:rPr>
            <w:rFonts w:cs="Times New Roman"/>
          </w:rPr>
          <w:t xml:space="preserve"> </w:t>
        </w:r>
      </w:ins>
      <w:r>
        <w:rPr>
          <w:rFonts w:cs="Times New Roman"/>
        </w:rPr>
        <w:t>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Pr>
          <w:rFonts w:cs="Times New Roman"/>
        </w:rPr>
        <w:t>critical</w:t>
      </w:r>
      <w:r w:rsidR="00DF4EA2" w:rsidRPr="008E69BA">
        <w:rPr>
          <w:rFonts w:cs="Times New Roman"/>
        </w:rPr>
        <w:t xml:space="preserve"> habitat </w:t>
      </w:r>
      <w:r w:rsidR="00082E89">
        <w:rPr>
          <w:rFonts w:cs="Times New Roman"/>
        </w:rPr>
        <w:t>formation</w:t>
      </w:r>
      <w:r>
        <w:rPr>
          <w:rFonts w:cs="Times New Roman"/>
        </w:rPr>
        <w:t xml:space="preserve">, </w:t>
      </w:r>
      <w:r w:rsidR="00ED299C" w:rsidRPr="008E69BA">
        <w:rPr>
          <w:rFonts w:cs="Times New Roman"/>
        </w:rPr>
        <w:t xml:space="preserve">and </w:t>
      </w:r>
      <w:r w:rsidR="00785597">
        <w:rPr>
          <w:rFonts w:cs="Times New Roman"/>
        </w:rPr>
        <w:t>support of tourist economies</w:t>
      </w:r>
      <w:r>
        <w:rPr>
          <w:rFonts w:cs="Times New Roman"/>
        </w:rPr>
        <w:t xml:space="preserve"> </w:t>
      </w:r>
      <w:r w:rsidR="00624D0D"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624D0D" w:rsidRPr="008E69BA">
        <w:rPr>
          <w:rFonts w:cs="Times New Roman"/>
        </w:rPr>
        <w:fldChar w:fldCharType="separate"/>
      </w:r>
      <w:r w:rsidR="009C4670" w:rsidRPr="008E69BA">
        <w:rPr>
          <w:rFonts w:cs="Times New Roman"/>
          <w:noProof/>
        </w:rPr>
        <w:t>(Barbier et al. 2011)</w:t>
      </w:r>
      <w:r w:rsidR="00624D0D"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5104C0">
        <w:rPr>
          <w:rFonts w:cs="Times New Roman"/>
        </w:rPr>
        <w:t>;</w:t>
      </w:r>
      <w:r w:rsidR="009C4670" w:rsidRPr="008E69BA">
        <w:rPr>
          <w:rFonts w:cs="Times New Roman"/>
        </w:rPr>
        <w:t xml:space="preserve"> </w:t>
      </w:r>
      <w:r w:rsidR="00624D0D"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624D0D"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624D0D"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 </w:t>
      </w:r>
      <w:proofErr w:type="spellStart"/>
      <w:r w:rsidR="000F4465">
        <w:rPr>
          <w:rFonts w:cs="Times New Roman"/>
        </w:rPr>
        <w:t>Jokiel</w:t>
      </w:r>
      <w:proofErr w:type="spellEnd"/>
      <w:r w:rsidR="000F4465">
        <w:rPr>
          <w:rFonts w:cs="Times New Roman"/>
        </w:rPr>
        <w:t xml:space="preserve">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 of </w:t>
      </w:r>
      <w:r w:rsidR="00A80CF0">
        <w:rPr>
          <w:rFonts w:cs="Times New Roman"/>
          <w:i/>
        </w:rPr>
        <w:t xml:space="preserve">Symbiodinium </w:t>
      </w:r>
      <w:r w:rsidR="002E6F57">
        <w:rPr>
          <w:rFonts w:cs="Times New Roman"/>
        </w:rPr>
        <w:t>(Glynn et al. 2001; Jones et al. 2008;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7F449D">
        <w:rPr>
          <w:rFonts w:cs="Times New Roman"/>
        </w:rPr>
        <w:t>coral</w:t>
      </w:r>
      <w:r w:rsidR="00086A63">
        <w:rPr>
          <w:rFonts w:cs="Times New Roman"/>
        </w:rPr>
        <w:t xml:space="preserve"> populations</w:t>
      </w:r>
      <w:r w:rsidR="00A80CF0">
        <w:rPr>
          <w:rFonts w:cs="Times New Roman"/>
        </w:rPr>
        <w:t xml:space="preserve"> including </w:t>
      </w:r>
      <w:proofErr w:type="spellStart"/>
      <w:r w:rsidR="00A80CF0">
        <w:rPr>
          <w:rFonts w:cs="Times New Roman"/>
          <w:i/>
        </w:rPr>
        <w:t>Pocillopora</w:t>
      </w:r>
      <w:proofErr w:type="spellEnd"/>
      <w:r w:rsidR="00A80CF0">
        <w:rPr>
          <w:rFonts w:cs="Times New Roman"/>
          <w:i/>
        </w:rPr>
        <w:t xml:space="preserve"> </w:t>
      </w:r>
      <w:r w:rsidR="00400F26">
        <w:rPr>
          <w:rFonts w:cs="Times New Roman"/>
        </w:rPr>
        <w:t>spp.</w:t>
      </w:r>
      <w:r w:rsidR="00A80CF0">
        <w:rPr>
          <w:rFonts w:cs="Times New Roman"/>
        </w:rPr>
        <w:t xml:space="preserve"> in the eastern Pacific</w:t>
      </w:r>
      <w:r w:rsidR="009057F3">
        <w:rPr>
          <w:rFonts w:cs="Times New Roman"/>
        </w:rPr>
        <w:t xml:space="preserve"> (Glynn et </w:t>
      </w:r>
      <w:r w:rsidR="00505E22">
        <w:rPr>
          <w:rFonts w:cs="Times New Roman"/>
        </w:rPr>
        <w:t>al. 2001</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w:t>
      </w:r>
      <w:proofErr w:type="spellStart"/>
      <w:r w:rsidR="00400F26">
        <w:rPr>
          <w:rFonts w:cs="Times New Roman"/>
        </w:rPr>
        <w:t>Thornhill</w:t>
      </w:r>
      <w:proofErr w:type="spellEnd"/>
      <w:r w:rsidR="00400F26">
        <w:rPr>
          <w:rFonts w:cs="Times New Roman"/>
        </w:rPr>
        <w:t xml:space="preserve">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25255F">
        <w:rPr>
          <w:rFonts w:cs="Times New Roman"/>
        </w:rPr>
        <w:t>types</w:t>
      </w:r>
      <w:r w:rsidR="009A4D27">
        <w:rPr>
          <w:rFonts w:cs="Times New Roman"/>
        </w:rPr>
        <w:t xml:space="preserve"> </w:t>
      </w:r>
      <w:r w:rsidR="00716C8E">
        <w:rPr>
          <w:rFonts w:cs="Times New Roman"/>
        </w:rPr>
        <w:t>(</w:t>
      </w:r>
      <w:proofErr w:type="spellStart"/>
      <w:r w:rsidR="007F449D">
        <w:rPr>
          <w:rFonts w:cs="Times New Roman"/>
        </w:rPr>
        <w:t>Pochon</w:t>
      </w:r>
      <w:proofErr w:type="spellEnd"/>
      <w:r w:rsidR="007F449D">
        <w:rPr>
          <w:rFonts w:cs="Times New Roman"/>
        </w:rPr>
        <w:t xml:space="preserve">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(Rowan 2004; Iglesias-</w:t>
      </w:r>
      <w:proofErr w:type="spellStart"/>
      <w:r w:rsidR="00FB721C">
        <w:rPr>
          <w:rFonts w:cs="Times New Roman"/>
        </w:rPr>
        <w:t>Prieto</w:t>
      </w:r>
      <w:proofErr w:type="spellEnd"/>
      <w:r w:rsidR="00FB721C">
        <w:rPr>
          <w:rFonts w:cs="Times New Roman"/>
        </w:rPr>
        <w:t xml:space="preserve"> et al. 2004)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AD36FC">
        <w:rPr>
          <w:rFonts w:cs="Times New Roman"/>
        </w:rPr>
        <w:t>supplied to the host</w:t>
      </w:r>
      <w:r w:rsidR="00FB721C">
        <w:rPr>
          <w:rFonts w:cs="Times New Roman"/>
        </w:rPr>
        <w:t xml:space="preserve"> </w:t>
      </w:r>
      <w:r w:rsidR="00624D0D"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624D0D" w:rsidRPr="008E69BA">
        <w:rPr>
          <w:rFonts w:cs="Times New Roman"/>
        </w:rPr>
        <w:fldChar w:fldCharType="separate"/>
      </w:r>
      <w:r w:rsidR="00560CF8" w:rsidRPr="008E69BA">
        <w:rPr>
          <w:rFonts w:cs="Times New Roman"/>
          <w:noProof/>
        </w:rPr>
        <w:t>(Cantin et al. 2009)</w:t>
      </w:r>
      <w:r w:rsidR="00624D0D" w:rsidRPr="008E69BA">
        <w:rPr>
          <w:rFonts w:cs="Times New Roman"/>
        </w:rPr>
        <w:fldChar w:fldCharType="end"/>
      </w:r>
      <w:r w:rsidR="00FB721C">
        <w:rPr>
          <w:rFonts w:cs="Times New Roman"/>
        </w:rPr>
        <w:t xml:space="preserve">, </w:t>
      </w:r>
      <w:r w:rsidR="00AD36FC">
        <w:rPr>
          <w:rFonts w:cs="Times New Roman"/>
        </w:rPr>
        <w:t xml:space="preserve">coral </w:t>
      </w:r>
      <w:r w:rsidR="00BA3023">
        <w:rPr>
          <w:rFonts w:cs="Times New Roman"/>
        </w:rPr>
        <w:t>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 xml:space="preserve">and </w:t>
      </w:r>
      <w:r w:rsidR="00AD36FC">
        <w:rPr>
          <w:rFonts w:cs="Times New Roman"/>
        </w:rPr>
        <w:t xml:space="preserve">thermal </w:t>
      </w:r>
      <w:r w:rsidR="006C4A81">
        <w:rPr>
          <w:rFonts w:cs="Times New Roman"/>
        </w:rPr>
        <w:t>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understanding 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 (</w:t>
      </w:r>
      <w:r w:rsidR="009057F3">
        <w:rPr>
          <w:rFonts w:cs="Times New Roman"/>
        </w:rPr>
        <w:t xml:space="preserve">and variability </w:t>
      </w:r>
      <w:r w:rsidR="007F449D">
        <w:rPr>
          <w:rFonts w:cs="Times New Roman"/>
        </w:rPr>
        <w:t xml:space="preserve">among) individuals </w:t>
      </w:r>
      <w:r w:rsidR="003C2ACA">
        <w:rPr>
          <w:rFonts w:cs="Times New Roman"/>
        </w:rPr>
        <w:t>is critical to understand coral performance and function.</w:t>
      </w:r>
    </w:p>
    <w:p w14:paraId="7852CB64" w14:textId="26940EA8" w:rsidR="00CA7FB8"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typically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624D0D">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624D0D">
        <w:rPr>
          <w:rFonts w:cs="Times New Roman"/>
        </w:rPr>
        <w:fldChar w:fldCharType="separate"/>
      </w:r>
      <w:r w:rsidR="00CF7DD4" w:rsidRPr="00CF7DD4">
        <w:rPr>
          <w:rFonts w:cs="Times New Roman"/>
          <w:noProof/>
        </w:rPr>
        <w:t>(Silverstein et al. 2012</w:t>
      </w:r>
      <w:r w:rsidR="00EB60E2">
        <w:rPr>
          <w:rFonts w:cs="Times New Roman"/>
          <w:noProof/>
        </w:rPr>
        <w:t>)</w:t>
      </w:r>
      <w:r w:rsidR="00624D0D">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9057F3">
        <w:rPr>
          <w:rFonts w:cs="Times New Roman"/>
        </w:rPr>
        <w:t>“</w:t>
      </w:r>
      <w:r w:rsidR="00DF4EA2" w:rsidRPr="008E69BA">
        <w:rPr>
          <w:rFonts w:cs="Times New Roman"/>
        </w:rPr>
        <w:t>shuffling</w:t>
      </w:r>
      <w:r w:rsidR="009057F3">
        <w:rPr>
          <w:rFonts w:cs="Times New Roman"/>
        </w:rPr>
        <w:t>”</w:t>
      </w:r>
      <w:r w:rsidR="003570F8">
        <w:rPr>
          <w:rFonts w:cs="Times New Roman"/>
        </w:rPr>
        <w:t xml:space="preserve"> (</w:t>
      </w:r>
      <w:r w:rsidR="001C67AC">
        <w:rPr>
          <w:rFonts w:cs="Times New Roman"/>
        </w:rPr>
        <w:t>i.e.</w:t>
      </w:r>
      <w:r w:rsidR="00FD7B30">
        <w:rPr>
          <w:rFonts w:cs="Times New Roman"/>
        </w:rPr>
        <w:t>,</w:t>
      </w:r>
      <w:r w:rsidR="001C67AC">
        <w:rPr>
          <w:rFonts w:cs="Times New Roman"/>
        </w:rPr>
        <w:t xml:space="preserv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w:t>
      </w:r>
      <w:r w:rsidR="004A412F">
        <w:rPr>
          <w:rFonts w:cs="Times New Roman"/>
        </w:rPr>
        <w:t xml:space="preserve"> symbiont</w:t>
      </w:r>
      <w:r w:rsidR="00D5107A">
        <w:rPr>
          <w:rFonts w:cs="Times New Roman"/>
        </w:rPr>
        <w:t xml:space="preserve"> </w:t>
      </w:r>
      <w:r w:rsidR="00513CC6">
        <w:rPr>
          <w:rFonts w:cs="Times New Roman"/>
        </w:rPr>
        <w:t>types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624D0D"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624D0D" w:rsidRPr="008E69BA">
        <w:rPr>
          <w:rFonts w:cs="Times New Roman"/>
        </w:rPr>
        <w:fldChar w:fldCharType="separate"/>
      </w:r>
      <w:r w:rsidR="00945BC5">
        <w:rPr>
          <w:rFonts w:cs="Times New Roman"/>
          <w:noProof/>
        </w:rPr>
        <w:t>(Rowan &amp; Knowlton 1995;</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624D0D" w:rsidRPr="008E69BA">
        <w:rPr>
          <w:rFonts w:cs="Times New Roman"/>
        </w:rPr>
        <w:fldChar w:fldCharType="end"/>
      </w:r>
      <w:r w:rsidR="00CA7FB8">
        <w:rPr>
          <w:rFonts w:cs="Times New Roman"/>
        </w:rPr>
        <w:t>, and suggests that a colony’s symbiont community structure may reflect competition or diffe</w:t>
      </w:r>
      <w:r w:rsidR="00785597">
        <w:rPr>
          <w:rFonts w:cs="Times New Roman"/>
        </w:rPr>
        <w:t>rential performance of symbionts under</w:t>
      </w:r>
      <w:r w:rsidR="00CA7FB8">
        <w:rPr>
          <w:rFonts w:cs="Times New Roman"/>
        </w:rPr>
        <w:t xml:space="preserve"> prevailing abiotic </w:t>
      </w:r>
      <w:r w:rsidR="00785597">
        <w:rPr>
          <w:rFonts w:cs="Times New Roman"/>
        </w:rPr>
        <w:t>conditions</w:t>
      </w:r>
      <w:r w:rsidR="00012EDC">
        <w:rPr>
          <w:rFonts w:cs="Times New Roman"/>
        </w:rPr>
        <w:t>.</w:t>
      </w:r>
      <w:r w:rsidR="0088298D">
        <w:rPr>
          <w:rFonts w:cs="Times New Roman"/>
        </w:rPr>
        <w:t xml:space="preserve"> 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w:t>
      </w:r>
      <w:proofErr w:type="spellStart"/>
      <w:r w:rsidR="009A0C53">
        <w:rPr>
          <w:rFonts w:cs="Times New Roman"/>
        </w:rPr>
        <w:t>Sampayo</w:t>
      </w:r>
      <w:proofErr w:type="spellEnd"/>
      <w:r w:rsidR="009A0C53">
        <w:rPr>
          <w:rFonts w:cs="Times New Roman"/>
        </w:rPr>
        <w:t xml:space="preserve"> et al. 2007; </w:t>
      </w:r>
      <w:proofErr w:type="spellStart"/>
      <w:r w:rsidR="009A0C53">
        <w:rPr>
          <w:rFonts w:cs="Times New Roman"/>
        </w:rPr>
        <w:t>Bongaerts</w:t>
      </w:r>
      <w:proofErr w:type="spellEnd"/>
      <w:r w:rsidR="009A0C53">
        <w:rPr>
          <w:rFonts w:cs="Times New Roman"/>
        </w:rPr>
        <w:t xml:space="preserve"> et al. 2015)</w:t>
      </w:r>
      <w:r w:rsidR="00CA7FB8">
        <w:rPr>
          <w:rFonts w:cs="Times New Roman"/>
        </w:rPr>
        <w:t>.</w:t>
      </w:r>
    </w:p>
    <w:p w14:paraId="1B51C6C6" w14:textId="02C2D432" w:rsidR="006E0F28"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conspecifics with </w:t>
      </w:r>
      <w:r w:rsidR="00785597">
        <w:rPr>
          <w:rFonts w:cs="Times New Roman"/>
        </w:rPr>
        <w:t xml:space="preserve">dissimilar symbionts </w:t>
      </w:r>
      <w:r w:rsidR="00C262F7">
        <w:rPr>
          <w:rFonts w:cs="Times New Roman"/>
        </w:rPr>
        <w:t>(</w:t>
      </w:r>
      <w:r w:rsidR="00E438EB">
        <w:rPr>
          <w:rFonts w:cs="Times New Roman"/>
        </w:rPr>
        <w:t xml:space="preserve">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486E89">
        <w:rPr>
          <w:rFonts w:cs="Times New Roman"/>
        </w:rPr>
        <w:t xml:space="preserve"> </w:t>
      </w:r>
      <w:r w:rsidR="001015B7">
        <w:rPr>
          <w:rFonts w:cs="Times New Roman"/>
        </w:rPr>
        <w:t xml:space="preserve">In corals where symbionts </w:t>
      </w:r>
      <w:r w:rsidR="007D7301">
        <w:rPr>
          <w:rFonts w:cs="Times New Roman"/>
        </w:rPr>
        <w:t xml:space="preserve">are </w:t>
      </w:r>
      <w:r w:rsidR="001015B7">
        <w:rPr>
          <w:rFonts w:cs="Times New Roman"/>
        </w:rPr>
        <w:t xml:space="preserve">maternally </w:t>
      </w:r>
      <w:r w:rsidR="007D7301">
        <w:rPr>
          <w:rFonts w:cs="Times New Roman"/>
        </w:rPr>
        <w:t>derived</w:t>
      </w:r>
      <w:r w:rsidR="001015B7">
        <w:rPr>
          <w:rFonts w:cs="Times New Roman"/>
        </w:rPr>
        <w:t xml:space="preserve"> (i.e.</w:t>
      </w:r>
      <w:r w:rsidR="00FD7B30">
        <w:rPr>
          <w:rFonts w:cs="Times New Roman"/>
        </w:rPr>
        <w:t>,</w:t>
      </w:r>
      <w:r w:rsidR="001015B7">
        <w:rPr>
          <w:rFonts w:cs="Times New Roman"/>
        </w:rPr>
        <w:t xml:space="preserve"> vertical-transmission)</w:t>
      </w:r>
      <w:r w:rsidR="00486E89">
        <w:rPr>
          <w:rFonts w:cs="Times New Roman"/>
        </w:rPr>
        <w:t>,</w:t>
      </w:r>
      <w:r w:rsidR="001015B7">
        <w:rPr>
          <w:rFonts w:cs="Times New Roman"/>
        </w:rPr>
        <w:t xml:space="preserve"> a </w:t>
      </w:r>
      <w:r w:rsidR="000F105A">
        <w:rPr>
          <w:rFonts w:cs="Times New Roman"/>
        </w:rPr>
        <w:t>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which cells were </w:t>
      </w:r>
      <w:r w:rsidR="000F4366">
        <w:rPr>
          <w:rFonts w:cs="Times New Roman"/>
        </w:rPr>
        <w:t xml:space="preserve">transmitted </w:t>
      </w:r>
      <w:r w:rsidR="00663341">
        <w:rPr>
          <w:rFonts w:cs="Times New Roman"/>
        </w:rPr>
        <w:t>into unfertilized eg</w:t>
      </w:r>
      <w:r w:rsidR="00AD36FC">
        <w:rPr>
          <w:rFonts w:cs="Times New Roman"/>
        </w:rPr>
        <w:t>gs (</w:t>
      </w:r>
      <w:r w:rsidR="00B2267F" w:rsidRPr="007C7715">
        <w:rPr>
          <w:rFonts w:cs="Times New Roman"/>
          <w:color w:val="1A1A1A"/>
        </w:rPr>
        <w:t>Padilla-</w:t>
      </w:r>
      <w:proofErr w:type="spellStart"/>
      <w:r w:rsidR="00B2267F" w:rsidRPr="007C7715">
        <w:rPr>
          <w:rFonts w:cs="Times New Roman"/>
          <w:color w:val="1A1A1A"/>
        </w:rPr>
        <w:t>Gamiño</w:t>
      </w:r>
      <w:proofErr w:type="spellEnd"/>
      <w:r w:rsidR="00B2267F">
        <w:rPr>
          <w:rFonts w:cs="Times New Roman"/>
        </w:rPr>
        <w:t xml:space="preserve"> </w:t>
      </w:r>
      <w:r w:rsidR="00AD36FC">
        <w:rPr>
          <w:rFonts w:cs="Times New Roman"/>
        </w:rPr>
        <w:t xml:space="preserve">et al. 2012) and </w:t>
      </w:r>
      <w:r w:rsidR="001015B7">
        <w:rPr>
          <w:rFonts w:cs="Times New Roman"/>
        </w:rPr>
        <w:t xml:space="preserve">brooded </w:t>
      </w:r>
      <w:r w:rsidR="006B535B">
        <w:rPr>
          <w:rFonts w:cs="Times New Roman"/>
        </w:rPr>
        <w:t xml:space="preserve">larva </w:t>
      </w:r>
      <w:r w:rsidR="00E438EB">
        <w:rPr>
          <w:rFonts w:cs="Times New Roman"/>
        </w:rPr>
        <w:t>(</w:t>
      </w:r>
      <w:r w:rsidR="00486E89">
        <w:rPr>
          <w:rFonts w:cs="Times New Roman"/>
        </w:rPr>
        <w:t>Baird et al. 2009</w:t>
      </w:r>
      <w:r w:rsidR="00FD7B30">
        <w:rPr>
          <w:rFonts w:cs="Times New Roman"/>
        </w:rPr>
        <w:t xml:space="preserve">) in addition to exogenous sources </w:t>
      </w:r>
      <w:r w:rsidR="00AD36FC">
        <w:rPr>
          <w:rFonts w:cs="Times New Roman"/>
        </w:rPr>
        <w:t xml:space="preserve">(Byler et al. 2013), </w:t>
      </w:r>
      <w:r w:rsidR="000F105A">
        <w:rPr>
          <w:rFonts w:cs="Times New Roman"/>
        </w:rPr>
        <w:t>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w:t>
      </w:r>
      <w:r w:rsidR="004416B8">
        <w:rPr>
          <w:rFonts w:cs="Times New Roman"/>
        </w:rPr>
        <w:t xml:space="preserve">&amp; </w:t>
      </w:r>
      <w:proofErr w:type="spellStart"/>
      <w:r w:rsidR="0030078C">
        <w:rPr>
          <w:rFonts w:cs="Times New Roman"/>
        </w:rPr>
        <w:t>Coffroth</w:t>
      </w:r>
      <w:proofErr w:type="spellEnd"/>
      <w:r w:rsidR="0030078C">
        <w:rPr>
          <w:rFonts w:cs="Times New Roman"/>
        </w:rPr>
        <w:t xml:space="preserve">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D55D0D">
        <w:rPr>
          <w:rFonts w:cs="Times New Roman"/>
        </w:rPr>
        <w:t>,</w:t>
      </w:r>
      <w:r w:rsidR="000F105A">
        <w:rPr>
          <w:rFonts w:cs="Times New Roman"/>
        </w:rPr>
        <w:t xml:space="preserve">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A01A31">
        <w:rPr>
          <w:rFonts w:cs="Times New Roman"/>
        </w:rPr>
        <w:t>arise</w:t>
      </w:r>
      <w:r w:rsidR="0074399D">
        <w:rPr>
          <w:rFonts w:cs="Times New Roman"/>
        </w:rPr>
        <w:t>s</w:t>
      </w:r>
      <w:r w:rsidR="00A01A31">
        <w:rPr>
          <w:rFonts w:cs="Times New Roman"/>
        </w:rPr>
        <w:t xml:space="preserve"> </w:t>
      </w:r>
      <w:r w:rsidR="00CF6246">
        <w:rPr>
          <w:rFonts w:cs="Times New Roman"/>
        </w:rPr>
        <w:t xml:space="preserve">from host-produced </w:t>
      </w:r>
      <w:r w:rsidR="0017796C">
        <w:rPr>
          <w:rFonts w:cs="Times New Roman"/>
        </w:rPr>
        <w:t>fluorescent proteins (</w:t>
      </w:r>
      <w:proofErr w:type="spellStart"/>
      <w:r w:rsidR="0017796C">
        <w:rPr>
          <w:rFonts w:cs="Times New Roman"/>
        </w:rPr>
        <w:t>Kelmanson</w:t>
      </w:r>
      <w:proofErr w:type="spellEnd"/>
      <w:r w:rsidR="0017796C">
        <w:rPr>
          <w:rFonts w:cs="Times New Roman"/>
        </w:rPr>
        <w:t xml:space="preserve"> &amp; </w:t>
      </w:r>
      <w:proofErr w:type="spellStart"/>
      <w:r w:rsidR="0017796C">
        <w:rPr>
          <w:rFonts w:cs="Times New Roman"/>
        </w:rPr>
        <w:t>Matz</w:t>
      </w:r>
      <w:proofErr w:type="spellEnd"/>
      <w:r w:rsidR="0017796C">
        <w:rPr>
          <w:rFonts w:cs="Times New Roman"/>
        </w:rPr>
        <w:t xml:space="preserve">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w:t>
      </w:r>
      <w:proofErr w:type="spellStart"/>
      <w:r w:rsidR="0017796C">
        <w:rPr>
          <w:rFonts w:cs="Times New Roman"/>
        </w:rPr>
        <w:t>Salih</w:t>
      </w:r>
      <w:proofErr w:type="spellEnd"/>
      <w:r w:rsidR="0017796C">
        <w:rPr>
          <w:rFonts w:cs="Times New Roman"/>
        </w:rPr>
        <w:t xml:space="preserve"> et al. 2000</w:t>
      </w:r>
      <w:r w:rsidR="00BA6697">
        <w:rPr>
          <w:rFonts w:cs="Times New Roman"/>
        </w:rPr>
        <w:t xml:space="preserve">) </w:t>
      </w:r>
      <w:r w:rsidR="00FD59F8">
        <w:rPr>
          <w:rFonts w:cs="Times New Roman"/>
        </w:rPr>
        <w:t>with the potential to affect patterns in coral-</w:t>
      </w:r>
      <w:r w:rsidR="00FD59F8">
        <w:rPr>
          <w:rFonts w:cs="Times New Roman"/>
          <w:i/>
        </w:rPr>
        <w:t xml:space="preserve">Symbiodinium </w:t>
      </w:r>
      <w:r w:rsidR="00FD59F8">
        <w:rPr>
          <w:rFonts w:cs="Times New Roman"/>
        </w:rPr>
        <w:t>associations (</w:t>
      </w:r>
      <w:proofErr w:type="spellStart"/>
      <w:r w:rsidR="00FD59F8">
        <w:rPr>
          <w:rFonts w:cs="Times New Roman"/>
        </w:rPr>
        <w:t>Frade</w:t>
      </w:r>
      <w:proofErr w:type="spellEnd"/>
      <w:r w:rsidR="00FD59F8">
        <w:rPr>
          <w:rFonts w:cs="Times New Roman"/>
        </w:rPr>
        <w:t xml:space="preserve"> et al. 2008; </w:t>
      </w:r>
      <w:proofErr w:type="spellStart"/>
      <w:r w:rsidR="00FD59F8">
        <w:rPr>
          <w:rFonts w:cs="Times New Roman"/>
        </w:rPr>
        <w:t>LaJeunesse</w:t>
      </w:r>
      <w:proofErr w:type="spellEnd"/>
      <w:r w:rsidR="00FD59F8">
        <w:rPr>
          <w:rFonts w:cs="Times New Roman"/>
        </w:rPr>
        <w:t xml:space="preserve"> &amp; </w:t>
      </w:r>
      <w:proofErr w:type="spellStart"/>
      <w:r w:rsidR="00FD59F8">
        <w:rPr>
          <w:rFonts w:cs="Times New Roman"/>
        </w:rPr>
        <w:t>Thornhill</w:t>
      </w:r>
      <w:proofErr w:type="spellEnd"/>
      <w:r w:rsidR="00FD59F8">
        <w:rPr>
          <w:rFonts w:cs="Times New Roman"/>
        </w:rPr>
        <w:t xml:space="preserve"> 2004)</w:t>
      </w:r>
      <w:r w:rsidR="00EE7DA5">
        <w:rPr>
          <w:rFonts w:cs="Times New Roman"/>
        </w:rPr>
        <w:t xml:space="preserve"> </w:t>
      </w:r>
      <w:r w:rsidR="00FD59F8">
        <w:rPr>
          <w:rFonts w:cs="Times New Roman"/>
        </w:rPr>
        <w:t xml:space="preserve">and </w:t>
      </w:r>
      <w:r w:rsidR="00EE7DA5">
        <w:rPr>
          <w:rFonts w:cs="Times New Roman"/>
        </w:rPr>
        <w:t xml:space="preserve">physiological </w:t>
      </w:r>
      <w:r w:rsidR="00FD59F8">
        <w:rPr>
          <w:rFonts w:cs="Times New Roman"/>
        </w:rPr>
        <w:t>performance.</w:t>
      </w:r>
    </w:p>
    <w:p w14:paraId="2B434EC1" w14:textId="55113E1E"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624D0D"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624D0D" w:rsidRPr="008E69BA">
        <w:rPr>
          <w:rFonts w:cs="Times New Roman"/>
        </w:rPr>
        <w:fldChar w:fldCharType="separate"/>
      </w:r>
      <w:r w:rsidR="007C3DB2" w:rsidRPr="007C3DB2">
        <w:rPr>
          <w:rFonts w:cs="Times New Roman"/>
          <w:noProof/>
        </w:rPr>
        <w:t>(LaJeunesse &amp; Thornhill 2011</w:t>
      </w:r>
      <w:r w:rsidR="00731156">
        <w:rPr>
          <w:rFonts w:cs="Times New Roman"/>
          <w:noProof/>
        </w:rPr>
        <w:t>;</w:t>
      </w:r>
      <w:r w:rsidR="007C3DB2" w:rsidRPr="007C3DB2">
        <w:rPr>
          <w:rFonts w:cs="Times New Roman"/>
          <w:noProof/>
        </w:rPr>
        <w:t xml:space="preserve"> Stat et al. 2011</w:t>
      </w:r>
      <w:r w:rsidR="00731156">
        <w:rPr>
          <w:rFonts w:cs="Times New Roman"/>
          <w:noProof/>
        </w:rPr>
        <w:t>;</w:t>
      </w:r>
      <w:r w:rsidR="007C3DB2" w:rsidRPr="007C3DB2">
        <w:rPr>
          <w:rFonts w:cs="Times New Roman"/>
          <w:noProof/>
        </w:rPr>
        <w:t xml:space="preserve"> Cunning et al. 2016)</w:t>
      </w:r>
      <w:r w:rsidR="00624D0D"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624D0D">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624D0D">
        <w:rPr>
          <w:rFonts w:cs="Times New Roman"/>
        </w:rPr>
        <w:fldChar w:fldCharType="separate"/>
      </w:r>
      <w:r w:rsidR="00000A67" w:rsidRPr="00000A67">
        <w:rPr>
          <w:rFonts w:cs="Times New Roman"/>
          <w:noProof/>
        </w:rPr>
        <w:t>(LaJeunesse</w:t>
      </w:r>
      <w:r w:rsidR="00731156">
        <w:rPr>
          <w:rFonts w:cs="Times New Roman"/>
          <w:noProof/>
        </w:rPr>
        <w:t xml:space="preserve"> &amp;</w:t>
      </w:r>
      <w:r w:rsidR="00000A67" w:rsidRPr="00000A67">
        <w:rPr>
          <w:rFonts w:cs="Times New Roman"/>
          <w:noProof/>
        </w:rPr>
        <w:t>Thornhill et al. 2004)</w:t>
      </w:r>
      <w:r w:rsidR="00624D0D">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 xml:space="preserve">in </w:t>
      </w:r>
      <w:r w:rsidR="00E016E2" w:rsidRPr="008E69BA">
        <w:rPr>
          <w:rFonts w:cs="Times New Roman"/>
        </w:rPr>
        <w:t>Kāne‘ohe Bay</w:t>
      </w:r>
      <w:r w:rsidR="00E016E2">
        <w:rPr>
          <w:rFonts w:cs="Times New Roman"/>
        </w:rPr>
        <w:t xml:space="preserve"> </w:t>
      </w:r>
      <w:r w:rsidR="00BB322C">
        <w:rPr>
          <w:rFonts w:cs="Times New Roman"/>
        </w:rPr>
        <w:t>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of 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w:t>
      </w:r>
      <w:r w:rsidR="00EE7DA5">
        <w:rPr>
          <w:rFonts w:cs="Times New Roman"/>
        </w:rPr>
        <w:t xml:space="preserve">and nutrient </w:t>
      </w:r>
      <w:r w:rsidR="009E50A2">
        <w:rPr>
          <w:rFonts w:cs="Times New Roman"/>
        </w:rPr>
        <w:t>input</w:t>
      </w:r>
      <w:r w:rsidR="00AB59E5">
        <w:rPr>
          <w:rFonts w:cs="Times New Roman"/>
        </w:rPr>
        <w:t xml:space="preserve"> (Smith et al. 1981;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50311E20" w14:textId="77777777" w:rsidR="00FB721C" w:rsidRDefault="00FB721C" w:rsidP="007F449D">
      <w:pPr>
        <w:spacing w:line="360" w:lineRule="auto"/>
        <w:rPr>
          <w:rFonts w:cs="Times New Roman"/>
        </w:rPr>
      </w:pPr>
    </w:p>
    <w:p w14:paraId="075D8D91"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2B0CA248"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1EBA7D40" w14:textId="2D5FB0F9"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w:t>
      </w:r>
      <w:r w:rsidR="0050509F">
        <w:rPr>
          <w:rFonts w:cs="Times New Roman"/>
        </w:rPr>
        <w:t xml:space="preserve"> 2016</w:t>
      </w:r>
      <w:r w:rsidR="00CF74C9">
        <w:rPr>
          <w:rFonts w:cs="Times New Roman"/>
        </w:rPr>
        <w:t xml:space="preserve"> 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w:t>
      </w:r>
      <w:r w:rsidR="00FD7B30">
        <w:rPr>
          <w:rFonts w:cs="Times New Roman"/>
        </w:rPr>
        <w:t xml:space="preserve"> </w:t>
      </w:r>
      <w:r w:rsidR="007F4F21">
        <w:rPr>
          <w:rFonts w:cs="Times New Roman"/>
        </w:rPr>
        <w:t>10</w:t>
      </w:r>
      <w:r w:rsidR="00FD7B30">
        <w:rPr>
          <w:rFonts w:cs="Times New Roman"/>
        </w:rPr>
        <w:t xml:space="preserve"> </w:t>
      </w:r>
      <w:r w:rsidR="007F4F21">
        <w:rPr>
          <w:rFonts w:cs="Times New Roman"/>
        </w:rPr>
        <w:t>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w:t>
      </w:r>
      <w:r w:rsidR="007F4F21" w:rsidRPr="00373E92">
        <w:rPr>
          <w:rFonts w:cs="Times New Roman"/>
          <w:i/>
        </w:rPr>
        <w:t>n</w:t>
      </w:r>
      <w:r w:rsidR="007F4F21">
        <w:rPr>
          <w:rFonts w:cs="Times New Roman"/>
        </w:rPr>
        <w:t xml:space="preserve">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w:t>
      </w:r>
      <w:r w:rsidR="00FD7B30">
        <w:rPr>
          <w:rFonts w:cs="Times New Roman"/>
        </w:rPr>
        <w:t>‘</w:t>
      </w:r>
      <w:r w:rsidR="007F4F21" w:rsidRPr="008E69BA">
        <w:rPr>
          <w:rFonts w:cs="Times New Roman"/>
        </w:rPr>
        <w:t>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363B299" w14:textId="5057251F"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w:t>
      </w:r>
      <w:r w:rsidR="00FD7B30">
        <w:rPr>
          <w:rFonts w:cs="Times New Roman"/>
        </w:rPr>
        <w:t xml:space="preserve">reef </w:t>
      </w:r>
      <w:r w:rsidR="00F163B2" w:rsidRPr="008E69BA">
        <w:rPr>
          <w:rFonts w:cs="Times New Roman"/>
        </w:rPr>
        <w:t>slope</w:t>
      </w:r>
      <w:r w:rsidR="00FD7B30">
        <w:rPr>
          <w:rFonts w:cs="Times New Roman"/>
        </w:rPr>
        <w:t>s</w:t>
      </w:r>
      <w:r w:rsidR="00F163B2" w:rsidRPr="008E69BA">
        <w:rPr>
          <w:rFonts w:cs="Times New Roman"/>
        </w:rPr>
        <w:t>)</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with </w:t>
      </w:r>
      <w:r w:rsidRPr="008E69BA">
        <w:rPr>
          <w:rFonts w:cs="Times New Roman"/>
        </w:rPr>
        <w:t xml:space="preserve">color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w:t>
      </w:r>
      <w:r w:rsidR="00FD7B30">
        <w:rPr>
          <w:rFonts w:cs="Times New Roman"/>
        </w:rPr>
        <w:t xml:space="preserve"> </w:t>
      </w:r>
      <w:r>
        <w:rPr>
          <w:rFonts w:cs="Times New Roman"/>
        </w:rPr>
        <w: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1B75DFEB" w14:textId="77777777" w:rsidR="00A33318" w:rsidRDefault="00A33318" w:rsidP="007F449D">
      <w:pPr>
        <w:spacing w:line="360" w:lineRule="auto"/>
        <w:rPr>
          <w:rFonts w:cs="Times New Roman"/>
        </w:rPr>
      </w:pPr>
    </w:p>
    <w:p w14:paraId="208F2A78" w14:textId="685A2932" w:rsidR="00A33318" w:rsidRDefault="00A33318" w:rsidP="007F449D">
      <w:pPr>
        <w:spacing w:line="360" w:lineRule="auto"/>
        <w:rPr>
          <w:rFonts w:cs="Times New Roman"/>
          <w:i/>
        </w:rPr>
      </w:pPr>
      <w:r>
        <w:rPr>
          <w:rFonts w:cs="Times New Roman"/>
          <w:i/>
        </w:rPr>
        <w:t>Color Morph Assessment</w:t>
      </w:r>
    </w:p>
    <w:p w14:paraId="55FADB2B" w14:textId="1EF1DA95" w:rsidR="00A33318" w:rsidRPr="00A928C0" w:rsidRDefault="00A33318" w:rsidP="007F449D">
      <w:pPr>
        <w:spacing w:line="360" w:lineRule="auto"/>
        <w:rPr>
          <w:rFonts w:cs="Times New Roman"/>
        </w:rPr>
      </w:pPr>
      <w:r>
        <w:rPr>
          <w:rFonts w:cs="Times New Roman"/>
        </w:rPr>
        <w:tab/>
      </w:r>
      <w:r w:rsidR="009B3E92">
        <w:rPr>
          <w:rFonts w:cs="Times New Roman"/>
        </w:rPr>
        <w:t>Five independent observers visually assigned c</w:t>
      </w:r>
      <w:r>
        <w:rPr>
          <w:rFonts w:cs="Times New Roman"/>
        </w:rPr>
        <w:t>olor morph, either brown or o</w:t>
      </w:r>
      <w:r w:rsidR="007D4F08">
        <w:rPr>
          <w:rFonts w:cs="Times New Roman"/>
        </w:rPr>
        <w:t xml:space="preserve">range, </w:t>
      </w:r>
      <w:r w:rsidR="009B3E92">
        <w:rPr>
          <w:rFonts w:cs="Times New Roman"/>
        </w:rPr>
        <w:t>to each sample colony</w:t>
      </w:r>
      <w:r w:rsidR="00DE7AE4">
        <w:rPr>
          <w:rFonts w:cs="Times New Roman"/>
        </w:rPr>
        <w:t xml:space="preserve"> using</w:t>
      </w:r>
      <w:r>
        <w:rPr>
          <w:rFonts w:cs="Times New Roman"/>
        </w:rPr>
        <w:t xml:space="preserve"> </w:t>
      </w:r>
      <w:r>
        <w:rPr>
          <w:rFonts w:cs="Times New Roman"/>
          <w:i/>
        </w:rPr>
        <w:t>in situ</w:t>
      </w:r>
      <w:r>
        <w:rPr>
          <w:rFonts w:cs="Times New Roman"/>
        </w:rPr>
        <w:t xml:space="preserve"> photograph</w:t>
      </w:r>
      <w:r w:rsidR="009B3E92">
        <w:rPr>
          <w:rFonts w:cs="Times New Roman"/>
        </w:rPr>
        <w:t>s</w:t>
      </w:r>
      <w:r w:rsidR="00FE592B">
        <w:rPr>
          <w:rFonts w:cs="Times New Roman"/>
        </w:rPr>
        <w:t xml:space="preserve"> taken during collection</w:t>
      </w:r>
      <w:r w:rsidR="009B3E92">
        <w:rPr>
          <w:rFonts w:cs="Times New Roman"/>
        </w:rPr>
        <w:t>.</w:t>
      </w:r>
      <w:r w:rsidR="00A928C0">
        <w:rPr>
          <w:rFonts w:cs="Times New Roman"/>
        </w:rPr>
        <w:t xml:space="preserve"> </w:t>
      </w:r>
      <w:r w:rsidR="009B3E92">
        <w:rPr>
          <w:rFonts w:cs="Times New Roman"/>
        </w:rPr>
        <w:t>T</w:t>
      </w:r>
      <w:r w:rsidR="00A928C0">
        <w:rPr>
          <w:rFonts w:cs="Times New Roman"/>
        </w:rPr>
        <w:t>he majority’s opinion</w:t>
      </w:r>
      <w:r w:rsidR="009B3E92">
        <w:rPr>
          <w:rFonts w:cs="Times New Roman"/>
        </w:rPr>
        <w:t xml:space="preserve"> for each colony</w:t>
      </w:r>
      <w:r w:rsidR="00A928C0">
        <w:rPr>
          <w:rFonts w:cs="Times New Roman"/>
        </w:rPr>
        <w:t xml:space="preserve"> was </w:t>
      </w:r>
      <w:r w:rsidR="00FE592B">
        <w:rPr>
          <w:rFonts w:cs="Times New Roman"/>
        </w:rPr>
        <w:t>ultimately the color morph assigned.</w:t>
      </w:r>
      <w:r w:rsidR="009B3E92">
        <w:rPr>
          <w:rFonts w:cs="Times New Roman"/>
        </w:rPr>
        <w:t xml:space="preserve"> </w:t>
      </w:r>
      <w:r w:rsidR="002575B6">
        <w:rPr>
          <w:rFonts w:cs="Times New Roman"/>
        </w:rPr>
        <w:t>Unc</w:t>
      </w:r>
      <w:r w:rsidR="00F803A3">
        <w:rPr>
          <w:rFonts w:cs="Times New Roman"/>
        </w:rPr>
        <w:t xml:space="preserve">ertainty in color, meaning the number of agreements per five observers, was tested using Chi-Squared analyses across </w:t>
      </w:r>
      <w:r w:rsidR="00891021">
        <w:rPr>
          <w:rFonts w:cs="Times New Roman"/>
        </w:rPr>
        <w:t>color morphs, geographic scales and symbiont community composition.</w:t>
      </w:r>
      <w:r w:rsidR="007D4F08">
        <w:rPr>
          <w:rFonts w:cs="Times New Roman"/>
        </w:rPr>
        <w:t xml:space="preserve"> </w:t>
      </w:r>
    </w:p>
    <w:p w14:paraId="52C79A2E" w14:textId="77777777" w:rsidR="007F4F21" w:rsidRDefault="007F4F21" w:rsidP="007F449D">
      <w:pPr>
        <w:spacing w:line="360" w:lineRule="auto"/>
        <w:rPr>
          <w:rFonts w:cs="Times New Roman"/>
        </w:rPr>
      </w:pPr>
    </w:p>
    <w:p w14:paraId="4E72C7A1"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24613B10" w14:textId="67E5F1CE"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 xml:space="preserve">targeting actin loci specific to each </w:t>
      </w:r>
      <w:r w:rsidR="000E4625">
        <w:rPr>
          <w:rFonts w:cs="Times New Roman"/>
        </w:rPr>
        <w:t xml:space="preserve">symbiont </w:t>
      </w:r>
      <w:r w:rsidR="00BB2F63">
        <w:rPr>
          <w:rFonts w:cs="Times New Roman"/>
        </w:rPr>
        <w:t>clade</w:t>
      </w:r>
      <w:r w:rsidR="0064215B" w:rsidRPr="008E69BA">
        <w:rPr>
          <w:rFonts w:cs="Times New Roman"/>
        </w:rPr>
        <w:t xml:space="preserve"> </w:t>
      </w:r>
      <w:r w:rsidR="00624D0D"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624D0D"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624D0D"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C:D</w:t>
      </w:r>
      <w:r w:rsidR="000E4625">
        <w:rPr>
          <w:rFonts w:cs="Times New Roman"/>
        </w:rPr>
        <w:t xml:space="preserve"> </w:t>
      </w:r>
      <w:r w:rsidR="007E1703" w:rsidRPr="007E1703">
        <w:rPr>
          <w:rFonts w:cs="Times New Roman"/>
        </w:rPr>
        <w:t>=</w:t>
      </w:r>
      <w:r w:rsidR="000E4625">
        <w:rPr>
          <w:rFonts w:cs="Times New Roman"/>
        </w:rPr>
        <w:t xml:space="preserve"> </w:t>
      </w:r>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C</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D</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A9307E" w:rsidRPr="00A9307E">
        <w:rPr>
          <w:rFonts w:cs="Times New Roman"/>
          <w:vertAlign w:val="superscript"/>
        </w:rPr>
        <w:t>C</w:t>
      </w:r>
      <w:r w:rsidR="00524F6C" w:rsidRPr="007E1703">
        <w:rPr>
          <w:rFonts w:cs="Times New Roman"/>
        </w:rPr>
        <w:t xml:space="preserve"> and C</w:t>
      </w:r>
      <w:r w:rsidR="00524F6C" w:rsidRPr="007E1703">
        <w:rPr>
          <w:rFonts w:cs="Times New Roman"/>
          <w:vertAlign w:val="subscript"/>
        </w:rPr>
        <w:t>T</w:t>
      </w:r>
      <w:r w:rsidR="00A9307E" w:rsidRPr="00A9307E">
        <w:rPr>
          <w:rFonts w:cs="Times New Roman"/>
          <w:vertAlign w:val="superscript"/>
        </w:rPr>
        <w:t>D</w:t>
      </w:r>
      <w:r w:rsidR="00524F6C" w:rsidRPr="007E1703">
        <w:rPr>
          <w:rFonts w:cs="Times New Roman"/>
        </w:rPr>
        <w:t xml:space="preserve"> are the</w:t>
      </w:r>
      <w:r w:rsidR="00524F6C">
        <w:rPr>
          <w:rFonts w:cs="Times New Roman"/>
        </w:rPr>
        <w:t xml:space="preserve"> threshold cycles for clade C and D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4123AAE8" w14:textId="77777777" w:rsidR="00951BB4" w:rsidRPr="008E69BA" w:rsidRDefault="00951BB4" w:rsidP="007F449D">
      <w:pPr>
        <w:spacing w:line="360" w:lineRule="auto"/>
        <w:rPr>
          <w:rFonts w:cs="Times New Roman"/>
        </w:rPr>
      </w:pPr>
    </w:p>
    <w:p w14:paraId="106054CF" w14:textId="77777777" w:rsidR="00951BB4" w:rsidRDefault="00951BB4" w:rsidP="007F449D">
      <w:pPr>
        <w:spacing w:line="360" w:lineRule="auto"/>
        <w:rPr>
          <w:rFonts w:cs="Times New Roman"/>
          <w:i/>
        </w:rPr>
      </w:pPr>
      <w:r w:rsidRPr="008E69BA">
        <w:rPr>
          <w:rFonts w:cs="Times New Roman"/>
          <w:i/>
        </w:rPr>
        <w:t>Data Analysis</w:t>
      </w:r>
    </w:p>
    <w:p w14:paraId="5AA24A76" w14:textId="5F14CC1F" w:rsidR="00951BB4" w:rsidRPr="008E69BA" w:rsidRDefault="008971A1" w:rsidP="007F449D">
      <w:pPr>
        <w:spacing w:line="360" w:lineRule="auto"/>
        <w:rPr>
          <w:rFonts w:cs="Times New Roman"/>
        </w:rPr>
      </w:pPr>
      <w:r>
        <w:rPr>
          <w:rFonts w:cs="Times New Roman"/>
        </w:rPr>
        <w:t xml:space="preserve">Each colony was categorized as C- or D-dominated based on its numerically most abundant symbiont clade. </w:t>
      </w:r>
      <w:r w:rsidR="00A2745C" w:rsidRPr="008E69BA">
        <w:rPr>
          <w:rFonts w:cs="Times New Roman"/>
        </w:rPr>
        <w:t>The proportion</w:t>
      </w:r>
      <w:r w:rsidR="00836F87">
        <w:rPr>
          <w:rFonts w:cs="Times New Roman"/>
        </w:rPr>
        <w:t>s</w:t>
      </w:r>
      <w:r w:rsidR="00A2745C" w:rsidRPr="008E69BA">
        <w:rPr>
          <w:rFonts w:cs="Times New Roman"/>
        </w:rPr>
        <w:t xml:space="preserve"> of clades C and D present in colonies dominated by each clade and color morph were </w:t>
      </w:r>
      <w:r w:rsidR="00836F87">
        <w:rPr>
          <w:rFonts w:cs="Times New Roman"/>
        </w:rPr>
        <w:t>compared</w:t>
      </w:r>
      <w:r w:rsidR="00A2745C" w:rsidRPr="008E69BA">
        <w:rPr>
          <w:rFonts w:cs="Times New Roman"/>
        </w:rPr>
        <w:t xml:space="preserve"> using Chi-Squared analyses. </w:t>
      </w:r>
      <w:r w:rsidR="00613F87" w:rsidRPr="008E69BA">
        <w:rPr>
          <w:rFonts w:cs="Times New Roman"/>
        </w:rPr>
        <w:t>Chi-Squared tests were</w:t>
      </w:r>
      <w:r w:rsidR="00A2745C" w:rsidRPr="008E69BA">
        <w:rPr>
          <w:rFonts w:cs="Times New Roman"/>
        </w:rPr>
        <w:t xml:space="preserve"> then</w:t>
      </w:r>
      <w:r w:rsidR="00613F87" w:rsidRPr="008E69BA">
        <w:rPr>
          <w:rFonts w:cs="Times New Roman"/>
        </w:rPr>
        <w:t xml:space="preserve"> used t</w:t>
      </w:r>
      <w:r w:rsidR="004870C6">
        <w:rPr>
          <w:rFonts w:cs="Times New Roman"/>
        </w:rPr>
        <w:t xml:space="preserve">o assess </w:t>
      </w:r>
      <w:r w:rsidR="000E4625">
        <w:rPr>
          <w:rFonts w:cs="Times New Roman"/>
        </w:rPr>
        <w:t>the relationship between dominant symbiont clade, color morph (</w:t>
      </w:r>
      <w:r w:rsidR="00A55209">
        <w:rPr>
          <w:rFonts w:cs="Times New Roman"/>
        </w:rPr>
        <w:t>orange vs. brown</w:t>
      </w:r>
      <w:r w:rsidR="000E4625">
        <w:rPr>
          <w:rFonts w:cs="Times New Roman"/>
        </w:rPr>
        <w:t xml:space="preserve">), </w:t>
      </w:r>
      <w:r w:rsidR="00A55209">
        <w:rPr>
          <w:rFonts w:cs="Times New Roman"/>
        </w:rPr>
        <w:t>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969FD">
        <w:rPr>
          <w:rFonts w:cs="Times New Roman"/>
        </w:rPr>
        <w:t>,</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F969FD">
        <w:rPr>
          <w:rFonts w:cs="Times New Roman"/>
        </w:rPr>
        <w:t>L</w:t>
      </w:r>
      <w:r w:rsidR="00F969FD" w:rsidRPr="008E69BA">
        <w:rPr>
          <w:rFonts w:cs="Times New Roman"/>
        </w:rPr>
        <w:t>ogistic regressions were used</w:t>
      </w:r>
      <w:r w:rsidR="00F969FD" w:rsidRPr="008E69BA" w:rsidDel="00F969FD">
        <w:rPr>
          <w:rFonts w:cs="Times New Roman"/>
        </w:rPr>
        <w:t xml:space="preserve"> </w:t>
      </w:r>
      <w:r w:rsidR="00F969FD">
        <w:rPr>
          <w:rFonts w:cs="Times New Roman"/>
        </w:rPr>
        <w:t>t</w:t>
      </w:r>
      <w:r w:rsidR="00F46405" w:rsidRPr="008E69BA">
        <w:rPr>
          <w:rFonts w:cs="Times New Roman"/>
        </w:rPr>
        <w:t xml:space="preserve">o </w:t>
      </w:r>
      <w:r w:rsidR="00F969FD">
        <w:rPr>
          <w:rFonts w:cs="Times New Roman"/>
        </w:rPr>
        <w:t>model</w:t>
      </w:r>
      <w:r w:rsidR="00F969FD" w:rsidRPr="008E69BA">
        <w:rPr>
          <w:rFonts w:cs="Times New Roman"/>
        </w:rPr>
        <w:t xml:space="preserve"> </w:t>
      </w:r>
      <w:r w:rsidR="00F46405" w:rsidRPr="008E69BA">
        <w:rPr>
          <w:rFonts w:cs="Times New Roman"/>
        </w:rPr>
        <w:t>the probability of</w:t>
      </w:r>
      <w:r w:rsidR="00EE39FC" w:rsidRPr="008E69BA">
        <w:rPr>
          <w:rFonts w:cs="Times New Roman"/>
        </w:rPr>
        <w:t xml:space="preserve"> </w:t>
      </w:r>
      <w:r w:rsidR="00A55209">
        <w:rPr>
          <w:rFonts w:cs="Times New Roman"/>
        </w:rPr>
        <w:t xml:space="preserve">C- vs. D-dominance and orange vs. brown color </w:t>
      </w:r>
      <w:r w:rsidR="00F46405" w:rsidRPr="008E69BA">
        <w:rPr>
          <w:rFonts w:cs="Times New Roman"/>
        </w:rPr>
        <w:t>as</w:t>
      </w:r>
      <w:r w:rsidR="00781E19" w:rsidRPr="008E69BA">
        <w:rPr>
          <w:rFonts w:cs="Times New Roman"/>
        </w:rPr>
        <w:t xml:space="preserve"> a function of depth</w:t>
      </w:r>
      <w:r w:rsidR="000E4625">
        <w:rPr>
          <w:rFonts w:cs="Times New Roman"/>
        </w:rPr>
        <w:t xml:space="preserve">. </w:t>
      </w:r>
      <w:r w:rsidR="000E4625">
        <w:rPr>
          <w:rFonts w:cs="Times New Roman"/>
          <w:i/>
        </w:rPr>
        <w:t xml:space="preserve">In situ </w:t>
      </w:r>
      <w:r w:rsidR="000E4625">
        <w:rPr>
          <w:rFonts w:cs="Times New Roman"/>
        </w:rPr>
        <w:t xml:space="preserve">recorded </w:t>
      </w:r>
      <w:r w:rsidR="000E4625" w:rsidRPr="000E4625">
        <w:rPr>
          <w:rFonts w:cs="Times New Roman"/>
        </w:rPr>
        <w:t>d</w:t>
      </w:r>
      <w:r w:rsidR="00EE39FC" w:rsidRPr="000E4625">
        <w:rPr>
          <w:rFonts w:cs="Times New Roman"/>
        </w:rPr>
        <w:t>epth</w:t>
      </w:r>
      <w:r w:rsidR="000E4625">
        <w:rPr>
          <w:rFonts w:cs="Times New Roman"/>
        </w:rPr>
        <w:t xml:space="preserve">s were </w:t>
      </w:r>
      <w:r w:rsidR="002E47B0" w:rsidRPr="008E69BA">
        <w:rPr>
          <w:rFonts w:cs="Times New Roman"/>
        </w:rPr>
        <w:t>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0133E9">
        <w:rPr>
          <w:rFonts w:cs="Times New Roman"/>
        </w:rPr>
        <w:t xml:space="preserve"> </w:t>
      </w:r>
      <w:r w:rsidR="000133E9" w:rsidRPr="000133E9">
        <w:rPr>
          <w:rFonts w:cs="Times New Roman"/>
          <w:color w:val="262626"/>
        </w:rPr>
        <w:t>(NOAA, "Tide Predictions - MOKU O LOE 1612480 Tidal Data Daily View - NOAA Tides &amp; Currents", 2016)</w:t>
      </w:r>
      <w:r w:rsidR="00D56391" w:rsidRPr="008E69BA">
        <w:rPr>
          <w:rFonts w:cs="Times New Roman"/>
        </w:rPr>
        <w:t>.</w:t>
      </w:r>
      <w:r w:rsidR="008454F6">
        <w:rPr>
          <w:rFonts w:cs="Times New Roman"/>
        </w:rPr>
        <w:t xml:space="preserve"> </w:t>
      </w:r>
      <w:r w:rsidR="00067A52" w:rsidRPr="008E69BA">
        <w:rPr>
          <w:rFonts w:cs="Times New Roman"/>
        </w:rPr>
        <w:t>Spatial autocorrelation</w:t>
      </w:r>
      <w:r w:rsidR="00DB088D">
        <w:rPr>
          <w:rFonts w:cs="Times New Roman"/>
        </w:rPr>
        <w:t xml:space="preserve"> among reefs in the composition of color morph </w:t>
      </w:r>
      <w:r w:rsidR="00CF2476">
        <w:rPr>
          <w:rFonts w:cs="Times New Roman"/>
        </w:rPr>
        <w:t>and dominant symbiont association</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a Mantel Test</w:t>
      </w:r>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p>
    <w:p w14:paraId="1F0F72BA" w14:textId="77777777" w:rsidR="0028126E" w:rsidRPr="008E69BA" w:rsidRDefault="0028126E" w:rsidP="007F449D">
      <w:pPr>
        <w:spacing w:line="360" w:lineRule="auto"/>
        <w:rPr>
          <w:rFonts w:cs="Times New Roman"/>
        </w:rPr>
      </w:pPr>
    </w:p>
    <w:p w14:paraId="2EB10597" w14:textId="77777777" w:rsidR="00933693" w:rsidRPr="008E69BA" w:rsidRDefault="00933693" w:rsidP="007F449D">
      <w:pPr>
        <w:spacing w:line="360" w:lineRule="auto"/>
        <w:rPr>
          <w:rFonts w:cs="Times New Roman"/>
          <w:b/>
        </w:rPr>
      </w:pPr>
      <w:r w:rsidRPr="008E69BA">
        <w:rPr>
          <w:rFonts w:cs="Times New Roman"/>
          <w:b/>
        </w:rPr>
        <w:t>RESULTS</w:t>
      </w:r>
    </w:p>
    <w:p w14:paraId="58303849" w14:textId="6BE3A583" w:rsidR="00523DB1" w:rsidRPr="008E69BA" w:rsidRDefault="005D36DC" w:rsidP="007F449D">
      <w:pPr>
        <w:spacing w:line="360" w:lineRule="auto"/>
        <w:rPr>
          <w:rFonts w:cs="Times New Roman"/>
        </w:rPr>
      </w:pPr>
      <w:r>
        <w:rPr>
          <w:rFonts w:cs="Times New Roman"/>
          <w:i/>
        </w:rPr>
        <w:t>P</w:t>
      </w:r>
      <w:r w:rsidR="002108DE">
        <w:rPr>
          <w:rFonts w:cs="Times New Roman"/>
          <w:i/>
        </w:rPr>
        <w:t xml:space="preserve">revalence of </w:t>
      </w:r>
      <w:r w:rsidR="00EC4591">
        <w:rPr>
          <w:rFonts w:cs="Times New Roman"/>
          <w:i/>
        </w:rPr>
        <w:t>S</w:t>
      </w:r>
      <w:r w:rsidR="002108DE">
        <w:rPr>
          <w:rFonts w:cs="Times New Roman"/>
          <w:i/>
        </w:rPr>
        <w:t>ymbionts and</w:t>
      </w:r>
      <w:r w:rsidR="00EC4591">
        <w:rPr>
          <w:rFonts w:cs="Times New Roman"/>
          <w:i/>
        </w:rPr>
        <w:t xml:space="preserve"> C</w:t>
      </w:r>
      <w:r w:rsidR="002108DE">
        <w:rPr>
          <w:rFonts w:cs="Times New Roman"/>
          <w:i/>
        </w:rPr>
        <w:t>olor</w:t>
      </w:r>
      <w:r w:rsidR="003A119F">
        <w:rPr>
          <w:rFonts w:cs="Times New Roman"/>
          <w:i/>
        </w:rPr>
        <w:t xml:space="preserve"> </w:t>
      </w:r>
      <w:r w:rsidR="00EC4591">
        <w:rPr>
          <w:rFonts w:cs="Times New Roman"/>
          <w:i/>
        </w:rPr>
        <w:t>M</w:t>
      </w:r>
      <w:r w:rsidR="003A119F">
        <w:rPr>
          <w:rFonts w:cs="Times New Roman"/>
          <w:i/>
        </w:rPr>
        <w:t>orphs</w:t>
      </w:r>
    </w:p>
    <w:p w14:paraId="4CEC3ED5" w14:textId="04CBA89C"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1.2</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clade D</w:t>
      </w:r>
      <w:r w:rsidR="005D36DC">
        <w:rPr>
          <w:rFonts w:cs="Times New Roman"/>
        </w:rPr>
        <w:t xml:space="preserve">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ED6C6C">
        <w:rPr>
          <w:rFonts w:cs="Times New Roman"/>
        </w:rPr>
        <w:t>The remaining 3</w:t>
      </w:r>
      <w:r w:rsidR="0023337B">
        <w:rPr>
          <w:rFonts w:cs="Times New Roman"/>
        </w:rPr>
        <w:t>9</w:t>
      </w:r>
      <w:r w:rsidR="00625311">
        <w:rPr>
          <w:rFonts w:cs="Times New Roman"/>
        </w:rPr>
        <w:t xml:space="preserve"> </w:t>
      </w:r>
      <w:r w:rsidR="0023337B">
        <w:rPr>
          <w:rFonts w:cs="Times New Roman"/>
        </w:rPr>
        <w:t>% of col</w:t>
      </w:r>
      <w:r w:rsidR="00547938">
        <w:rPr>
          <w:rFonts w:cs="Times New Roman"/>
        </w:rPr>
        <w:t>onies were dominated by clade D;</w:t>
      </w:r>
      <w:r w:rsidR="0023337B">
        <w:rPr>
          <w:rFonts w:cs="Times New Roman"/>
        </w:rPr>
        <w:t xml:space="preserve"> but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D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3.3</w:t>
      </w:r>
      <w:r w:rsidR="005D36DC">
        <w:rPr>
          <w:rFonts w:cs="Times New Roman"/>
        </w:rPr>
        <w:t xml:space="preserve"> </w:t>
      </w:r>
      <w:r w:rsidR="0023337B">
        <w:rPr>
          <w:rFonts w:cs="Times New Roman"/>
        </w:rPr>
        <w:t xml:space="preserve">% of D-dominated colonies; </w:t>
      </w:r>
      <w:r w:rsidR="00513CD6">
        <w:rPr>
          <w:rFonts w:cs="Times New Roman"/>
        </w:rPr>
        <w:t>Fig. 3</w:t>
      </w:r>
      <w:r w:rsidR="00A65ACC">
        <w:rPr>
          <w:rFonts w:cs="Times New Roman"/>
        </w:rPr>
        <w:t>, Fig. 4</w:t>
      </w:r>
      <w:r w:rsidR="00BE6A7A" w:rsidRPr="008E69BA">
        <w:rPr>
          <w:rFonts w:cs="Times New Roman"/>
        </w:rPr>
        <w:t>).</w:t>
      </w:r>
      <w:r w:rsidR="005D692C" w:rsidRPr="008E69BA">
        <w:rPr>
          <w:rFonts w:cs="Times New Roman"/>
        </w:rPr>
        <w:t xml:space="preserve"> </w:t>
      </w:r>
    </w:p>
    <w:p w14:paraId="1E3343F4" w14:textId="5A197980" w:rsidR="00AC0D56" w:rsidRDefault="0023337B" w:rsidP="007F449D">
      <w:pPr>
        <w:spacing w:line="360" w:lineRule="auto"/>
        <w:rPr>
          <w:rFonts w:cs="Times New Roman"/>
        </w:rPr>
      </w:pPr>
      <w:r>
        <w:rPr>
          <w:rFonts w:cs="Times New Roman"/>
        </w:rPr>
        <w:tab/>
      </w:r>
      <w:r w:rsidR="003A119F">
        <w:rPr>
          <w:rFonts w:cs="Times New Roman"/>
        </w:rPr>
        <w:t>Of</w:t>
      </w:r>
      <w:r w:rsidR="006A79F2">
        <w:rPr>
          <w:rFonts w:cs="Times New Roman"/>
        </w:rPr>
        <w:t xml:space="preserve"> all colonies sampled, 52</w:t>
      </w:r>
      <w:r w:rsidR="00884A0B">
        <w:rPr>
          <w:rFonts w:cs="Times New Roman"/>
        </w:rPr>
        <w:t xml:space="preserve"> </w:t>
      </w:r>
      <w:r w:rsidR="006A79F2">
        <w:rPr>
          <w:rFonts w:cs="Times New Roman"/>
        </w:rPr>
        <w:t>% were orange and 48</w:t>
      </w:r>
      <w:r w:rsidR="00884A0B">
        <w:rPr>
          <w:rFonts w:cs="Times New Roman"/>
        </w:rPr>
        <w:t xml:space="preserve"> </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D11E9">
        <w:rPr>
          <w:rFonts w:cs="Times New Roman"/>
        </w:rPr>
        <w:t>in 92.4</w:t>
      </w:r>
      <w:r w:rsidR="00AC0D56">
        <w:rPr>
          <w:rFonts w:cs="Times New Roman"/>
        </w:rPr>
        <w:t xml:space="preserve"> </w:t>
      </w:r>
      <w:r w:rsidR="003A119F">
        <w:rPr>
          <w:rFonts w:cs="Times New Roman"/>
        </w:rPr>
        <w:t>% of brown colonies but only</w:t>
      </w:r>
      <w:r w:rsidR="00FD11E9">
        <w:rPr>
          <w:rFonts w:cs="Times New Roman"/>
        </w:rPr>
        <w:t xml:space="preserve"> 32.5</w:t>
      </w:r>
      <w:r w:rsidR="00AC0D56">
        <w:rPr>
          <w:rFonts w:cs="Times New Roman"/>
        </w:rPr>
        <w:t xml:space="preserve"> </w:t>
      </w:r>
      <w:r w:rsidR="00AC0D56" w:rsidRPr="008E69BA">
        <w:rPr>
          <w:rFonts w:cs="Times New Roman"/>
        </w:rPr>
        <w:t>% of orange colonies</w:t>
      </w:r>
      <w:r w:rsidR="00DA0ABF">
        <w:rPr>
          <w:rFonts w:cs="Times New Roman"/>
        </w:rPr>
        <w:t xml:space="preserve">. </w:t>
      </w:r>
      <w:r w:rsidR="00A65ACC">
        <w:rPr>
          <w:rFonts w:cs="Times New Roman"/>
        </w:rPr>
        <w:t>Moreover, the probability of orange coloration increased with the proportion of clade D in m</w:t>
      </w:r>
      <w:r w:rsidR="00DA0ABF">
        <w:rPr>
          <w:rFonts w:cs="Times New Roman"/>
        </w:rPr>
        <w:t xml:space="preserve">ixed symbiont assemblages </w:t>
      </w:r>
      <w:r w:rsidR="00AC0D56">
        <w:rPr>
          <w:rFonts w:cs="Times New Roman"/>
        </w:rPr>
        <w:t>(</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331551">
        <w:rPr>
          <w:rFonts w:cs="Times New Roman"/>
        </w:rPr>
        <w:t>44.4</w:t>
      </w:r>
      <w:r w:rsidR="00AE5FF4">
        <w:rPr>
          <w:rFonts w:cs="Times New Roman"/>
        </w:rPr>
        <w:t xml:space="preserve"> </w:t>
      </w:r>
      <w:r w:rsidR="006A0A87">
        <w:rPr>
          <w:rFonts w:cs="Times New Roman"/>
        </w:rPr>
        <w:t xml:space="preserve">% Brown-C, </w:t>
      </w:r>
      <w:r w:rsidR="00331551">
        <w:rPr>
          <w:rFonts w:cs="Times New Roman"/>
        </w:rPr>
        <w:t>34.9 % Orange-D, 16.9 % Orange-C, and 3.8</w:t>
      </w:r>
      <w:r w:rsidR="00AE5FF4">
        <w:rPr>
          <w:rFonts w:cs="Times New Roman"/>
        </w:rPr>
        <w:t xml:space="preserve"> </w:t>
      </w:r>
      <w:r w:rsidR="006266EA">
        <w:rPr>
          <w:rFonts w:cs="Times New Roman"/>
        </w:rPr>
        <w:t>% Brown-D.</w:t>
      </w:r>
    </w:p>
    <w:p w14:paraId="2DF62E03" w14:textId="77777777" w:rsidR="00EC4591" w:rsidRDefault="00EC4591" w:rsidP="007F449D">
      <w:pPr>
        <w:spacing w:line="360" w:lineRule="auto"/>
        <w:rPr>
          <w:rFonts w:cs="Times New Roman"/>
        </w:rPr>
      </w:pPr>
    </w:p>
    <w:p w14:paraId="59812138" w14:textId="6E50ACB1" w:rsidR="00EC4591" w:rsidRDefault="00EC4591" w:rsidP="007F449D">
      <w:pPr>
        <w:spacing w:line="360" w:lineRule="auto"/>
        <w:rPr>
          <w:rFonts w:cs="Times New Roman"/>
          <w:i/>
        </w:rPr>
      </w:pPr>
      <w:r>
        <w:rPr>
          <w:rFonts w:cs="Times New Roman"/>
          <w:i/>
        </w:rPr>
        <w:t>Color Morph Uncertainty</w:t>
      </w:r>
    </w:p>
    <w:p w14:paraId="7A2EBE8A" w14:textId="450524BA" w:rsidR="00EC4591" w:rsidRPr="00EC4591" w:rsidRDefault="00D35409" w:rsidP="007F449D">
      <w:pPr>
        <w:spacing w:line="360" w:lineRule="auto"/>
        <w:rPr>
          <w:rFonts w:cs="Times New Roman"/>
        </w:rPr>
      </w:pPr>
      <w:r>
        <w:rPr>
          <w:rFonts w:cs="Times New Roman"/>
        </w:rPr>
        <w:t>Uncertainty in color morph varied significantly between reef areas (p &lt; 0.05), colony color morph (p &lt; 0.001) and dominant symbiont (p &lt; 0.001). Colonies on reef slopes had more discrepancies in their color assignment between observers than did colonies on the reef tops. Orange colonies had more agreements in color assignment between observers than did brown colonies.</w:t>
      </w:r>
      <w:ins w:id="5" w:author="Teegan Innis" w:date="2017-04-18T15:40:00Z">
        <w:r w:rsidR="00832835">
          <w:rPr>
            <w:rFonts w:cs="Times New Roman"/>
          </w:rPr>
          <w:t xml:space="preserve"> </w:t>
        </w:r>
      </w:ins>
    </w:p>
    <w:p w14:paraId="2FC2A190" w14:textId="77777777" w:rsidR="0023337B" w:rsidRPr="008E69BA" w:rsidRDefault="0023337B" w:rsidP="007F449D">
      <w:pPr>
        <w:spacing w:line="360" w:lineRule="auto"/>
        <w:rPr>
          <w:rFonts w:cs="Times New Roman"/>
        </w:rPr>
      </w:pPr>
    </w:p>
    <w:p w14:paraId="58BCD472" w14:textId="77777777" w:rsidR="000C7B82" w:rsidRPr="008E69BA" w:rsidRDefault="00CD7EA8" w:rsidP="007F449D">
      <w:pPr>
        <w:spacing w:line="360" w:lineRule="auto"/>
        <w:rPr>
          <w:rFonts w:cs="Times New Roman"/>
          <w:i/>
        </w:rPr>
      </w:pPr>
      <w:r w:rsidRPr="008E69BA">
        <w:rPr>
          <w:rFonts w:cs="Times New Roman"/>
          <w:i/>
        </w:rPr>
        <w:t>Spatial Distribution</w:t>
      </w:r>
    </w:p>
    <w:p w14:paraId="5F2F1006" w14:textId="6AC26F40" w:rsidR="003940B6" w:rsidRDefault="00505C97" w:rsidP="007F449D">
      <w:pPr>
        <w:spacing w:line="360" w:lineRule="auto"/>
        <w:rPr>
          <w:rFonts w:cs="Times New Roman"/>
        </w:rPr>
      </w:pPr>
      <w:r>
        <w:rPr>
          <w:rFonts w:cs="Times New Roman"/>
        </w:rPr>
        <w:tab/>
      </w:r>
      <w:r w:rsidR="003940B6" w:rsidRPr="008E69BA">
        <w:rPr>
          <w:rFonts w:cs="Times New Roman"/>
        </w:rPr>
        <w:t>Depth proved to be the significant driving factor for</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3940B6" w:rsidRPr="008E69BA">
        <w:rPr>
          <w:rFonts w:cs="Times New Roman"/>
        </w:rPr>
        <w:t xml:space="preserve">. </w:t>
      </w:r>
      <w:r w:rsidR="003940B6">
        <w:rPr>
          <w:rFonts w:cs="Times New Roman"/>
        </w:rPr>
        <w:t>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were more likely to be C-dominated</w:t>
      </w:r>
      <w:r w:rsidR="003940B6" w:rsidRPr="008E69BA">
        <w:rPr>
          <w:rFonts w:cs="Times New Roman"/>
        </w:rPr>
        <w:t xml:space="preserve"> at</w:t>
      </w:r>
      <w:r w:rsidR="003940B6">
        <w:rPr>
          <w:rFonts w:cs="Times New Roman"/>
        </w:rPr>
        <w:t xml:space="preserve"> depths below</w:t>
      </w:r>
      <w:r w:rsidR="003940B6" w:rsidRPr="008E69BA">
        <w:rPr>
          <w:rFonts w:cs="Times New Roman"/>
        </w:rPr>
        <w:t xml:space="preserve"> 1</w:t>
      </w:r>
      <w:r w:rsidR="003940B6">
        <w:rPr>
          <w:rFonts w:cs="Times New Roman"/>
        </w:rPr>
        <w:t>.</w:t>
      </w:r>
      <w:r w:rsidR="00060AF9">
        <w:rPr>
          <w:rFonts w:cs="Times New Roman"/>
        </w:rPr>
        <w:t>31</w:t>
      </w:r>
      <w:r w:rsidR="003940B6" w:rsidRPr="008E69BA">
        <w:rPr>
          <w:rFonts w:cs="Times New Roman"/>
        </w:rPr>
        <w:t xml:space="preserve"> m, while</w:t>
      </w:r>
      <w:r w:rsidR="003940B6">
        <w:rPr>
          <w:rFonts w:cs="Times New Roman"/>
        </w:rPr>
        <w:t xml:space="preserve"> D-dominated</w:t>
      </w:r>
      <w:r w:rsidR="003940B6" w:rsidRPr="008E69BA">
        <w:rPr>
          <w:rFonts w:cs="Times New Roman"/>
        </w:rPr>
        <w:t xml:space="preserve"> colonies</w:t>
      </w:r>
      <w:r w:rsidR="003940B6">
        <w:rPr>
          <w:rFonts w:cs="Times New Roman"/>
        </w:rPr>
        <w:t xml:space="preserve"> were more common at depths above 1.</w:t>
      </w:r>
      <w:r w:rsidR="00060AF9">
        <w:rPr>
          <w:rFonts w:cs="Times New Roman"/>
        </w:rPr>
        <w:t>31</w:t>
      </w:r>
      <w:r w:rsidR="003940B6">
        <w:rPr>
          <w:rFonts w:cs="Times New Roman"/>
        </w:rPr>
        <w:t xml:space="preserve"> m</w:t>
      </w:r>
      <w:r w:rsidR="003940B6" w:rsidRPr="008E69BA">
        <w:rPr>
          <w:rFonts w:cs="Times New Roman"/>
        </w:rPr>
        <w:t xml:space="preserve">. A higher probability of </w:t>
      </w:r>
      <w:r w:rsidR="003940B6">
        <w:rPr>
          <w:rFonts w:cs="Times New Roman"/>
        </w:rPr>
        <w:t>a colony being orange</w:t>
      </w:r>
      <w:r w:rsidR="003940B6" w:rsidRPr="008E69BA">
        <w:rPr>
          <w:rFonts w:cs="Times New Roman"/>
        </w:rPr>
        <w:t xml:space="preserve"> was observed in c</w:t>
      </w:r>
      <w:r w:rsidR="003940B6">
        <w:rPr>
          <w:rFonts w:cs="Times New Roman"/>
        </w:rPr>
        <w:t>olonies at depths &lt;</w:t>
      </w:r>
      <w:r w:rsidR="003940B6" w:rsidRPr="008E69BA">
        <w:rPr>
          <w:rFonts w:cs="Times New Roman"/>
        </w:rPr>
        <w:t xml:space="preserve"> </w:t>
      </w:r>
      <w:r w:rsidR="00681985">
        <w:rPr>
          <w:rFonts w:cs="Times New Roman"/>
        </w:rPr>
        <w:t>2</w:t>
      </w:r>
      <w:r w:rsidR="003940B6">
        <w:rPr>
          <w:rFonts w:cs="Times New Roman"/>
        </w:rPr>
        <w:t>.</w:t>
      </w:r>
      <w:r w:rsidR="00681985">
        <w:rPr>
          <w:rFonts w:cs="Times New Roman"/>
        </w:rPr>
        <w:t>93</w:t>
      </w:r>
      <w:r w:rsidR="003940B6" w:rsidRPr="008E69BA">
        <w:rPr>
          <w:rFonts w:cs="Times New Roman"/>
        </w:rPr>
        <w:t xml:space="preserve"> m, where</w:t>
      </w:r>
      <w:r w:rsidR="003940B6">
        <w:rPr>
          <w:rFonts w:cs="Times New Roman"/>
        </w:rPr>
        <w:t>as</w:t>
      </w:r>
      <w:r w:rsidR="003940B6" w:rsidRPr="008E69BA">
        <w:rPr>
          <w:rFonts w:cs="Times New Roman"/>
        </w:rPr>
        <w:t xml:space="preserve"> brown color morph</w:t>
      </w:r>
      <w:r w:rsidR="003940B6">
        <w:rPr>
          <w:rFonts w:cs="Times New Roman"/>
        </w:rPr>
        <w:t xml:space="preserve">s were more prevalent at depths &gt; </w:t>
      </w:r>
      <w:r w:rsidR="00681985">
        <w:rPr>
          <w:rFonts w:cs="Times New Roman"/>
        </w:rPr>
        <w:t>2</w:t>
      </w:r>
      <w:r w:rsidR="003940B6">
        <w:rPr>
          <w:rFonts w:cs="Times New Roman"/>
        </w:rPr>
        <w:t>.</w:t>
      </w:r>
      <w:r w:rsidR="00681985">
        <w:rPr>
          <w:rFonts w:cs="Times New Roman"/>
        </w:rPr>
        <w:t>93</w:t>
      </w:r>
      <w:r w:rsidR="003940B6">
        <w:rPr>
          <w:rFonts w:cs="Times New Roman"/>
        </w:rPr>
        <w:t xml:space="preserve"> m</w:t>
      </w:r>
      <w:r w:rsidR="003940B6" w:rsidRPr="008E69BA">
        <w:rPr>
          <w:rFonts w:cs="Times New Roman"/>
        </w:rPr>
        <w:t xml:space="preserve">. </w:t>
      </w:r>
      <w:r w:rsidR="003940B6">
        <w:rPr>
          <w:rFonts w:cs="Times New Roman"/>
        </w:rPr>
        <w:t xml:space="preserve">Brown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1C3F07">
        <w:rPr>
          <w:rFonts w:cs="Times New Roman"/>
        </w:rPr>
        <w:t xml:space="preserve"> at depths shallower</w:t>
      </w:r>
      <w:r w:rsidR="005D36DC">
        <w:rPr>
          <w:rFonts w:cs="Times New Roman"/>
        </w:rPr>
        <w:t xml:space="preserve"> than</w:t>
      </w:r>
      <w:r w:rsidR="003940B6">
        <w:rPr>
          <w:rFonts w:cs="Times New Roman"/>
        </w:rPr>
        <w:t xml:space="preserve"> </w:t>
      </w:r>
      <w:r w:rsidR="000A6F7F">
        <w:rPr>
          <w:rFonts w:cs="Times New Roman"/>
        </w:rPr>
        <w:t>3</w:t>
      </w:r>
      <w:r w:rsidR="003940B6">
        <w:rPr>
          <w:rFonts w:cs="Times New Roman"/>
        </w:rPr>
        <w:t>.</w:t>
      </w:r>
      <w:r w:rsidR="000A6F7F">
        <w:rPr>
          <w:rFonts w:cs="Times New Roman"/>
        </w:rPr>
        <w:t>6</w:t>
      </w:r>
      <w:r w:rsidR="00703907">
        <w:rPr>
          <w:rFonts w:cs="Times New Roman"/>
        </w:rPr>
        <w:t>3</w:t>
      </w:r>
      <w:r w:rsidR="003940B6">
        <w:rPr>
          <w:rFonts w:cs="Times New Roman"/>
        </w:rPr>
        <w:t xml:space="preserve"> m</w:t>
      </w:r>
      <w:r w:rsidR="003940B6" w:rsidRPr="008E69BA">
        <w:rPr>
          <w:rFonts w:cs="Times New Roman"/>
        </w:rPr>
        <w:t xml:space="preserve"> and clade C at</w:t>
      </w:r>
      <w:r w:rsidR="003940B6">
        <w:rPr>
          <w:rFonts w:cs="Times New Roman"/>
        </w:rPr>
        <w:t xml:space="preserve"> depths deeper than </w:t>
      </w:r>
      <w:r w:rsidR="000A6F7F">
        <w:rPr>
          <w:rFonts w:cs="Times New Roman"/>
        </w:rPr>
        <w:t>3</w:t>
      </w:r>
      <w:r w:rsidR="003940B6">
        <w:rPr>
          <w:rFonts w:cs="Times New Roman"/>
        </w:rPr>
        <w:t>.</w:t>
      </w:r>
      <w:r w:rsidR="000A6F7F">
        <w:rPr>
          <w:rFonts w:cs="Times New Roman"/>
        </w:rPr>
        <w:t>63</w:t>
      </w:r>
      <w:r w:rsidR="003940B6">
        <w:rPr>
          <w:rFonts w:cs="Times New Roman"/>
        </w:rPr>
        <w:t xml:space="preserve"> m</w:t>
      </w:r>
      <w:r w:rsidR="003940B6" w:rsidRPr="008E69BA">
        <w:rPr>
          <w:rFonts w:cs="Times New Roman"/>
        </w:rPr>
        <w:t xml:space="preserve"> (</w:t>
      </w:r>
      <w:r w:rsidR="003940B6" w:rsidRPr="00525C64">
        <w:rPr>
          <w:rFonts w:cs="Times New Roman"/>
          <w:i/>
        </w:rPr>
        <w:t>p</w:t>
      </w:r>
      <w:r w:rsidR="003940B6" w:rsidRPr="00525C64">
        <w:rPr>
          <w:rFonts w:cs="Times New Roman"/>
        </w:rPr>
        <w:t xml:space="preserve"> </w:t>
      </w:r>
      <w:r w:rsidR="003940B6" w:rsidRPr="008E69BA">
        <w:rPr>
          <w:rFonts w:cs="Times New Roman"/>
        </w:rPr>
        <w:t xml:space="preserve">&lt; 0.001; </w:t>
      </w:r>
      <w:r w:rsidR="003940B6">
        <w:rPr>
          <w:rFonts w:cs="Times New Roman"/>
        </w:rPr>
        <w:t>Fig. 5</w:t>
      </w:r>
      <w:r w:rsidR="003940B6" w:rsidRPr="008E69BA">
        <w:rPr>
          <w:rFonts w:cs="Times New Roman"/>
        </w:rPr>
        <w:t xml:space="preserve">). </w:t>
      </w:r>
    </w:p>
    <w:p w14:paraId="2B86A4A0" w14:textId="37D8C7BC" w:rsidR="002B65FB" w:rsidRPr="008E69BA" w:rsidRDefault="003940B6" w:rsidP="007F449D">
      <w:pPr>
        <w:spacing w:line="360" w:lineRule="auto"/>
        <w:rPr>
          <w:rFonts w:cs="Times New Roman"/>
        </w:rPr>
      </w:pPr>
      <w:r>
        <w:rPr>
          <w:rFonts w:cs="Times New Roman"/>
        </w:rPr>
        <w:tab/>
      </w:r>
      <w:r w:rsidR="004B37F2">
        <w:rPr>
          <w:rFonts w:cs="Times New Roman"/>
        </w:rPr>
        <w:t>The propor</w:t>
      </w:r>
      <w:r w:rsidR="00C64E0E">
        <w:rPr>
          <w:rFonts w:cs="Times New Roman"/>
        </w:rPr>
        <w:t>tion of colonies that were C- vs.</w:t>
      </w:r>
      <w:r w:rsidR="004B37F2">
        <w:rPr>
          <w:rFonts w:cs="Times New Roman"/>
        </w:rPr>
        <w:t xml:space="preserve">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C64E0E">
        <w:rPr>
          <w:rFonts w:cs="Times New Roman"/>
        </w:rPr>
        <w:t xml:space="preserve"> = 0.14), individual reefs (</w:t>
      </w:r>
      <w:r w:rsidR="00C64E0E">
        <w:rPr>
          <w:rFonts w:cs="Times New Roman"/>
          <w:i/>
        </w:rPr>
        <w:t>p</w:t>
      </w:r>
      <w:r w:rsidR="00C64E0E">
        <w:rPr>
          <w:rFonts w:cs="Times New Roman"/>
        </w:rPr>
        <w:t xml:space="preserve"> = 0.07) or</w:t>
      </w:r>
      <w:r w:rsidR="00CF3B3E" w:rsidRPr="008E69BA">
        <w:rPr>
          <w:rFonts w:cs="Times New Roman"/>
        </w:rPr>
        <w:t xml:space="preserve"> </w:t>
      </w:r>
      <w:r w:rsidR="00C40A78">
        <w:rPr>
          <w:rFonts w:cs="Times New Roman"/>
        </w:rPr>
        <w:t xml:space="preserve">between patch and fringing </w:t>
      </w:r>
      <w:r w:rsidR="00CF3B3E" w:rsidRPr="008E69BA">
        <w:rPr>
          <w:rFonts w:cs="Times New Roman"/>
        </w:rPr>
        <w:t>reef</w:t>
      </w:r>
      <w:r w:rsidR="00C64E0E">
        <w:rPr>
          <w:rFonts w:cs="Times New Roman"/>
        </w:rPr>
        <w:t xml:space="preserve"> types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3A119F">
        <w:rPr>
          <w:rFonts w:cs="Times New Roman"/>
        </w:rPr>
        <w:t>0.37)</w:t>
      </w:r>
      <w:r w:rsidR="00AD2D6D">
        <w:rPr>
          <w:rFonts w:cs="Times New Roman"/>
        </w:rPr>
        <w:t xml:space="preserve"> initially</w:t>
      </w:r>
      <w:r w:rsidR="00CF3B3E" w:rsidRPr="008E69BA">
        <w:rPr>
          <w:rFonts w:cs="Times New Roman"/>
        </w:rPr>
        <w:t>.</w:t>
      </w:r>
      <w:r w:rsidR="00C82355" w:rsidRPr="008E69BA">
        <w:rPr>
          <w:rFonts w:cs="Times New Roman"/>
        </w:rPr>
        <w:t xml:space="preserve"> </w:t>
      </w:r>
      <w:r w:rsidR="00AD2D6D">
        <w:rPr>
          <w:rFonts w:cs="Times New Roman"/>
        </w:rPr>
        <w:t>However, a</w:t>
      </w:r>
      <w:r w:rsidR="006643F9">
        <w:rPr>
          <w:rFonts w:cs="Times New Roman"/>
        </w:rPr>
        <w:t>fter</w:t>
      </w:r>
      <w:r w:rsidR="00C82355" w:rsidRPr="008E69BA">
        <w:rPr>
          <w:rFonts w:cs="Times New Roman"/>
        </w:rPr>
        <w:t xml:space="preserve"> adjust</w:t>
      </w:r>
      <w:r w:rsidR="003A119F">
        <w:rPr>
          <w:rFonts w:cs="Times New Roman"/>
        </w:rPr>
        <w:t xml:space="preserve">ing for the influence of </w:t>
      </w:r>
      <w:r w:rsidR="00C82355" w:rsidRPr="008E69BA">
        <w:rPr>
          <w:rFonts w:cs="Times New Roman"/>
        </w:rPr>
        <w:t>depth</w:t>
      </w:r>
      <w:r w:rsidR="00AD2D6D">
        <w:rPr>
          <w:rFonts w:cs="Times New Roman"/>
        </w:rPr>
        <w:t xml:space="preserve"> on spatial patterns</w:t>
      </w:r>
      <w:r w:rsidR="006643F9">
        <w:rPr>
          <w:rFonts w:cs="Times New Roman"/>
        </w:rPr>
        <w:t xml:space="preserve">, bay region was a significant predictor of a colony’s likelihood of being C- or D-dominated and brown or orange in coloration </w:t>
      </w:r>
      <w:r w:rsidR="00C840FC">
        <w:rPr>
          <w:rFonts w:cs="Times New Roman"/>
        </w:rPr>
        <w:t>simultaneously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Pr>
          <w:rFonts w:cs="Times New Roman"/>
        </w:rPr>
        <w:t>Fig. 6</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AA6E49">
        <w:rPr>
          <w:rFonts w:cs="Times New Roman"/>
        </w:rPr>
        <w:t xml:space="preserve"> = 9</w:t>
      </w:r>
      <w:r w:rsidR="00756819">
        <w:rPr>
          <w:rFonts w:cs="Times New Roman"/>
        </w:rPr>
        <w:t>)</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4B7A5A">
        <w:rPr>
          <w:rFonts w:cs="Times New Roman"/>
        </w:rPr>
        <w:t>trend is likely</w:t>
      </w:r>
      <w:r w:rsidR="00E34184">
        <w:rPr>
          <w:rFonts w:cs="Times New Roman"/>
        </w:rPr>
        <w:t xml:space="preserve"> due to </w:t>
      </w:r>
      <w:r w:rsidR="004B7A5A">
        <w:rPr>
          <w:rFonts w:cs="Times New Roman"/>
        </w:rPr>
        <w:t>the trifling subset of samples</w:t>
      </w:r>
      <w:r w:rsidR="006E4FB7">
        <w:rPr>
          <w:rFonts w:cs="Times New Roman"/>
        </w:rPr>
        <w:t xml:space="preserve"> with only 15</w:t>
      </w:r>
      <w:r w:rsidR="00E34184">
        <w:rPr>
          <w:rFonts w:cs="Times New Roman"/>
        </w:rPr>
        <w:t xml:space="preserve"> brown colonies dominated by clade D</w:t>
      </w:r>
      <w:r w:rsidR="00B61E6D" w:rsidRPr="008E69BA">
        <w:rPr>
          <w:rFonts w:cs="Times New Roman"/>
        </w:rPr>
        <w:t>.</w:t>
      </w:r>
      <w:r w:rsidR="002B65FB" w:rsidRPr="008E69BA">
        <w:rPr>
          <w:rFonts w:cs="Times New Roman"/>
        </w:rPr>
        <w:t xml:space="preserve"> </w:t>
      </w:r>
    </w:p>
    <w:p w14:paraId="67665DEC" w14:textId="77777777" w:rsidR="00841FBD" w:rsidRPr="008E69BA" w:rsidRDefault="00137667" w:rsidP="007F449D">
      <w:pPr>
        <w:spacing w:line="360" w:lineRule="auto"/>
        <w:rPr>
          <w:rFonts w:cs="Times New Roman"/>
        </w:rPr>
      </w:pPr>
      <w:r w:rsidRPr="008E69BA">
        <w:rPr>
          <w:rFonts w:cs="Times New Roman"/>
        </w:rPr>
        <w:tab/>
      </w:r>
      <w:r w:rsidR="00841FBD" w:rsidRPr="008E69BA">
        <w:rPr>
          <w:rFonts w:cs="Times New Roman"/>
        </w:rPr>
        <w:tab/>
      </w:r>
    </w:p>
    <w:p w14:paraId="5D2E11BB" w14:textId="77777777" w:rsidR="00101B97" w:rsidRPr="008E69BA" w:rsidRDefault="00101B97" w:rsidP="007F449D">
      <w:pPr>
        <w:spacing w:line="360" w:lineRule="auto"/>
        <w:rPr>
          <w:rFonts w:cs="Times New Roman"/>
          <w:b/>
        </w:rPr>
      </w:pPr>
      <w:r w:rsidRPr="008E69BA">
        <w:rPr>
          <w:rFonts w:cs="Times New Roman"/>
          <w:b/>
        </w:rPr>
        <w:t>DISCUSSION</w:t>
      </w:r>
    </w:p>
    <w:p w14:paraId="4B6B1B75" w14:textId="2A654642"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4B2100">
        <w:rPr>
          <w:rFonts w:cs="Times New Roman"/>
        </w:rPr>
        <w:t>levels</w:t>
      </w:r>
      <w:r w:rsidR="009576DF">
        <w:rPr>
          <w:rFonts w:cs="Times New Roman"/>
        </w:rPr>
        <w:t xml:space="preserve">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each dominated colonies</w:t>
      </w:r>
      <w:r w:rsidR="00F24C82">
        <w:rPr>
          <w:rFonts w:cs="Times New Roman"/>
        </w:rPr>
        <w:t xml:space="preserve"> relatively</w:t>
      </w:r>
      <w:r w:rsidR="009576DF">
        <w:rPr>
          <w:rFonts w:cs="Times New Roman"/>
        </w:rPr>
        <w:t xml:space="preserve"> frequently </w:t>
      </w:r>
      <w:r w:rsidR="000000E0">
        <w:rPr>
          <w:rFonts w:cs="Times New Roman"/>
        </w:rPr>
        <w:t>(61 and</w:t>
      </w:r>
      <w:r w:rsidR="00FD34B2">
        <w:rPr>
          <w:rFonts w:cs="Times New Roman"/>
        </w:rPr>
        <w:t xml:space="preserve"> 3</w:t>
      </w:r>
      <w:r>
        <w:rPr>
          <w:rFonts w:cs="Times New Roman"/>
        </w:rPr>
        <w:t>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D almost never excludes </w:t>
      </w:r>
      <w:r w:rsidR="00C3380E">
        <w:rPr>
          <w:rFonts w:cs="Times New Roman"/>
        </w:rPr>
        <w:t>C</w:t>
      </w:r>
      <w:r w:rsidR="00294DFA">
        <w:rPr>
          <w:rFonts w:cs="Times New Roman"/>
        </w:rPr>
        <w:t>, resulting in greater occurrences of mixed symbiont assemblages when D is the dominant symbiont.</w:t>
      </w:r>
      <w:r w:rsidR="00C3380E">
        <w:rPr>
          <w:rFonts w:cs="Times New Roman"/>
        </w:rPr>
        <w:t xml:space="preserve">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a </w:t>
      </w:r>
      <w:r w:rsidR="00F64869">
        <w:rPr>
          <w:rFonts w:cs="Times New Roman"/>
        </w:rPr>
        <w:t xml:space="preserve">more beneficial symbiont </w:t>
      </w:r>
      <w:r w:rsidR="002B7FCE">
        <w:rPr>
          <w:rFonts w:cs="Times New Roman"/>
        </w:rPr>
        <w:t xml:space="preserve">than the D-type </w:t>
      </w:r>
      <w:r w:rsidR="00F07F3C">
        <w:rPr>
          <w:rFonts w:cs="Times New Roman"/>
        </w:rPr>
        <w:t xml:space="preserve">under </w:t>
      </w:r>
      <w:r w:rsidR="000000E0">
        <w:rPr>
          <w:rFonts w:cs="Times New Roman"/>
        </w:rPr>
        <w:t>favorable conditions</w:t>
      </w:r>
      <w:r w:rsidR="00B13987">
        <w:rPr>
          <w:rFonts w:cs="Times New Roman"/>
        </w:rPr>
        <w:t xml:space="preserve"> (</w:t>
      </w:r>
      <w:proofErr w:type="spellStart"/>
      <w:r w:rsidR="00B13987">
        <w:rPr>
          <w:rFonts w:cs="Times New Roman"/>
        </w:rPr>
        <w:t>Cantin</w:t>
      </w:r>
      <w:proofErr w:type="spellEnd"/>
      <w:r w:rsidR="00B13987">
        <w:rPr>
          <w:rFonts w:cs="Times New Roman"/>
        </w:rPr>
        <w:t xml:space="preserve"> et al. 2009</w:t>
      </w:r>
      <w:r w:rsidR="006F01AB">
        <w:rPr>
          <w:rFonts w:cs="Times New Roman"/>
        </w:rPr>
        <w:t>; Baker et al. 2013</w:t>
      </w:r>
      <w:r w:rsidR="00B13987">
        <w:rPr>
          <w:rFonts w:cs="Times New Roman"/>
        </w:rPr>
        <w:t>)</w:t>
      </w:r>
      <w:r w:rsidR="00167D69">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294DFA">
        <w:rPr>
          <w:rFonts w:cs="Times New Roman"/>
        </w:rPr>
        <w:t xml:space="preserve">in discrete </w:t>
      </w:r>
      <w:r w:rsidR="00DF252F">
        <w:rPr>
          <w:rFonts w:cs="Times New Roman"/>
        </w:rPr>
        <w:t>microenvironments</w:t>
      </w:r>
      <w:r w:rsidR="00294DFA">
        <w:rPr>
          <w:rFonts w:cs="Times New Roman"/>
        </w:rPr>
        <w:t>,</w:t>
      </w:r>
      <w:r w:rsidR="00DF252F">
        <w:rPr>
          <w:rFonts w:cs="Times New Roman"/>
        </w:rPr>
        <w:t xml:space="preserve"> and</w:t>
      </w:r>
      <w:r w:rsidR="000000E0">
        <w:rPr>
          <w:rFonts w:cs="Times New Roman"/>
        </w:rPr>
        <w:t xml:space="preserve"> </w:t>
      </w:r>
      <w:r w:rsidR="00294DFA">
        <w:rPr>
          <w:rFonts w:cs="Times New Roman"/>
        </w:rPr>
        <w:t xml:space="preserve">clade D is capable of establishing a </w:t>
      </w:r>
      <w:r w:rsidR="008C6F6A">
        <w:rPr>
          <w:rFonts w:cs="Times New Roman"/>
        </w:rPr>
        <w:t xml:space="preserve">stable </w:t>
      </w:r>
      <w:r w:rsidR="00294DFA">
        <w:rPr>
          <w:rFonts w:cs="Times New Roman"/>
        </w:rPr>
        <w:t xml:space="preserve">relationship with the coral host </w:t>
      </w:r>
      <w:r w:rsidR="000000E0">
        <w:rPr>
          <w:rFonts w:cs="Times New Roman"/>
        </w:rPr>
        <w:t>once</w:t>
      </w:r>
      <w:r w:rsidR="00294DFA">
        <w:rPr>
          <w:rFonts w:cs="Times New Roman"/>
        </w:rPr>
        <w:t xml:space="preserve"> becoming</w:t>
      </w:r>
      <w:r w:rsidR="000000E0">
        <w:rPr>
          <w:rFonts w:cs="Times New Roman"/>
        </w:rPr>
        <w:t xml:space="preserve"> established.</w:t>
      </w:r>
      <w:r w:rsidR="00B13987">
        <w:rPr>
          <w:rFonts w:cs="Times New Roman"/>
        </w:rPr>
        <w:t xml:space="preserve"> </w:t>
      </w:r>
    </w:p>
    <w:p w14:paraId="67094040" w14:textId="17F359C1" w:rsidR="00F66BF7"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w:t>
      </w:r>
      <w:ins w:id="6" w:author="Chris Wall" w:date="2017-04-06T06:45:00Z">
        <w:r w:rsidR="0062647E">
          <w:rPr>
            <w:rFonts w:cs="Times New Roman"/>
          </w:rPr>
          <w:t xml:space="preserve"> </w:t>
        </w:r>
      </w:ins>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w:t>
      </w:r>
      <w:ins w:id="7" w:author="Chris Wall" w:date="2017-04-06T06:45:00Z">
        <w:r w:rsidR="0062647E">
          <w:rPr>
            <w:rFonts w:cs="Times New Roman"/>
          </w:rPr>
          <w:t xml:space="preserve"> </w:t>
        </w:r>
      </w:ins>
      <w:r w:rsidR="00264EA4">
        <w:rPr>
          <w:rFonts w:cs="Times New Roman"/>
        </w:rPr>
        <w:t>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E813C4">
        <w:rPr>
          <w:rFonts w:cs="Times New Roman"/>
        </w:rPr>
        <w:t xml:space="preserve">While this depth </w:t>
      </w:r>
      <w:r w:rsidR="004325DF">
        <w:rPr>
          <w:rFonts w:cs="Times New Roman"/>
        </w:rPr>
        <w:t>zonation</w:t>
      </w:r>
      <w:r w:rsidR="00E813C4">
        <w:rPr>
          <w:rFonts w:cs="Times New Roman"/>
        </w:rPr>
        <w:t xml:space="preserve"> correlate</w:t>
      </w:r>
      <w:r w:rsidR="00121929">
        <w:rPr>
          <w:rFonts w:cs="Times New Roman"/>
        </w:rPr>
        <w:t>s</w:t>
      </w:r>
      <w:r w:rsidR="00E813C4">
        <w:rPr>
          <w:rFonts w:cs="Times New Roman"/>
        </w:rPr>
        <w:t xml:space="preserve"> with gradients in t</w:t>
      </w:r>
      <w:r w:rsidR="004E1943">
        <w:rPr>
          <w:rFonts w:cs="Times New Roman"/>
        </w:rPr>
        <w:t>emperature, freshwater lensing</w:t>
      </w:r>
      <w:r w:rsidR="00106335">
        <w:rPr>
          <w:rFonts w:cs="Times New Roman"/>
        </w:rPr>
        <w:t>,</w:t>
      </w:r>
      <w:r w:rsidR="004325DF">
        <w:rPr>
          <w:rFonts w:cs="Times New Roman"/>
        </w:rPr>
        <w:t xml:space="preserve"> or</w:t>
      </w:r>
      <w:r w:rsidR="004E1943">
        <w:rPr>
          <w:rFonts w:cs="Times New Roman"/>
        </w:rPr>
        <w:t xml:space="preserve"> suspended particles</w:t>
      </w:r>
      <w:r w:rsidR="00E813C4">
        <w:rPr>
          <w:rFonts w:cs="Times New Roman"/>
        </w:rPr>
        <w:t>,</w:t>
      </w:r>
      <w:r w:rsidR="004E1943">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121929">
        <w:rPr>
          <w:rFonts w:cs="Times New Roman"/>
        </w:rPr>
        <w:t xml:space="preserve"> given the intense loss of light across a small vertical scale</w:t>
      </w:r>
      <w:r w:rsidR="009F35FE">
        <w:rPr>
          <w:rFonts w:cs="Times New Roman"/>
        </w:rPr>
        <w:t>.</w:t>
      </w:r>
      <w:r w:rsidR="004E1943">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w:t>
      </w:r>
      <w:proofErr w:type="spellStart"/>
      <w:r w:rsidR="00961AE9">
        <w:rPr>
          <w:rFonts w:cs="Times New Roman"/>
        </w:rPr>
        <w:t>Prieto</w:t>
      </w:r>
      <w:proofErr w:type="spellEnd"/>
      <w:r w:rsidR="00961AE9">
        <w:rPr>
          <w:rFonts w:cs="Times New Roman"/>
        </w:rPr>
        <w:t xml:space="preserve"> et al. 2004), and</w:t>
      </w:r>
      <w:r w:rsidR="00E813C4">
        <w:rPr>
          <w:rFonts w:cs="Times New Roman"/>
        </w:rPr>
        <w:t xml:space="preserve"> clade D </w:t>
      </w:r>
      <w:r w:rsidR="00961AE9">
        <w:rPr>
          <w:rFonts w:cs="Times New Roman"/>
        </w:rPr>
        <w:t>specifically may</w:t>
      </w:r>
      <w:r w:rsidR="00121929">
        <w:rPr>
          <w:rFonts w:cs="Times New Roman"/>
        </w:rPr>
        <w:t xml:space="preserve"> better</w:t>
      </w:r>
      <w:r w:rsidR="00835EF2">
        <w:rPr>
          <w:rFonts w:cs="Times New Roman"/>
        </w:rPr>
        <w:t xml:space="preserve"> tolerate high </w:t>
      </w:r>
      <w:r w:rsidR="00E813C4">
        <w:rPr>
          <w:rFonts w:cs="Times New Roman"/>
        </w:rPr>
        <w:t>light</w:t>
      </w:r>
      <w:r w:rsidR="004325DF">
        <w:rPr>
          <w:rFonts w:cs="Times New Roman"/>
        </w:rPr>
        <w:t xml:space="preserve"> </w:t>
      </w:r>
      <w:r w:rsidR="00624D0D">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624D0D">
        <w:rPr>
          <w:rFonts w:cs="Times New Roman"/>
        </w:rPr>
        <w:fldChar w:fldCharType="separate"/>
      </w:r>
      <w:r w:rsidR="001D5EA6" w:rsidRPr="00454D94">
        <w:rPr>
          <w:rFonts w:cs="Times New Roman"/>
          <w:noProof/>
        </w:rPr>
        <w:t>(</w:t>
      </w:r>
      <w:r w:rsidR="00835EF2">
        <w:rPr>
          <w:rFonts w:cs="Times New Roman"/>
          <w:noProof/>
        </w:rPr>
        <w:t>Yuyama et al. 2016</w:t>
      </w:r>
      <w:r w:rsidR="001D5EA6" w:rsidRPr="00454D94">
        <w:rPr>
          <w:rFonts w:cs="Times New Roman"/>
          <w:noProof/>
        </w:rPr>
        <w:t>)</w:t>
      </w:r>
      <w:r w:rsidR="00624D0D">
        <w:rPr>
          <w:rFonts w:cs="Times New Roman"/>
        </w:rPr>
        <w:fldChar w:fldCharType="end"/>
      </w:r>
      <w:r w:rsidR="001D5EA6">
        <w:rPr>
          <w:rFonts w:cs="Times New Roman"/>
        </w:rPr>
        <w:t xml:space="preserve">. </w:t>
      </w:r>
      <w:r w:rsidR="00814A48">
        <w:rPr>
          <w:rFonts w:cs="Times New Roman"/>
        </w:rPr>
        <w:t>Thus, the relative pe</w:t>
      </w:r>
      <w:r w:rsidR="003B4C12">
        <w:rPr>
          <w:rFonts w:cs="Times New Roman"/>
        </w:rPr>
        <w:t xml:space="preserve">rformance of C and D types </w:t>
      </w:r>
      <w:r w:rsidR="0062647E">
        <w:rPr>
          <w:rFonts w:cs="Times New Roman"/>
        </w:rPr>
        <w:t xml:space="preserve">in </w:t>
      </w:r>
      <w:r w:rsidR="0062647E">
        <w:rPr>
          <w:rFonts w:cs="Times New Roman"/>
          <w:i/>
        </w:rPr>
        <w:t xml:space="preserve">M. capitata </w:t>
      </w:r>
      <w:r w:rsidR="003B4C12">
        <w:rPr>
          <w:rFonts w:cs="Times New Roman"/>
        </w:rPr>
        <w:t>may</w:t>
      </w:r>
      <w:r w:rsidR="00814A48">
        <w:rPr>
          <w:rFonts w:cs="Times New Roman"/>
        </w:rPr>
        <w:t xml:space="preserve"> change along a light gradient, leading to differential outcomes in symbiont dominance. </w:t>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proofErr w:type="spellStart"/>
      <w:r w:rsidR="001E26B3">
        <w:rPr>
          <w:rFonts w:cs="Times New Roman"/>
        </w:rPr>
        <w:t>Bongaerts</w:t>
      </w:r>
      <w:proofErr w:type="spellEnd"/>
      <w:r w:rsidR="001E26B3">
        <w:rPr>
          <w:rFonts w:cs="Times New Roman"/>
        </w:rPr>
        <w:t xml:space="preserve">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(1.</w:t>
      </w:r>
      <w:r w:rsidR="00151AB2">
        <w:rPr>
          <w:rFonts w:cs="Times New Roman"/>
        </w:rPr>
        <w:t>31</w:t>
      </w:r>
      <w:r w:rsidR="003B4C12">
        <w:rPr>
          <w:rFonts w:cs="Times New Roman"/>
        </w:rPr>
        <w:t xml:space="preserve"> m) </w:t>
      </w:r>
      <w:r w:rsidR="005734EC">
        <w:rPr>
          <w:rFonts w:cs="Times New Roman"/>
        </w:rPr>
        <w:t xml:space="preserve">likely reflects </w:t>
      </w:r>
      <w:r w:rsidR="00372B62">
        <w:rPr>
          <w:rFonts w:cs="Times New Roman"/>
        </w:rPr>
        <w:t xml:space="preserve">the </w:t>
      </w:r>
      <w:r w:rsidR="0062647E">
        <w:rPr>
          <w:rFonts w:cs="Times New Roman"/>
        </w:rPr>
        <w:t xml:space="preserve">seawater </w:t>
      </w:r>
      <w:r w:rsidR="005734EC">
        <w:rPr>
          <w:rFonts w:cs="Times New Roman"/>
        </w:rPr>
        <w:t xml:space="preserve">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624D0D">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624D0D">
        <w:rPr>
          <w:rFonts w:cs="Times New Roman"/>
        </w:rPr>
        <w:fldChar w:fldCharType="separate"/>
      </w:r>
      <w:r w:rsidR="001D5EA6" w:rsidRPr="00C84478">
        <w:rPr>
          <w:rFonts w:cs="Times New Roman"/>
          <w:noProof/>
        </w:rPr>
        <w:t>(Grigg 1965)</w:t>
      </w:r>
      <w:r w:rsidR="00624D0D">
        <w:rPr>
          <w:rFonts w:cs="Times New Roman"/>
        </w:rPr>
        <w:fldChar w:fldCharType="end"/>
      </w:r>
      <w:r w:rsidR="005734EC">
        <w:rPr>
          <w:rFonts w:cs="Times New Roman"/>
        </w:rPr>
        <w:t>.</w:t>
      </w:r>
    </w:p>
    <w:p w14:paraId="68F2D4E7" w14:textId="7ECBFC8F"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(10</w:t>
      </w:r>
      <w:r w:rsidR="00B362ED">
        <w:rPr>
          <w:rFonts w:cs="Times New Roman"/>
        </w:rPr>
        <w:t xml:space="preserve"> </w:t>
      </w:r>
      <w:r w:rsidR="00EE1714">
        <w:rPr>
          <w:rFonts w:cs="Times New Roman"/>
        </w:rPr>
        <w:t>m) of both color</w:t>
      </w:r>
      <w:r w:rsidR="0062647E">
        <w:rPr>
          <w:rFonts w:cs="Times New Roman"/>
        </w:rPr>
        <w:t xml:space="preserve"> morphs</w:t>
      </w:r>
      <w:r w:rsidR="00EE1714">
        <w:rPr>
          <w:rFonts w:cs="Times New Roman"/>
        </w:rPr>
        <w:t xml:space="preserve"> had</w:t>
      </w:r>
      <w:r w:rsidR="00445449">
        <w:rPr>
          <w:rFonts w:cs="Times New Roman"/>
        </w:rPr>
        <w:t xml:space="preserve"> &lt;</w:t>
      </w:r>
      <w:r w:rsidR="00B362ED">
        <w:rPr>
          <w:rFonts w:cs="Times New Roman"/>
        </w:rPr>
        <w:t xml:space="preserve"> </w:t>
      </w:r>
      <w:r w:rsidR="00151AB2">
        <w:rPr>
          <w:rFonts w:cs="Times New Roman"/>
        </w:rPr>
        <w:t>4</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80</w:t>
      </w:r>
      <w:r w:rsidR="00B362ED">
        <w:rPr>
          <w:rFonts w:cs="Times New Roman"/>
        </w:rPr>
        <w:t xml:space="preserve"> </w:t>
      </w:r>
      <w:r w:rsidR="009F4B2F">
        <w:rPr>
          <w:rFonts w:cs="Times New Roman"/>
        </w:rPr>
        <w:t xml:space="preserve">% </w:t>
      </w:r>
      <w:r w:rsidR="00151AB2">
        <w:rPr>
          <w:rFonts w:cs="Times New Roman"/>
        </w:rPr>
        <w:t>at 1 m for</w:t>
      </w:r>
      <w:r w:rsidR="009F4B2F">
        <w:rPr>
          <w:rFonts w:cs="Times New Roman"/>
        </w:rPr>
        <w:t xml:space="preserve"> orange colonies, but only to</w:t>
      </w:r>
      <w:r w:rsidR="00EE1714">
        <w:rPr>
          <w:rFonts w:cs="Times New Roman"/>
        </w:rPr>
        <w:t xml:space="preserve"> </w:t>
      </w:r>
      <w:r w:rsidR="00151AB2">
        <w:rPr>
          <w:rFonts w:cs="Times New Roman"/>
        </w:rPr>
        <w:t>12</w:t>
      </w:r>
      <w:r w:rsidR="00B362ED">
        <w:rPr>
          <w:rFonts w:cs="Times New Roman"/>
        </w:rPr>
        <w:t xml:space="preserve"> </w:t>
      </w:r>
      <w:r w:rsidR="00EE1714">
        <w:rPr>
          <w:rFonts w:cs="Times New Roman"/>
        </w:rPr>
        <w:t xml:space="preserve">% </w:t>
      </w:r>
      <w:r w:rsidR="00E80E6C">
        <w:rPr>
          <w:rFonts w:cs="Times New Roman"/>
        </w:rPr>
        <w:t>for</w:t>
      </w:r>
      <w:r w:rsidR="00EE1714">
        <w:rPr>
          <w:rFonts w:cs="Times New Roman"/>
        </w:rPr>
        <w:t xml:space="preserve">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environment</w:t>
      </w:r>
      <w:r w:rsidR="0062647E">
        <w:rPr>
          <w:rFonts w:cs="Times New Roman"/>
        </w:rPr>
        <w:t>al conditions</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proofErr w:type="spellStart"/>
      <w:r w:rsidR="008C6F6A">
        <w:rPr>
          <w:rFonts w:cs="Times New Roman"/>
        </w:rPr>
        <w:t>LaJeunesse</w:t>
      </w:r>
      <w:proofErr w:type="spellEnd"/>
      <w:r w:rsidR="008C6F6A">
        <w:rPr>
          <w:rFonts w:cs="Times New Roman"/>
        </w:rPr>
        <w:t xml:space="preserve"> et al. 2004)</w:t>
      </w:r>
      <w:r w:rsidR="007F1BC0">
        <w:rPr>
          <w:rFonts w:cs="Times New Roman"/>
        </w:rPr>
        <w:t xml:space="preserve">, </w:t>
      </w:r>
      <w:r w:rsidR="00C20817">
        <w:rPr>
          <w:rFonts w:cs="Times New Roman"/>
        </w:rPr>
        <w:t>but</w:t>
      </w:r>
      <w:r w:rsidR="007F1BC0">
        <w:rPr>
          <w:rFonts w:cs="Times New Roman"/>
        </w:rPr>
        <w:t xml:space="preserve"> r</w:t>
      </w:r>
      <w:r w:rsidR="00E80E6C">
        <w:rPr>
          <w:rFonts w:cs="Times New Roman"/>
        </w:rPr>
        <w:t>eveal</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w:t>
      </w:r>
      <w:proofErr w:type="spellStart"/>
      <w:r w:rsidR="00882A83">
        <w:rPr>
          <w:rFonts w:cs="Times New Roman"/>
        </w:rPr>
        <w:t>Frade</w:t>
      </w:r>
      <w:proofErr w:type="spellEnd"/>
      <w:r w:rsidR="00882A83">
        <w:rPr>
          <w:rFonts w:cs="Times New Roman"/>
        </w:rPr>
        <w:t xml:space="preserve"> et al. 2008)</w:t>
      </w:r>
      <w:r w:rsidR="00A06E25">
        <w:rPr>
          <w:rFonts w:cs="Times New Roman"/>
        </w:rPr>
        <w:t>.</w:t>
      </w:r>
    </w:p>
    <w:p w14:paraId="46DE9336" w14:textId="73AFB6C8" w:rsidR="00F66BF7" w:rsidRDefault="00265A8F" w:rsidP="007F449D">
      <w:pPr>
        <w:spacing w:line="360" w:lineRule="auto"/>
        <w:rPr>
          <w:rFonts w:cs="Times New Roman"/>
        </w:rPr>
      </w:pPr>
      <w:r>
        <w:rPr>
          <w:rFonts w:cs="Times New Roman"/>
        </w:rPr>
        <w:tab/>
      </w:r>
      <w:r w:rsidR="00E80E6C">
        <w:rPr>
          <w:rFonts w:cs="Times New Roman"/>
        </w:rPr>
        <w:t>A</w:t>
      </w:r>
      <w:r>
        <w:rPr>
          <w:rFonts w:cs="Times New Roman"/>
        </w:rPr>
        <w:t xml:space="preserve">fter accounting for the </w:t>
      </w:r>
      <w:r w:rsidR="00C45167">
        <w:rPr>
          <w:rFonts w:cs="Times New Roman"/>
        </w:rPr>
        <w:t xml:space="preserve">strong </w:t>
      </w:r>
      <w:r w:rsidR="0090610A">
        <w:rPr>
          <w:rFonts w:cs="Times New Roman"/>
        </w:rPr>
        <w:t xml:space="preserve">influence of depth, little spatial variability in </w:t>
      </w:r>
      <w:r w:rsidR="00E80E6C">
        <w:rPr>
          <w:rFonts w:cs="Times New Roman"/>
        </w:rPr>
        <w:t>color or symbiont composition</w:t>
      </w:r>
      <w:r w:rsidR="0090610A">
        <w:rPr>
          <w:rFonts w:cs="Times New Roman"/>
        </w:rPr>
        <w:t xml:space="preserve"> </w:t>
      </w:r>
      <w:r>
        <w:rPr>
          <w:rFonts w:cs="Times New Roman"/>
        </w:rPr>
        <w:t>was evident.</w:t>
      </w:r>
      <w:r w:rsidR="00C45167">
        <w:rPr>
          <w:rFonts w:cs="Times New Roman"/>
        </w:rPr>
        <w:t xml:space="preserve"> </w:t>
      </w:r>
      <w:r w:rsidR="0090610A" w:rsidRPr="008E69BA">
        <w:rPr>
          <w:rFonts w:cs="Times New Roman"/>
        </w:rPr>
        <w:t>No significant spatial</w:t>
      </w:r>
      <w:r w:rsidR="0090610A">
        <w:rPr>
          <w:rFonts w:cs="Times New Roman"/>
        </w:rPr>
        <w:t xml:space="preserve"> differences were observed across regions of the bay, individual reefs</w:t>
      </w:r>
      <w:ins w:id="8" w:author="Ross" w:date="2017-04-04T16:07:00Z">
        <w:r w:rsidR="00E80E6C">
          <w:rPr>
            <w:rFonts w:cs="Times New Roman"/>
          </w:rPr>
          <w:t>,</w:t>
        </w:r>
      </w:ins>
      <w:r w:rsidR="0090610A">
        <w:rPr>
          <w:rFonts w:cs="Times New Roman"/>
        </w:rPr>
        <w:t xml:space="preserve">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symbiont prevalence previously observed</w:t>
      </w:r>
      <w:r w:rsidR="0090610A" w:rsidRPr="008E69BA">
        <w:rPr>
          <w:rFonts w:cs="Times New Roman"/>
        </w:rPr>
        <w:t xml:space="preserve"> across sites and regions </w:t>
      </w:r>
      <w:r w:rsidR="00624D0D"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624D0D" w:rsidRPr="008E69BA">
        <w:rPr>
          <w:rFonts w:cs="Times New Roman"/>
        </w:rPr>
        <w:fldChar w:fldCharType="separate"/>
      </w:r>
      <w:r w:rsidR="0090610A" w:rsidRPr="008E69BA">
        <w:rPr>
          <w:rFonts w:cs="Times New Roman"/>
          <w:noProof/>
        </w:rPr>
        <w:t>(Stat et al. 2011)</w:t>
      </w:r>
      <w:r w:rsidR="00624D0D"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 xml:space="preserve">The </w:t>
      </w:r>
      <w:r w:rsidR="00E80E6C">
        <w:rPr>
          <w:rFonts w:cs="Times New Roman"/>
        </w:rPr>
        <w:t xml:space="preserve">prevalence </w:t>
      </w:r>
      <w:r w:rsidR="00A17E2A">
        <w:rPr>
          <w:rFonts w:cs="Times New Roman"/>
        </w:rPr>
        <w:t>of different</w:t>
      </w:r>
      <w:r w:rsidR="00C45167">
        <w:rPr>
          <w:rFonts w:cs="Times New Roman"/>
        </w:rPr>
        <w:t xml:space="preserve"> color-symbiont pairings </w:t>
      </w:r>
      <w:r w:rsidR="00A17E2A">
        <w:rPr>
          <w:rFonts w:cs="Times New Roman"/>
        </w:rPr>
        <w:t xml:space="preserve">did not </w:t>
      </w:r>
      <w:r w:rsidR="00E80E6C">
        <w:rPr>
          <w:rFonts w:cs="Times New Roman"/>
        </w:rPr>
        <w:t>vary</w:t>
      </w:r>
      <w:r w:rsidR="00643AC9">
        <w:rPr>
          <w:rFonts w:cs="Times New Roman"/>
        </w:rPr>
        <w:t xml:space="preserve"> </w:t>
      </w:r>
      <w:r w:rsidR="00C45167">
        <w:rPr>
          <w:rFonts w:cs="Times New Roman"/>
        </w:rPr>
        <w:t>throughout the bay</w:t>
      </w:r>
      <w:r w:rsidR="0090610A">
        <w:rPr>
          <w:rFonts w:cs="Times New Roman"/>
        </w:rPr>
        <w:t xml:space="preserve"> despite </w:t>
      </w:r>
      <w:r w:rsidR="0062647E">
        <w:rPr>
          <w:rFonts w:cs="Times New Roman"/>
        </w:rPr>
        <w:t xml:space="preserve">considerable </w:t>
      </w:r>
      <w:r w:rsidR="0090610A">
        <w:rPr>
          <w:rFonts w:cs="Times New Roman"/>
        </w:rPr>
        <w:t xml:space="preserve">differences in oceanic influence and </w:t>
      </w:r>
      <w:r w:rsidR="00B2267F">
        <w:rPr>
          <w:rFonts w:cs="Times New Roman"/>
        </w:rPr>
        <w:t>sea</w:t>
      </w:r>
      <w:r w:rsidR="0090610A">
        <w:rPr>
          <w:rFonts w:cs="Times New Roman"/>
        </w:rPr>
        <w:t xml:space="preserve">water </w:t>
      </w:r>
      <w:r w:rsidR="00B2267F">
        <w:rPr>
          <w:rFonts w:cs="Times New Roman"/>
        </w:rPr>
        <w:t xml:space="preserve">residence </w:t>
      </w:r>
      <w:r w:rsidR="0090610A">
        <w:rPr>
          <w:rFonts w:cs="Times New Roman"/>
        </w:rPr>
        <w:t>time</w:t>
      </w:r>
      <w:r w:rsidR="00A17E2A">
        <w:rPr>
          <w:rFonts w:cs="Times New Roman"/>
        </w:rPr>
        <w:t xml:space="preserve"> (Smith et al. 1981; Lowe et al. 2009)</w:t>
      </w:r>
      <w:r w:rsidR="0090610A">
        <w:rPr>
          <w:rFonts w:cs="Times New Roman"/>
        </w:rPr>
        <w:t>.</w:t>
      </w:r>
      <w:r w:rsidR="00B2267F">
        <w:rPr>
          <w:rFonts w:cs="Times New Roman"/>
        </w:rPr>
        <w:t xml:space="preserve"> Previous studies have shown t</w:t>
      </w:r>
      <w:r w:rsidR="0090610A">
        <w:rPr>
          <w:rFonts w:cs="Times New Roman"/>
        </w:rPr>
        <w:t xml:space="preserve">emperature and light </w:t>
      </w:r>
      <w:r w:rsidR="00A17E2A">
        <w:rPr>
          <w:rFonts w:cs="Times New Roman"/>
        </w:rPr>
        <w:t xml:space="preserve">are </w:t>
      </w:r>
      <w:r w:rsidR="00B2267F">
        <w:rPr>
          <w:rFonts w:cs="Times New Roman"/>
        </w:rPr>
        <w:t xml:space="preserve">relatively </w:t>
      </w:r>
      <w:r w:rsidR="00A17E2A">
        <w:rPr>
          <w:rFonts w:cs="Times New Roman"/>
        </w:rPr>
        <w:t>similar across the bay</w:t>
      </w:r>
      <w:r w:rsidR="00643AC9">
        <w:rPr>
          <w:rFonts w:cs="Times New Roman"/>
        </w:rPr>
        <w:t xml:space="preserve"> (Ritson-Williams &amp; Gates 2016 a &amp; b</w:t>
      </w:r>
      <w:r w:rsidR="0090610A">
        <w:rPr>
          <w:rFonts w:cs="Times New Roman"/>
        </w:rPr>
        <w:t>)</w:t>
      </w:r>
      <w:r w:rsidR="00A17E2A">
        <w:rPr>
          <w:rFonts w:cs="Times New Roman"/>
        </w:rPr>
        <w:t xml:space="preserve">, although higher </w:t>
      </w:r>
      <w:r w:rsidR="00121929">
        <w:rPr>
          <w:rFonts w:cs="Times New Roman"/>
        </w:rPr>
        <w:t>irradiance</w:t>
      </w:r>
      <w:r w:rsidR="00A17E2A">
        <w:rPr>
          <w:rFonts w:cs="Times New Roman"/>
        </w:rPr>
        <w:t xml:space="preserve"> in the south end of the bay correlated with </w:t>
      </w:r>
      <w:r w:rsidR="00B2267F">
        <w:rPr>
          <w:rFonts w:cs="Times New Roman"/>
        </w:rPr>
        <w:t xml:space="preserve">a </w:t>
      </w:r>
      <w:r w:rsidR="00A17E2A">
        <w:rPr>
          <w:rFonts w:cs="Times New Roman"/>
        </w:rPr>
        <w:t>slightly higher abundance of brown-D colonies</w:t>
      </w:r>
      <w:r w:rsidR="00B2267F">
        <w:rPr>
          <w:rFonts w:cs="Times New Roman"/>
        </w:rPr>
        <w:t xml:space="preserve"> (Cunning et al. 2016)</w:t>
      </w:r>
      <w:r w:rsidR="00C45167">
        <w:rPr>
          <w:rFonts w:cs="Times New Roman"/>
        </w:rPr>
        <w:t xml:space="preserve">. </w:t>
      </w:r>
      <w:r>
        <w:rPr>
          <w:rFonts w:cs="Times New Roman"/>
        </w:rPr>
        <w:t>Moreover, there were no interactions between geography and depth</w:t>
      </w:r>
      <w:r w:rsidR="00B2267F">
        <w:rPr>
          <w:rFonts w:cs="Times New Roman"/>
        </w:rPr>
        <w:t xml:space="preserve"> on symbiont dominance or color morph</w:t>
      </w:r>
      <w:r>
        <w:rPr>
          <w:rFonts w:cs="Times New Roman"/>
        </w:rPr>
        <w:t xml:space="preserve">, indicating that the </w:t>
      </w:r>
      <w:r w:rsidR="00BF19C4">
        <w:rPr>
          <w:rFonts w:cs="Times New Roman"/>
        </w:rPr>
        <w:t xml:space="preserve">strong </w:t>
      </w:r>
      <w:r>
        <w:rPr>
          <w:rFonts w:cs="Times New Roman"/>
        </w:rPr>
        <w:t xml:space="preserve">influence of depth on these patterns was </w:t>
      </w:r>
      <w:r w:rsidR="00BF19C4">
        <w:rPr>
          <w:rFonts w:cs="Times New Roman"/>
        </w:rPr>
        <w:t>consistent</w:t>
      </w:r>
      <w:r>
        <w:rPr>
          <w:rFonts w:cs="Times New Roman"/>
        </w:rPr>
        <w:t xml:space="preserve"> throughout the bay. </w:t>
      </w:r>
      <w:r w:rsidR="00BF19C4">
        <w:rPr>
          <w:rFonts w:cs="Times New Roman"/>
        </w:rPr>
        <w:t>Overall, t</w:t>
      </w:r>
      <w:r w:rsidR="00C45167">
        <w:rPr>
          <w:rFonts w:cs="Times New Roman"/>
        </w:rPr>
        <w:t xml:space="preserve">he </w:t>
      </w:r>
      <w:r w:rsidR="00F068D3">
        <w:rPr>
          <w:rFonts w:cs="Times New Roman"/>
        </w:rPr>
        <w:t xml:space="preserve">overwhelming influence of depth on these distributions </w:t>
      </w:r>
      <w:r w:rsidR="00C45167">
        <w:rPr>
          <w:rFonts w:cs="Times New Roman"/>
        </w:rPr>
        <w:t>suggest</w:t>
      </w:r>
      <w:r w:rsidR="00F068D3">
        <w:rPr>
          <w:rFonts w:cs="Times New Roman"/>
        </w:rPr>
        <w:t>s</w:t>
      </w:r>
      <w:r w:rsidR="00C45167">
        <w:rPr>
          <w:rFonts w:cs="Times New Roman"/>
        </w:rPr>
        <w:t xml:space="preserve"> light is the most important factor driving the relationship between symbiont dominance and color.</w:t>
      </w:r>
      <w:ins w:id="9" w:author="Chris Wall" w:date="2017-04-06T07:01:00Z">
        <w:r w:rsidR="00B2267F">
          <w:rPr>
            <w:rFonts w:cs="Times New Roman"/>
          </w:rPr>
          <w:t xml:space="preserve"> </w:t>
        </w:r>
      </w:ins>
    </w:p>
    <w:p w14:paraId="63C24AAB" w14:textId="00504EFE"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w:t>
      </w:r>
      <w:proofErr w:type="spellStart"/>
      <w:r w:rsidR="009559C5">
        <w:rPr>
          <w:rFonts w:cs="Times New Roman"/>
        </w:rPr>
        <w:t>Kelmanson</w:t>
      </w:r>
      <w:proofErr w:type="spellEnd"/>
      <w:r w:rsidR="009559C5">
        <w:rPr>
          <w:rFonts w:cs="Times New Roman"/>
        </w:rPr>
        <w:t xml:space="preserve"> &amp; </w:t>
      </w:r>
      <w:proofErr w:type="spellStart"/>
      <w:r w:rsidR="009559C5">
        <w:rPr>
          <w:rFonts w:cs="Times New Roman"/>
        </w:rPr>
        <w:t>Matz</w:t>
      </w:r>
      <w:proofErr w:type="spellEnd"/>
      <w:r w:rsidR="009559C5">
        <w:rPr>
          <w:rFonts w:cs="Times New Roman"/>
        </w:rPr>
        <w:t xml:space="preserve">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w:t>
      </w:r>
      <w:proofErr w:type="spellStart"/>
      <w:r w:rsidR="00CC6CAB">
        <w:rPr>
          <w:rFonts w:cs="Times New Roman"/>
        </w:rPr>
        <w:t>Takabayashi</w:t>
      </w:r>
      <w:proofErr w:type="spellEnd"/>
      <w:r w:rsidR="00CC6CAB">
        <w:rPr>
          <w:rFonts w:cs="Times New Roman"/>
        </w:rPr>
        <w:t xml:space="preserve"> &amp; Hoegh-Guldberg 1995)</w:t>
      </w:r>
      <w:r w:rsidR="00C1382F">
        <w:rPr>
          <w:rFonts w:cs="Times New Roman"/>
        </w:rPr>
        <w:t>, which</w:t>
      </w:r>
      <w:r w:rsidR="009559C5">
        <w:rPr>
          <w:rFonts w:cs="Times New Roman"/>
        </w:rPr>
        <w:t xml:space="preserve"> may subsequently </w:t>
      </w:r>
      <w:r w:rsidR="00EC1715">
        <w:rPr>
          <w:rFonts w:cs="Times New Roman"/>
        </w:rPr>
        <w:t>create</w:t>
      </w:r>
      <w:r w:rsidR="00CC6CAB">
        <w:rPr>
          <w:rFonts w:cs="Times New Roman"/>
        </w:rPr>
        <w:t xml:space="preserve"> an </w:t>
      </w:r>
      <w:r w:rsidR="009559C5">
        <w:rPr>
          <w:rFonts w:cs="Times New Roman"/>
        </w:rPr>
        <w:t xml:space="preserve">internal </w:t>
      </w:r>
      <w:r w:rsidR="00CC6CAB">
        <w:rPr>
          <w:rFonts w:cs="Times New Roman"/>
        </w:rPr>
        <w:t xml:space="preserve">spectral niche </w:t>
      </w:r>
      <w:r w:rsidR="00EC1715">
        <w:rPr>
          <w:rFonts w:cs="Times New Roman"/>
        </w:rPr>
        <w:t>(</w:t>
      </w:r>
      <w:proofErr w:type="spellStart"/>
      <w:r w:rsidR="00EC1715">
        <w:rPr>
          <w:rFonts w:cs="Times New Roman"/>
        </w:rPr>
        <w:t>Salih</w:t>
      </w:r>
      <w:proofErr w:type="spellEnd"/>
      <w:r w:rsidR="00EC1715">
        <w:rPr>
          <w:rFonts w:cs="Times New Roman"/>
        </w:rPr>
        <w:t xml:space="preserve"> et al. 2000) </w:t>
      </w:r>
      <w:r w:rsidR="00B2267F">
        <w:rPr>
          <w:rFonts w:cs="Times New Roman"/>
        </w:rPr>
        <w:t>favorable to</w:t>
      </w:r>
      <w:r w:rsidR="00C11774">
        <w:rPr>
          <w:rFonts w:cs="Times New Roman"/>
        </w:rPr>
        <w:t xml:space="preserve"> certain symbiont</w:t>
      </w:r>
      <w:r w:rsidR="00B2267F">
        <w:rPr>
          <w:rFonts w:cs="Times New Roman"/>
        </w:rPr>
        <w:t xml:space="preserve">s </w:t>
      </w:r>
      <w:r w:rsidR="00CC6CAB">
        <w:rPr>
          <w:rFonts w:cs="Times New Roman"/>
        </w:rPr>
        <w:t>(</w:t>
      </w:r>
      <w:proofErr w:type="spellStart"/>
      <w:r w:rsidR="00CC6CAB">
        <w:rPr>
          <w:rFonts w:cs="Times New Roman"/>
        </w:rPr>
        <w:t>Frade</w:t>
      </w:r>
      <w:proofErr w:type="spellEnd"/>
      <w:r w:rsidR="00CC6CAB">
        <w:rPr>
          <w:rFonts w:cs="Times New Roman"/>
        </w:rPr>
        <w:t xml:space="preserve"> et al. 2008)</w:t>
      </w:r>
      <w:r w:rsidR="009559C5">
        <w:rPr>
          <w:rFonts w:cs="Times New Roman"/>
        </w:rPr>
        <w:t xml:space="preserve">. </w:t>
      </w:r>
      <w:r w:rsidR="00C11774">
        <w:rPr>
          <w:rFonts w:cs="Times New Roman"/>
        </w:rPr>
        <w:t>Alternatively, different light levels may directly mediate the competitive dominance of a</w:t>
      </w:r>
      <w:ins w:id="10" w:author="Chris Wall" w:date="2017-04-06T07:04:00Z">
        <w:r w:rsidR="00B2267F">
          <w:rPr>
            <w:rFonts w:cs="Times New Roman"/>
          </w:rPr>
          <w:t xml:space="preserve"> </w:t>
        </w:r>
      </w:ins>
      <w:r w:rsidR="00C11774">
        <w:rPr>
          <w:rFonts w:cs="Times New Roman"/>
        </w:rPr>
        <w:t>symbiont</w:t>
      </w:r>
      <w:r w:rsidR="00B2267F">
        <w:rPr>
          <w:rFonts w:cs="Times New Roman"/>
        </w:rPr>
        <w:t xml:space="preserve"> over another</w:t>
      </w:r>
      <w:r w:rsidR="00C11774">
        <w:rPr>
          <w:rFonts w:cs="Times New Roman"/>
        </w:rPr>
        <w:t xml:space="preserve">, which may subsequently </w:t>
      </w:r>
      <w:r w:rsidR="00B2267F">
        <w:rPr>
          <w:rFonts w:cs="Times New Roman"/>
        </w:rPr>
        <w:t xml:space="preserve">result in </w:t>
      </w:r>
      <w:r w:rsidR="00C0029F">
        <w:rPr>
          <w:rFonts w:cs="Times New Roman"/>
        </w:rPr>
        <w:t>modif</w:t>
      </w:r>
      <w:r w:rsidR="00B2267F">
        <w:rPr>
          <w:rFonts w:cs="Times New Roman"/>
        </w:rPr>
        <w:t>ied</w:t>
      </w:r>
      <w:r w:rsidR="00C11774">
        <w:rPr>
          <w:rFonts w:cs="Times New Roman"/>
        </w:rPr>
        <w:t xml:space="preserve"> colony color</w:t>
      </w:r>
      <w:r w:rsidR="00C0029F">
        <w:rPr>
          <w:rFonts w:cs="Times New Roman"/>
        </w:rPr>
        <w:t xml:space="preserve"> </w:t>
      </w:r>
      <w:r w:rsidR="00B2267F">
        <w:rPr>
          <w:rFonts w:cs="Times New Roman"/>
        </w:rPr>
        <w:t xml:space="preserve">through symbiont-derived </w:t>
      </w:r>
      <w:r w:rsidR="00C0029F">
        <w:rPr>
          <w:rFonts w:cs="Times New Roman"/>
        </w:rPr>
        <w:t>pigments</w:t>
      </w:r>
      <w:r w:rsidR="00FB2226">
        <w:rPr>
          <w:rFonts w:cs="Times New Roman"/>
        </w:rPr>
        <w:t xml:space="preserve"> (Oswald et al. 2007</w:t>
      </w:r>
      <w:r w:rsidR="00B2267F">
        <w:rPr>
          <w:rFonts w:cs="Times New Roman"/>
        </w:rPr>
        <w:t xml:space="preserve">; </w:t>
      </w:r>
      <w:r w:rsidR="00B2267F" w:rsidRPr="007C7715">
        <w:rPr>
          <w:rFonts w:cs="Times New Roman"/>
          <w:color w:val="1A1A1A"/>
        </w:rPr>
        <w:t>Padilla-</w:t>
      </w:r>
      <w:proofErr w:type="spellStart"/>
      <w:r w:rsidR="00B2267F" w:rsidRPr="007C7715">
        <w:rPr>
          <w:rFonts w:cs="Times New Roman"/>
          <w:color w:val="1A1A1A"/>
        </w:rPr>
        <w:t>Gamiño</w:t>
      </w:r>
      <w:proofErr w:type="spellEnd"/>
      <w:r w:rsidR="00B2267F">
        <w:rPr>
          <w:rFonts w:cs="Times New Roman"/>
        </w:rPr>
        <w:t xml:space="preserve"> et al. 2012</w:t>
      </w:r>
      <w:r w:rsidR="00FB2226">
        <w:rPr>
          <w:rFonts w:cs="Times New Roman"/>
        </w:rPr>
        <w:t>)</w:t>
      </w:r>
      <w:r w:rsidR="00C86ADB">
        <w:rPr>
          <w:rFonts w:cs="Times New Roman"/>
        </w:rPr>
        <w:t xml:space="preserve"> or by mediating host pigment</w:t>
      </w:r>
      <w:r w:rsidR="0070358F">
        <w:rPr>
          <w:rFonts w:cs="Times New Roman"/>
        </w:rPr>
        <w:t xml:space="preserve"> expression (</w:t>
      </w:r>
      <w:proofErr w:type="spellStart"/>
      <w:r w:rsidR="0070358F">
        <w:rPr>
          <w:rFonts w:cs="Times New Roman"/>
        </w:rPr>
        <w:t>DeSalvo</w:t>
      </w:r>
      <w:proofErr w:type="spellEnd"/>
      <w:r w:rsidR="0070358F">
        <w:rPr>
          <w:rFonts w:cs="Times New Roman"/>
        </w:rPr>
        <w:t xml:space="preserve"> et al. 2012</w:t>
      </w:r>
      <w:r w:rsidR="00C0029F">
        <w:rPr>
          <w:rFonts w:cs="Times New Roman"/>
        </w:rPr>
        <w:t>)</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FB2226">
        <w:rPr>
          <w:rFonts w:cs="Times New Roman"/>
        </w:rPr>
        <w:t xml:space="preserve">: indeed, bacterial communities </w:t>
      </w:r>
      <w:r w:rsidR="0013418D">
        <w:rPr>
          <w:rFonts w:cs="Times New Roman"/>
        </w:rPr>
        <w:t xml:space="preserve">may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w:t>
      </w:r>
      <w:proofErr w:type="spellStart"/>
      <w:r w:rsidR="00FB2226">
        <w:rPr>
          <w:rFonts w:cs="Times New Roman"/>
        </w:rPr>
        <w:t>cyanobacterial</w:t>
      </w:r>
      <w:proofErr w:type="spellEnd"/>
      <w:r w:rsidR="00FB2226">
        <w:rPr>
          <w:rFonts w:cs="Times New Roman"/>
        </w:rPr>
        <w:t xml:space="preserve"> </w:t>
      </w:r>
      <w:proofErr w:type="spellStart"/>
      <w:r w:rsidR="00FB2226">
        <w:rPr>
          <w:rFonts w:cs="Times New Roman"/>
        </w:rPr>
        <w:t>phycoerithrin</w:t>
      </w:r>
      <w:proofErr w:type="spellEnd"/>
      <w:r w:rsidR="00FB2226">
        <w:rPr>
          <w:rFonts w:cs="Times New Roman"/>
        </w:rPr>
        <w:t xml:space="preserve"> has been linked to orange coloration in </w:t>
      </w:r>
      <w:r w:rsidR="00FB2226">
        <w:rPr>
          <w:rFonts w:cs="Times New Roman"/>
          <w:i/>
        </w:rPr>
        <w:t xml:space="preserve">Montastraea </w:t>
      </w:r>
      <w:proofErr w:type="spellStart"/>
      <w:r w:rsidR="00FB2226">
        <w:rPr>
          <w:rFonts w:cs="Times New Roman"/>
          <w:i/>
        </w:rPr>
        <w:t>cavernosa</w:t>
      </w:r>
      <w:proofErr w:type="spellEnd"/>
      <w:r w:rsidR="00FB2226">
        <w:rPr>
          <w:rFonts w:cs="Times New Roman"/>
        </w:rPr>
        <w:t xml:space="preserve"> (Lesser et al. 2004).</w:t>
      </w:r>
      <w:r w:rsidR="004742A6">
        <w:rPr>
          <w:rFonts w:cs="Times New Roman"/>
        </w:rPr>
        <w:t xml:space="preserve"> </w:t>
      </w:r>
    </w:p>
    <w:p w14:paraId="2FB769F9" w14:textId="36E18F81"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 and color</w:t>
      </w:r>
      <w:r w:rsidR="004742A6">
        <w:rPr>
          <w:rFonts w:cs="Times New Roman"/>
        </w:rPr>
        <w:t xml:space="preserve"> will require additional </w:t>
      </w:r>
      <w:r>
        <w:rPr>
          <w:rFonts w:cs="Times New Roman"/>
        </w:rPr>
        <w:t xml:space="preserve">manipulative </w:t>
      </w:r>
      <w:r w:rsidR="003A2543">
        <w:rPr>
          <w:rFonts w:cs="Times New Roman"/>
        </w:rPr>
        <w:t xml:space="preserve">and experimental </w:t>
      </w:r>
      <w:r>
        <w:rPr>
          <w:rFonts w:cs="Times New Roman"/>
        </w:rPr>
        <w:t>work, particularly to address whether these</w:t>
      </w:r>
      <w:r w:rsidR="004742A6">
        <w:rPr>
          <w:rFonts w:cs="Times New Roman"/>
        </w:rPr>
        <w:t xml:space="preserve"> traits </w:t>
      </w:r>
      <w:r>
        <w:rPr>
          <w:rFonts w:cs="Times New Roman"/>
        </w:rPr>
        <w:t>are plastic and dynamic within 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 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w:t>
      </w:r>
      <w:proofErr w:type="spellStart"/>
      <w:r w:rsidR="00AA471E">
        <w:rPr>
          <w:rFonts w:cs="Times New Roman"/>
        </w:rPr>
        <w:t>polyphenism</w:t>
      </w:r>
      <w:proofErr w:type="spellEnd"/>
      <w:r w:rsidR="00AA471E">
        <w:rPr>
          <w:rFonts w:cs="Times New Roman"/>
        </w:rPr>
        <w:t>’</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r w:rsidR="00D07F02">
        <w:rPr>
          <w:rFonts w:cs="Times New Roman"/>
          <w:i/>
        </w:rPr>
        <w:t>sensu</w:t>
      </w:r>
      <w:r w:rsidR="00D07F02">
        <w:rPr>
          <w:rFonts w:cs="Times New Roman"/>
        </w:rPr>
        <w:t xml:space="preserve"> </w:t>
      </w:r>
      <w:proofErr w:type="spellStart"/>
      <w:r w:rsidR="00D07F02">
        <w:rPr>
          <w:rFonts w:cs="Times New Roman"/>
        </w:rPr>
        <w:t>Kelmanson</w:t>
      </w:r>
      <w:proofErr w:type="spellEnd"/>
      <w:r w:rsidR="00D07F02">
        <w:rPr>
          <w:rFonts w:cs="Times New Roman"/>
        </w:rPr>
        <w:t xml:space="preserve"> &amp; </w:t>
      </w:r>
      <w:proofErr w:type="spellStart"/>
      <w:r w:rsidR="00D07F02">
        <w:rPr>
          <w:rFonts w:cs="Times New Roman"/>
        </w:rPr>
        <w:t>Matz</w:t>
      </w:r>
      <w:proofErr w:type="spellEnd"/>
      <w:r w:rsidR="00D07F02">
        <w:rPr>
          <w:rFonts w:cs="Times New Roman"/>
        </w:rPr>
        <w:t xml:space="preserve">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w:t>
      </w:r>
      <w:r w:rsidR="00851501">
        <w:rPr>
          <w:rFonts w:cs="Times New Roman"/>
        </w:rPr>
        <w:t xml:space="preserve"> gamete or </w:t>
      </w:r>
      <w:r w:rsidR="00B94690">
        <w:rPr>
          <w:rFonts w:cs="Times New Roman"/>
        </w:rPr>
        <w:t xml:space="preserve">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2A6945DB" w14:textId="77777777"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bookmarkStart w:id="11" w:name="_GoBack"/>
      <w:bookmarkEnd w:id="11"/>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23A9B894" w14:textId="77777777" w:rsidR="00253A6A" w:rsidRPr="002423A3" w:rsidRDefault="00A70633" w:rsidP="007F449D">
      <w:pPr>
        <w:spacing w:line="360" w:lineRule="auto"/>
        <w:rPr>
          <w:rFonts w:cs="Times New Roman"/>
        </w:rPr>
      </w:pPr>
      <w:r>
        <w:rPr>
          <w:rFonts w:cs="Times New Roman"/>
        </w:rPr>
        <w:tab/>
      </w:r>
    </w:p>
    <w:p w14:paraId="411ACD53" w14:textId="77777777" w:rsidR="000052F7" w:rsidRPr="008E69BA" w:rsidRDefault="00101B97" w:rsidP="007F449D">
      <w:pPr>
        <w:spacing w:line="36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3C43AE89" w14:textId="642AE7D1" w:rsidR="000052F7" w:rsidRPr="008E69BA" w:rsidRDefault="00B159D4" w:rsidP="007F449D">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w:t>
      </w:r>
      <w:r w:rsidR="00851501">
        <w:rPr>
          <w:rFonts w:cs="Times New Roman"/>
        </w:rPr>
        <w:t>‘</w:t>
      </w:r>
      <w:r w:rsidR="000052F7" w:rsidRPr="008E69BA">
        <w:rPr>
          <w:rFonts w:cs="Times New Roman"/>
        </w:rPr>
        <w:t>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B62E52">
        <w:rPr>
          <w:rFonts w:cs="Times New Roman"/>
        </w:rPr>
        <w:t>___________</w:t>
      </w:r>
      <w:r w:rsidR="00104541" w:rsidRPr="008E69BA">
        <w:rPr>
          <w:rFonts w:cs="Times New Roman"/>
        </w:rPr>
        <w:t>.</w:t>
      </w:r>
      <w:r w:rsidR="000052F7" w:rsidRPr="008E69BA">
        <w:rPr>
          <w:rFonts w:cs="Times New Roman"/>
        </w:rPr>
        <w:t xml:space="preserve"> This is HIMB contribution number </w:t>
      </w:r>
      <w:r w:rsidR="000052F7" w:rsidRPr="00B62E52">
        <w:rPr>
          <w:rFonts w:cs="Times New Roman"/>
        </w:rPr>
        <w:t>_______</w:t>
      </w:r>
      <w:r w:rsidR="000052F7" w:rsidRPr="008E69BA">
        <w:rPr>
          <w:rFonts w:cs="Times New Roman"/>
        </w:rPr>
        <w:t xml:space="preserve"> and SOEST contribution </w:t>
      </w:r>
      <w:r w:rsidR="000052F7" w:rsidRPr="00B62E52">
        <w:rPr>
          <w:rFonts w:cs="Times New Roman"/>
        </w:rPr>
        <w:t>number _________.</w:t>
      </w:r>
    </w:p>
    <w:p w14:paraId="0B8B9F41" w14:textId="77777777" w:rsidR="00101B97" w:rsidRPr="008E69BA" w:rsidRDefault="00101B97" w:rsidP="007F449D">
      <w:pPr>
        <w:spacing w:line="360" w:lineRule="auto"/>
        <w:rPr>
          <w:rFonts w:cs="Times New Roman"/>
          <w:b/>
        </w:rPr>
      </w:pPr>
    </w:p>
    <w:p w14:paraId="06694028" w14:textId="77777777" w:rsidR="00293F6E" w:rsidRPr="003876B6" w:rsidRDefault="00E27ABC" w:rsidP="003876B6">
      <w:pPr>
        <w:spacing w:line="360" w:lineRule="auto"/>
        <w:rPr>
          <w:rFonts w:cs="Times New Roman"/>
          <w:noProof/>
        </w:rPr>
      </w:pPr>
      <w:r w:rsidRPr="008E69BA">
        <w:rPr>
          <w:rFonts w:cs="Times New Roman"/>
          <w:b/>
        </w:rPr>
        <w:t>LITERATURE CITED</w:t>
      </w:r>
      <w:r w:rsidR="00624D0D">
        <w:rPr>
          <w:rFonts w:cs="Times New Roman"/>
        </w:rPr>
        <w:fldChar w:fldCharType="begin" w:fldLock="1"/>
      </w:r>
      <w:r w:rsidR="0039327F">
        <w:rPr>
          <w:rFonts w:cs="Times New Roman"/>
        </w:rPr>
        <w:instrText xml:space="preserve">ADDIN Mendeley Bibliography CSL_BIBLIOGRAPHY </w:instrText>
      </w:r>
      <w:r w:rsidR="00624D0D">
        <w:rPr>
          <w:rFonts w:cs="Times New Roman"/>
        </w:rPr>
        <w:fldChar w:fldCharType="separate"/>
      </w:r>
    </w:p>
    <w:p w14:paraId="0ECEF336" w14:textId="77777777" w:rsid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34550655" w14:textId="77777777" w:rsidR="00115387" w:rsidRPr="00115387" w:rsidRDefault="00115387" w:rsidP="007F449D">
      <w:pPr>
        <w:widowControl w:val="0"/>
        <w:autoSpaceDE w:val="0"/>
        <w:autoSpaceDN w:val="0"/>
        <w:adjustRightInd w:val="0"/>
        <w:spacing w:line="360" w:lineRule="auto"/>
        <w:ind w:left="480" w:hanging="480"/>
        <w:rPr>
          <w:rFonts w:cs="Times New Roman"/>
          <w:noProof/>
        </w:rPr>
      </w:pPr>
      <w:r w:rsidRPr="00115387">
        <w:rPr>
          <w:rFonts w:cs="Times New Roman"/>
          <w:color w:val="1A1A1A"/>
        </w:rPr>
        <w:t xml:space="preserve">Baker, A. C. (2001). Ecosystems: reef corals bleach to survive change. </w:t>
      </w:r>
      <w:r w:rsidRPr="00115387">
        <w:rPr>
          <w:rFonts w:cs="Times New Roman"/>
          <w:i/>
          <w:iCs/>
          <w:color w:val="1A1A1A"/>
        </w:rPr>
        <w:t>Nature</w:t>
      </w:r>
      <w:r w:rsidRPr="00115387">
        <w:rPr>
          <w:rFonts w:cs="Times New Roman"/>
          <w:color w:val="1A1A1A"/>
        </w:rPr>
        <w:t xml:space="preserve">, </w:t>
      </w:r>
      <w:r w:rsidRPr="00115387">
        <w:rPr>
          <w:rFonts w:cs="Times New Roman"/>
          <w:i/>
          <w:iCs/>
          <w:color w:val="1A1A1A"/>
        </w:rPr>
        <w:t>411</w:t>
      </w:r>
      <w:r w:rsidRPr="00115387">
        <w:rPr>
          <w:rFonts w:cs="Times New Roman"/>
          <w:color w:val="1A1A1A"/>
        </w:rPr>
        <w:t>(6839), 765-766</w:t>
      </w:r>
    </w:p>
    <w:p w14:paraId="3CE0A8B2" w14:textId="77777777" w:rsidR="006E76C7" w:rsidRPr="006E76C7" w:rsidRDefault="006E76C7" w:rsidP="007F449D">
      <w:pPr>
        <w:widowControl w:val="0"/>
        <w:autoSpaceDE w:val="0"/>
        <w:autoSpaceDN w:val="0"/>
        <w:adjustRightInd w:val="0"/>
        <w:spacing w:line="360" w:lineRule="auto"/>
        <w:ind w:left="480" w:hanging="480"/>
        <w:rPr>
          <w:rFonts w:cs="Times New Roman"/>
          <w:noProof/>
        </w:rPr>
      </w:pPr>
      <w:r w:rsidRPr="006E76C7">
        <w:rPr>
          <w:rFonts w:cs="Times New Roman"/>
          <w:color w:val="1A1A1A"/>
        </w:rPr>
        <w:t xml:space="preserve">Baker, D. M., Andras, J. P., Jordán-Garza, A. G., &amp; Fogel, M. L. (2013). Nitrate competition in a coral symbiosis varies with temperature among Symbiodinium clades. </w:t>
      </w:r>
      <w:r w:rsidRPr="006E76C7">
        <w:rPr>
          <w:rFonts w:cs="Times New Roman"/>
          <w:i/>
          <w:iCs/>
          <w:color w:val="1A1A1A"/>
        </w:rPr>
        <w:t>The ISME journal</w:t>
      </w:r>
      <w:r w:rsidRPr="006E76C7">
        <w:rPr>
          <w:rFonts w:cs="Times New Roman"/>
          <w:color w:val="1A1A1A"/>
        </w:rPr>
        <w:t xml:space="preserve">, </w:t>
      </w:r>
      <w:r w:rsidRPr="006E76C7">
        <w:rPr>
          <w:rFonts w:cs="Times New Roman"/>
          <w:i/>
          <w:iCs/>
          <w:color w:val="1A1A1A"/>
        </w:rPr>
        <w:t>7</w:t>
      </w:r>
      <w:r w:rsidRPr="006E76C7">
        <w:rPr>
          <w:rFonts w:cs="Times New Roman"/>
          <w:color w:val="1A1A1A"/>
        </w:rPr>
        <w:t>(6), 1248-1251</w:t>
      </w:r>
    </w:p>
    <w:p w14:paraId="11B488E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55F4263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126BA75D"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47004CE9" w14:textId="77777777" w:rsidR="00CD67A9" w:rsidRPr="00CD67A9" w:rsidRDefault="00CD67A9" w:rsidP="007F449D">
      <w:pPr>
        <w:widowControl w:val="0"/>
        <w:autoSpaceDE w:val="0"/>
        <w:autoSpaceDN w:val="0"/>
        <w:adjustRightInd w:val="0"/>
        <w:spacing w:line="360" w:lineRule="auto"/>
        <w:ind w:left="480" w:hanging="480"/>
        <w:rPr>
          <w:rFonts w:cs="Times New Roman"/>
          <w:noProof/>
        </w:rPr>
      </w:pPr>
      <w:r w:rsidRPr="00CD67A9">
        <w:rPr>
          <w:rFonts w:cs="Times New Roman"/>
          <w:color w:val="1A1A1A"/>
        </w:rPr>
        <w:t xml:space="preserve">Chen, C. A., Wang, J. T., Fang, L. S., &amp; Yang, Y. W. (2005). Fluctuating algal symbiont communities in Acropora palifera (Scleractinia: Acroporidae) from Taiwan. </w:t>
      </w:r>
      <w:r w:rsidRPr="00CD67A9">
        <w:rPr>
          <w:rFonts w:cs="Times New Roman"/>
          <w:i/>
          <w:iCs/>
          <w:color w:val="1A1A1A"/>
        </w:rPr>
        <w:t>Marine Ecology Progress Series</w:t>
      </w:r>
      <w:r w:rsidRPr="00CD67A9">
        <w:rPr>
          <w:rFonts w:cs="Times New Roman"/>
          <w:color w:val="1A1A1A"/>
        </w:rPr>
        <w:t xml:space="preserve">, </w:t>
      </w:r>
      <w:r w:rsidRPr="00CD67A9">
        <w:rPr>
          <w:rFonts w:cs="Times New Roman"/>
          <w:i/>
          <w:iCs/>
          <w:color w:val="1A1A1A"/>
        </w:rPr>
        <w:t>295</w:t>
      </w:r>
      <w:r w:rsidRPr="00CD67A9">
        <w:rPr>
          <w:rFonts w:cs="Times New Roman"/>
          <w:color w:val="1A1A1A"/>
        </w:rPr>
        <w:t>, 113-121</w:t>
      </w:r>
    </w:p>
    <w:p w14:paraId="71937456" w14:textId="77777777" w:rsidR="00015A26" w:rsidRPr="00015A26" w:rsidRDefault="00015A26" w:rsidP="007F449D">
      <w:pPr>
        <w:widowControl w:val="0"/>
        <w:autoSpaceDE w:val="0"/>
        <w:autoSpaceDN w:val="0"/>
        <w:adjustRightInd w:val="0"/>
        <w:spacing w:line="360" w:lineRule="auto"/>
        <w:ind w:left="480" w:hanging="480"/>
        <w:rPr>
          <w:rFonts w:cs="Times New Roman"/>
          <w:color w:val="1A1A1A"/>
        </w:rPr>
      </w:pPr>
      <w:r w:rsidRPr="00015A26">
        <w:rPr>
          <w:rFonts w:cs="Times New Roman"/>
          <w:color w:val="1A1A1A"/>
        </w:rPr>
        <w:t>Cunning, R., Silverstein, R</w:t>
      </w:r>
      <w:r w:rsidR="006E76C7">
        <w:rPr>
          <w:rFonts w:cs="Times New Roman"/>
          <w:color w:val="1A1A1A"/>
        </w:rPr>
        <w:t>. N., &amp; Baker, A. C. (2015</w:t>
      </w:r>
      <w:r w:rsidRPr="00015A26">
        <w:rPr>
          <w:rFonts w:cs="Times New Roman"/>
          <w:color w:val="1A1A1A"/>
        </w:rPr>
        <w:t xml:space="preserve">). Investigating the causes and consequences of symbiont shuffling in a multi-partner reef coral symbiosis under environmental change. In </w:t>
      </w:r>
      <w:r w:rsidRPr="00015A26">
        <w:rPr>
          <w:rFonts w:cs="Times New Roman"/>
          <w:i/>
          <w:iCs/>
          <w:color w:val="1A1A1A"/>
        </w:rPr>
        <w:t>Proc. R. Soc. B</w:t>
      </w:r>
      <w:r>
        <w:rPr>
          <w:rFonts w:cs="Times New Roman"/>
          <w:color w:val="1A1A1A"/>
        </w:rPr>
        <w:t xml:space="preserve"> 282:</w:t>
      </w:r>
      <w:r w:rsidRPr="00015A26">
        <w:rPr>
          <w:rFonts w:cs="Times New Roman"/>
          <w:color w:val="1A1A1A"/>
        </w:rPr>
        <w:t>20141725</w:t>
      </w:r>
    </w:p>
    <w:p w14:paraId="40E3047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Cunning R, Ritson-Williams R, Gates RD (2016) Patterns of bleaching and recovery of Montipora capitata in Kaneohe Bay, Hawaii, USA. Mar Ecol Prog Ser 551:131–139</w:t>
      </w:r>
    </w:p>
    <w:p w14:paraId="602E7755"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DeSalvo, M. K., Estrada, A., Sunagawa, S., &amp; Medina, M. (2012). Transcriptomic responses to darkness stress point to common coral bleaching mechanisms. </w:t>
      </w:r>
      <w:r w:rsidRPr="00034BE9">
        <w:rPr>
          <w:rFonts w:cs="Times New Roman"/>
          <w:i/>
          <w:iCs/>
          <w:color w:val="1A1A1A"/>
        </w:rPr>
        <w:t>Coral Reefs</w:t>
      </w:r>
      <w:r w:rsidRPr="00034BE9">
        <w:rPr>
          <w:rFonts w:cs="Times New Roman"/>
          <w:color w:val="1A1A1A"/>
        </w:rPr>
        <w:t xml:space="preserve">, </w:t>
      </w:r>
      <w:r w:rsidRPr="00034BE9">
        <w:rPr>
          <w:rFonts w:cs="Times New Roman"/>
          <w:i/>
          <w:iCs/>
          <w:color w:val="1A1A1A"/>
        </w:rPr>
        <w:t>31</w:t>
      </w:r>
      <w:r w:rsidRPr="00034BE9">
        <w:rPr>
          <w:rFonts w:cs="Times New Roman"/>
          <w:color w:val="1A1A1A"/>
        </w:rPr>
        <w:t>(1), 215-228</w:t>
      </w:r>
    </w:p>
    <w:p w14:paraId="71A4E3A0"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5DBD529B" w14:textId="77777777" w:rsidR="00ED2C0B" w:rsidRDefault="00ED2C0B" w:rsidP="007F449D">
      <w:pPr>
        <w:widowControl w:val="0"/>
        <w:autoSpaceDE w:val="0"/>
        <w:autoSpaceDN w:val="0"/>
        <w:adjustRightInd w:val="0"/>
        <w:spacing w:line="36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4316EA49" w14:textId="77777777" w:rsidR="00AA3D95" w:rsidRPr="00AA3D95" w:rsidRDefault="00AA3D95" w:rsidP="007F449D">
      <w:pPr>
        <w:widowControl w:val="0"/>
        <w:autoSpaceDE w:val="0"/>
        <w:autoSpaceDN w:val="0"/>
        <w:adjustRightInd w:val="0"/>
        <w:spacing w:line="360" w:lineRule="auto"/>
        <w:ind w:left="480" w:hanging="480"/>
        <w:rPr>
          <w:rFonts w:cs="Times New Roman"/>
          <w:noProof/>
        </w:rPr>
      </w:pPr>
      <w:r w:rsidRPr="00AA3D95">
        <w:rPr>
          <w:rFonts w:cs="Times New Roman"/>
          <w:color w:val="1A1A1A"/>
        </w:rPr>
        <w:t xml:space="preserve">Glynn, P. W., Maté, J. L., Baker, A. C., &amp; Calderón, M. O. (2001). Coral bleaching and mortality in Panama and Ecuador during the 1997–1998 El Niño–Southern Oscillation event: spatial/temporal patterns and comparisons with the 1982–1983 event. </w:t>
      </w:r>
      <w:r w:rsidRPr="00AA3D95">
        <w:rPr>
          <w:rFonts w:cs="Times New Roman"/>
          <w:i/>
          <w:iCs/>
          <w:color w:val="1A1A1A"/>
        </w:rPr>
        <w:t>Bulletin of Marine Science</w:t>
      </w:r>
      <w:r w:rsidRPr="00AA3D95">
        <w:rPr>
          <w:rFonts w:cs="Times New Roman"/>
          <w:color w:val="1A1A1A"/>
        </w:rPr>
        <w:t xml:space="preserve">, </w:t>
      </w:r>
      <w:r w:rsidRPr="00AA3D95">
        <w:rPr>
          <w:rFonts w:cs="Times New Roman"/>
          <w:i/>
          <w:iCs/>
          <w:color w:val="1A1A1A"/>
        </w:rPr>
        <w:t>69</w:t>
      </w:r>
      <w:r w:rsidRPr="00AA3D95">
        <w:rPr>
          <w:rFonts w:cs="Times New Roman"/>
          <w:color w:val="1A1A1A"/>
        </w:rPr>
        <w:t>(1), 79-109</w:t>
      </w:r>
    </w:p>
    <w:p w14:paraId="6126D486" w14:textId="77777777" w:rsid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29B40900" w14:textId="77777777" w:rsidR="006E3A2C" w:rsidRPr="006E3A2C" w:rsidRDefault="006E3A2C" w:rsidP="007F449D">
      <w:pPr>
        <w:widowControl w:val="0"/>
        <w:autoSpaceDE w:val="0"/>
        <w:autoSpaceDN w:val="0"/>
        <w:adjustRightInd w:val="0"/>
        <w:spacing w:line="360" w:lineRule="auto"/>
        <w:ind w:left="480" w:hanging="480"/>
        <w:rPr>
          <w:rFonts w:cs="Times New Roman"/>
          <w:noProof/>
        </w:rPr>
      </w:pPr>
      <w:r w:rsidRPr="006E3A2C">
        <w:rPr>
          <w:rFonts w:cs="Times New Roman"/>
          <w:color w:val="1A1A1A"/>
        </w:rPr>
        <w:t xml:space="preserve">Hoegh-Guldberg, O., Mumby, P. J., Hooten, A. J., Steneck, R. S., Greenfield, P., Gomez, E., ... &amp; Knowlton, N. (2007). Coral reefs under rapid climate change and ocean acidification. </w:t>
      </w:r>
      <w:r w:rsidRPr="006E3A2C">
        <w:rPr>
          <w:rFonts w:cs="Times New Roman"/>
          <w:i/>
          <w:iCs/>
          <w:color w:val="1A1A1A"/>
        </w:rPr>
        <w:t>science</w:t>
      </w:r>
      <w:r w:rsidRPr="006E3A2C">
        <w:rPr>
          <w:rFonts w:cs="Times New Roman"/>
          <w:color w:val="1A1A1A"/>
        </w:rPr>
        <w:t xml:space="preserve">, </w:t>
      </w:r>
      <w:r w:rsidRPr="006E3A2C">
        <w:rPr>
          <w:rFonts w:cs="Times New Roman"/>
          <w:i/>
          <w:iCs/>
          <w:color w:val="1A1A1A"/>
        </w:rPr>
        <w:t>318</w:t>
      </w:r>
      <w:r w:rsidRPr="006E3A2C">
        <w:rPr>
          <w:rFonts w:cs="Times New Roman"/>
          <w:color w:val="1A1A1A"/>
        </w:rPr>
        <w:t>(5857), 1737-1742</w:t>
      </w:r>
    </w:p>
    <w:p w14:paraId="7ACA0330" w14:textId="77777777" w:rsid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32E93F80" w14:textId="77777777" w:rsidR="00C73A5D" w:rsidRPr="00C73A5D" w:rsidRDefault="00C73A5D" w:rsidP="007F449D">
      <w:pPr>
        <w:widowControl w:val="0"/>
        <w:autoSpaceDE w:val="0"/>
        <w:autoSpaceDN w:val="0"/>
        <w:adjustRightInd w:val="0"/>
        <w:spacing w:line="360" w:lineRule="auto"/>
        <w:ind w:left="480" w:hanging="480"/>
        <w:rPr>
          <w:rFonts w:cs="Times New Roman"/>
          <w:noProof/>
        </w:rPr>
      </w:pPr>
      <w:r w:rsidRPr="00C73A5D">
        <w:rPr>
          <w:rFonts w:cs="Times New Roman"/>
          <w:color w:val="1A1A1A"/>
        </w:rPr>
        <w:t xml:space="preserve">Jokiel, P. L., &amp; Coles, S. L. (1977). Effects of temperature on the mortality and growth of Hawaiian reef corals. </w:t>
      </w:r>
      <w:r w:rsidRPr="00C73A5D">
        <w:rPr>
          <w:rFonts w:cs="Times New Roman"/>
          <w:i/>
          <w:iCs/>
          <w:color w:val="1A1A1A"/>
        </w:rPr>
        <w:t>Marine Biology</w:t>
      </w:r>
      <w:r w:rsidRPr="00C73A5D">
        <w:rPr>
          <w:rFonts w:cs="Times New Roman"/>
          <w:color w:val="1A1A1A"/>
        </w:rPr>
        <w:t xml:space="preserve">, </w:t>
      </w:r>
      <w:r w:rsidRPr="00C73A5D">
        <w:rPr>
          <w:rFonts w:cs="Times New Roman"/>
          <w:i/>
          <w:iCs/>
          <w:color w:val="1A1A1A"/>
        </w:rPr>
        <w:t>43</w:t>
      </w:r>
      <w:r>
        <w:rPr>
          <w:rFonts w:cs="Times New Roman"/>
          <w:color w:val="1A1A1A"/>
        </w:rPr>
        <w:t>(3), 201-208</w:t>
      </w:r>
    </w:p>
    <w:p w14:paraId="3935DD1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627012D9"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008FF7F6"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2E2845C6"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5A09999E"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3D571BD3" w14:textId="77777777" w:rsidR="00AF04A4" w:rsidRPr="00AF04A4" w:rsidRDefault="00AF04A4" w:rsidP="007F449D">
      <w:pPr>
        <w:widowControl w:val="0"/>
        <w:autoSpaceDE w:val="0"/>
        <w:autoSpaceDN w:val="0"/>
        <w:adjustRightInd w:val="0"/>
        <w:spacing w:line="360" w:lineRule="auto"/>
        <w:ind w:left="480" w:hanging="480"/>
        <w:rPr>
          <w:rFonts w:cs="Times New Roman"/>
          <w:noProof/>
        </w:rPr>
      </w:pPr>
      <w:r w:rsidRPr="00AF04A4">
        <w:rPr>
          <w:rFonts w:cs="Times New Roman"/>
          <w:color w:val="1A1A1A"/>
        </w:rPr>
        <w:t xml:space="preserve">Lesser, M. P., Mazel, C. H., Gorbunov, M. Y., &amp; Falkowski, P. G. (2004). Discovery of symbiotic nitrogen-fixing cyanobacteria in corals. </w:t>
      </w:r>
      <w:r w:rsidRPr="00AF04A4">
        <w:rPr>
          <w:rFonts w:cs="Times New Roman"/>
          <w:i/>
          <w:iCs/>
          <w:color w:val="1A1A1A"/>
        </w:rPr>
        <w:t>Science</w:t>
      </w:r>
      <w:r w:rsidRPr="00AF04A4">
        <w:rPr>
          <w:rFonts w:cs="Times New Roman"/>
          <w:color w:val="1A1A1A"/>
        </w:rPr>
        <w:t xml:space="preserve">, </w:t>
      </w:r>
      <w:r w:rsidRPr="00AF04A4">
        <w:rPr>
          <w:rFonts w:cs="Times New Roman"/>
          <w:i/>
          <w:iCs/>
          <w:color w:val="1A1A1A"/>
        </w:rPr>
        <w:t>305</w:t>
      </w:r>
      <w:r w:rsidRPr="00AF04A4">
        <w:rPr>
          <w:rFonts w:cs="Times New Roman"/>
          <w:color w:val="1A1A1A"/>
        </w:rPr>
        <w:t>(5686), 997-1000</w:t>
      </w:r>
    </w:p>
    <w:p w14:paraId="51D35281"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33110B6F"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Lowe, R. J., Falter, J. L., Monismith, S. G., &amp; Atkinson, M. J. (2009). Wave-driven circulation of a coastal reef-lagoon system. </w:t>
      </w:r>
      <w:r w:rsidRPr="00034BE9">
        <w:rPr>
          <w:rFonts w:cs="Times New Roman"/>
          <w:i/>
          <w:iCs/>
          <w:color w:val="1A1A1A"/>
        </w:rPr>
        <w:t>Journal of Physical Oceanography</w:t>
      </w:r>
      <w:r w:rsidRPr="00034BE9">
        <w:rPr>
          <w:rFonts w:cs="Times New Roman"/>
          <w:color w:val="1A1A1A"/>
        </w:rPr>
        <w:t xml:space="preserve">, </w:t>
      </w:r>
      <w:r w:rsidRPr="00034BE9">
        <w:rPr>
          <w:rFonts w:cs="Times New Roman"/>
          <w:i/>
          <w:iCs/>
          <w:color w:val="1A1A1A"/>
        </w:rPr>
        <w:t>39</w:t>
      </w:r>
      <w:r w:rsidRPr="00034BE9">
        <w:rPr>
          <w:rFonts w:cs="Times New Roman"/>
          <w:color w:val="1A1A1A"/>
        </w:rPr>
        <w:t>(4), 873-893</w:t>
      </w:r>
    </w:p>
    <w:p w14:paraId="2FF082BB" w14:textId="77777777" w:rsidR="00777D38" w:rsidRDefault="00777D38" w:rsidP="007F449D">
      <w:pPr>
        <w:widowControl w:val="0"/>
        <w:autoSpaceDE w:val="0"/>
        <w:autoSpaceDN w:val="0"/>
        <w:adjustRightInd w:val="0"/>
        <w:spacing w:line="360" w:lineRule="auto"/>
        <w:ind w:left="480" w:hanging="480"/>
        <w:rPr>
          <w:rFonts w:cs="Times New Roman"/>
          <w:color w:val="1A1A1A"/>
        </w:rPr>
      </w:pPr>
      <w:r>
        <w:rPr>
          <w:rFonts w:cs="Times New Roman"/>
          <w:color w:val="1A1A1A"/>
        </w:rPr>
        <w:t>Muscatine, L.</w:t>
      </w:r>
      <w:r w:rsidRPr="00777D38">
        <w:rPr>
          <w:rFonts w:cs="Times New Roman"/>
          <w:color w:val="1A1A1A"/>
        </w:rPr>
        <w:t xml:space="preserve">, &amp; Porter, J. W. (1977). Reef corals: mutualistic symbioses adapted to nutrient-poor environments. </w:t>
      </w:r>
      <w:r w:rsidRPr="00777D38">
        <w:rPr>
          <w:rFonts w:cs="Times New Roman"/>
          <w:i/>
          <w:iCs/>
          <w:color w:val="1A1A1A"/>
        </w:rPr>
        <w:t>Bioscience</w:t>
      </w:r>
      <w:r w:rsidRPr="00777D38">
        <w:rPr>
          <w:rFonts w:cs="Times New Roman"/>
          <w:color w:val="1A1A1A"/>
        </w:rPr>
        <w:t xml:space="preserve">, </w:t>
      </w:r>
      <w:r w:rsidRPr="00777D38">
        <w:rPr>
          <w:rFonts w:cs="Times New Roman"/>
          <w:i/>
          <w:iCs/>
          <w:color w:val="1A1A1A"/>
        </w:rPr>
        <w:t>27</w:t>
      </w:r>
      <w:r w:rsidR="00C73A5D">
        <w:rPr>
          <w:rFonts w:cs="Times New Roman"/>
          <w:color w:val="1A1A1A"/>
        </w:rPr>
        <w:t>(7), 454-460</w:t>
      </w:r>
    </w:p>
    <w:p w14:paraId="38D41EDE" w14:textId="77777777" w:rsidR="00034BE9" w:rsidRPr="00034BE9" w:rsidRDefault="00034BE9" w:rsidP="007F449D">
      <w:pPr>
        <w:widowControl w:val="0"/>
        <w:autoSpaceDE w:val="0"/>
        <w:autoSpaceDN w:val="0"/>
        <w:adjustRightInd w:val="0"/>
        <w:spacing w:line="360" w:lineRule="auto"/>
        <w:ind w:left="480" w:hanging="480"/>
        <w:rPr>
          <w:rFonts w:cs="Times New Roman"/>
          <w:color w:val="1A1A1A"/>
        </w:rPr>
      </w:pPr>
      <w:r w:rsidRPr="00034BE9">
        <w:rPr>
          <w:rFonts w:cs="Times New Roman"/>
          <w:color w:val="1A1A1A"/>
        </w:rPr>
        <w:t xml:space="preserve">Oswald, F., Schmitt, F., Leutenegger, A., Ivanchenko, S., D'Angelo, C., Salih, A., ... &amp; Matz, M. V. (2007). Contributions of host and symbiont pigments to the coloration of reef corals. </w:t>
      </w:r>
      <w:r w:rsidRPr="00034BE9">
        <w:rPr>
          <w:rFonts w:cs="Times New Roman"/>
          <w:i/>
          <w:iCs/>
          <w:color w:val="1A1A1A"/>
        </w:rPr>
        <w:t>Febs Journal</w:t>
      </w:r>
      <w:r w:rsidRPr="00034BE9">
        <w:rPr>
          <w:rFonts w:cs="Times New Roman"/>
          <w:color w:val="1A1A1A"/>
        </w:rPr>
        <w:t xml:space="preserve">, </w:t>
      </w:r>
      <w:r w:rsidRPr="00034BE9">
        <w:rPr>
          <w:rFonts w:cs="Times New Roman"/>
          <w:i/>
          <w:iCs/>
          <w:color w:val="1A1A1A"/>
        </w:rPr>
        <w:t>274</w:t>
      </w:r>
      <w:r w:rsidRPr="00034BE9">
        <w:rPr>
          <w:rFonts w:cs="Times New Roman"/>
          <w:color w:val="1A1A1A"/>
        </w:rPr>
        <w:t>(4), 1102-1122</w:t>
      </w:r>
    </w:p>
    <w:p w14:paraId="3CB109CF" w14:textId="77777777" w:rsidR="007C7715" w:rsidRPr="007C7715" w:rsidRDefault="007C7715" w:rsidP="007F449D">
      <w:pPr>
        <w:widowControl w:val="0"/>
        <w:autoSpaceDE w:val="0"/>
        <w:autoSpaceDN w:val="0"/>
        <w:adjustRightInd w:val="0"/>
        <w:spacing w:line="360" w:lineRule="auto"/>
        <w:ind w:left="480" w:hanging="480"/>
        <w:rPr>
          <w:rFonts w:cs="Times New Roman"/>
          <w:noProof/>
        </w:rPr>
      </w:pPr>
      <w:r w:rsidRPr="007C7715">
        <w:rPr>
          <w:rFonts w:cs="Times New Roman"/>
          <w:color w:val="1A1A1A"/>
        </w:rPr>
        <w:t xml:space="preserve">Padilla-Gamiño, J. L., Pochon, X., Bird, C., Concepcion, G. T., &amp; Gates, R. D. (2012). From parent to gamete: vertical transmission of Symbiodinium (Dinophyceae) ITS2 sequence assemblages in the reef building coral Montipora capitata. </w:t>
      </w:r>
      <w:r w:rsidRPr="007C7715">
        <w:rPr>
          <w:rFonts w:cs="Times New Roman"/>
          <w:i/>
          <w:iCs/>
          <w:color w:val="1A1A1A"/>
        </w:rPr>
        <w:t>PLoS One</w:t>
      </w:r>
      <w:r w:rsidRPr="007C7715">
        <w:rPr>
          <w:rFonts w:cs="Times New Roman"/>
          <w:color w:val="1A1A1A"/>
        </w:rPr>
        <w:t xml:space="preserve">, </w:t>
      </w:r>
      <w:r w:rsidRPr="007C7715">
        <w:rPr>
          <w:rFonts w:cs="Times New Roman"/>
          <w:i/>
          <w:iCs/>
          <w:color w:val="1A1A1A"/>
        </w:rPr>
        <w:t>7</w:t>
      </w:r>
      <w:r>
        <w:rPr>
          <w:rFonts w:cs="Times New Roman"/>
          <w:color w:val="1A1A1A"/>
        </w:rPr>
        <w:t>(6)</w:t>
      </w:r>
    </w:p>
    <w:p w14:paraId="6ED217E6" w14:textId="77777777" w:rsid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0CEBBA42" w14:textId="77777777" w:rsidR="00E562CC" w:rsidRDefault="00E562CC" w:rsidP="007F449D">
      <w:pPr>
        <w:widowControl w:val="0"/>
        <w:autoSpaceDE w:val="0"/>
        <w:autoSpaceDN w:val="0"/>
        <w:adjustRightInd w:val="0"/>
        <w:spacing w:line="360" w:lineRule="auto"/>
        <w:ind w:left="480" w:hanging="480"/>
        <w:rPr>
          <w:rFonts w:cs="Times New Roman"/>
          <w:color w:val="1A1A1A"/>
        </w:rPr>
      </w:pPr>
      <w:r w:rsidRPr="00E562CC">
        <w:rPr>
          <w:rFonts w:cs="Times New Roman"/>
          <w:color w:val="1A1A1A"/>
        </w:rPr>
        <w:t>Poland, D. M., &amp; Coffroth, M. A.</w:t>
      </w:r>
      <w:r w:rsidR="00E90D2B">
        <w:rPr>
          <w:rFonts w:cs="Times New Roman"/>
          <w:color w:val="1A1A1A"/>
        </w:rPr>
        <w:t xml:space="preserve"> (2016)</w:t>
      </w:r>
      <w:r w:rsidRPr="00E562CC">
        <w:rPr>
          <w:rFonts w:cs="Times New Roman"/>
          <w:color w:val="1A1A1A"/>
        </w:rPr>
        <w:t xml:space="preserve"> Trans-generational specificity within a cnidarian–algal symbiosis. </w:t>
      </w:r>
      <w:r w:rsidRPr="00E562CC">
        <w:rPr>
          <w:rFonts w:cs="Times New Roman"/>
          <w:i/>
          <w:iCs/>
          <w:color w:val="1A1A1A"/>
        </w:rPr>
        <w:t>Coral Reefs</w:t>
      </w:r>
      <w:r w:rsidRPr="00E562CC">
        <w:rPr>
          <w:rFonts w:cs="Times New Roman"/>
          <w:color w:val="1A1A1A"/>
        </w:rPr>
        <w:t>, 1-11</w:t>
      </w:r>
    </w:p>
    <w:p w14:paraId="4A553870" w14:textId="77777777"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R Core Team (2015) R: a language and environment for statistical computing. R Foundation for Statistical Computing, Vienna. https://R-project.org/</w:t>
      </w:r>
    </w:p>
    <w:p w14:paraId="4262FEF3" w14:textId="77777777"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Ritson-Williams R, Gates RD (2016a) Kaneohe Bay seawater temperature data 2014 and 2015, Zenodo, doi:10.5281/zenodo.53226</w:t>
      </w:r>
    </w:p>
    <w:p w14:paraId="6ADB7715" w14:textId="77777777" w:rsidR="008551B5" w:rsidRPr="00E562CC" w:rsidRDefault="008551B5" w:rsidP="007F449D">
      <w:pPr>
        <w:widowControl w:val="0"/>
        <w:autoSpaceDE w:val="0"/>
        <w:autoSpaceDN w:val="0"/>
        <w:adjustRightInd w:val="0"/>
        <w:spacing w:line="360" w:lineRule="auto"/>
        <w:ind w:left="480" w:hanging="480"/>
        <w:rPr>
          <w:rFonts w:cs="Times New Roman"/>
          <w:noProof/>
        </w:rPr>
      </w:pPr>
      <w:r>
        <w:rPr>
          <w:rFonts w:cs="Times New Roman"/>
          <w:color w:val="1A1A1A"/>
        </w:rPr>
        <w:t>Ritson-Williams R, Gates RD (2016b) Kaneohe Bay light data 2014 and 2015, Zenodo, doi:10.5281/zenodo.53227</w:t>
      </w:r>
    </w:p>
    <w:p w14:paraId="0074536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09B11434" w14:textId="77777777" w:rsidR="00ED2C0B" w:rsidRPr="00ED2C0B" w:rsidRDefault="002E4661" w:rsidP="007F449D">
      <w:pPr>
        <w:widowControl w:val="0"/>
        <w:autoSpaceDE w:val="0"/>
        <w:autoSpaceDN w:val="0"/>
        <w:adjustRightInd w:val="0"/>
        <w:spacing w:line="360" w:lineRule="auto"/>
        <w:ind w:left="480" w:hanging="480"/>
        <w:rPr>
          <w:noProof/>
        </w:rPr>
      </w:pPr>
      <w:r>
        <w:rPr>
          <w:noProof/>
        </w:rPr>
        <w:t>Rowan R, Knowlton</w:t>
      </w:r>
      <w:r w:rsidR="00ED2C0B" w:rsidRPr="00ED2C0B">
        <w:rPr>
          <w:noProof/>
        </w:rPr>
        <w:t xml:space="preserve"> N, Paine RT (1995) Intraspecific diversity and ecological zonation in coral-algal symbiosis. Proc Natl Acad Sci 92:2850–2853</w:t>
      </w:r>
    </w:p>
    <w:p w14:paraId="6960CAA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414C7EF8"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2EAFB4BB" w14:textId="77777777" w:rsidR="006D2843" w:rsidRPr="006D2843" w:rsidRDefault="006D2843" w:rsidP="007F449D">
      <w:pPr>
        <w:widowControl w:val="0"/>
        <w:autoSpaceDE w:val="0"/>
        <w:autoSpaceDN w:val="0"/>
        <w:adjustRightInd w:val="0"/>
        <w:spacing w:line="360" w:lineRule="auto"/>
        <w:ind w:left="480" w:hanging="480"/>
        <w:rPr>
          <w:rFonts w:cs="Times New Roman"/>
          <w:noProof/>
        </w:rPr>
      </w:pPr>
      <w:r w:rsidRPr="006D2843">
        <w:rPr>
          <w:rFonts w:cs="Times New Roman"/>
          <w:color w:val="1A1A1A"/>
        </w:rPr>
        <w:t xml:space="preserve">Shore-Maggio, A., Runyon, C. M., Ushijima, B., Aeby, G. S., &amp; Callahan, S. M. (2015). Differences in Bacterial Community Structure in Two Color Morphs of the Hawaiian Reef Coral Montipora capitata. </w:t>
      </w:r>
      <w:r w:rsidRPr="006D2843">
        <w:rPr>
          <w:rFonts w:cs="Times New Roman"/>
          <w:i/>
          <w:iCs/>
          <w:color w:val="1A1A1A"/>
        </w:rPr>
        <w:t>Applied and environmental microbiology</w:t>
      </w:r>
      <w:r w:rsidRPr="006D2843">
        <w:rPr>
          <w:rFonts w:cs="Times New Roman"/>
          <w:color w:val="1A1A1A"/>
        </w:rPr>
        <w:t xml:space="preserve">, </w:t>
      </w:r>
      <w:r w:rsidRPr="006D2843">
        <w:rPr>
          <w:rFonts w:cs="Times New Roman"/>
          <w:i/>
          <w:iCs/>
          <w:color w:val="1A1A1A"/>
        </w:rPr>
        <w:t>81</w:t>
      </w:r>
      <w:r w:rsidRPr="006D2843">
        <w:rPr>
          <w:rFonts w:cs="Times New Roman"/>
          <w:color w:val="1A1A1A"/>
        </w:rPr>
        <w:t>(20), 7312-7318</w:t>
      </w:r>
    </w:p>
    <w:p w14:paraId="25B52C19"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32697D78"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13FF3BE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41A93E65"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Takabayashi, M., &amp; Hoegh-Guldberg, O. (1995). Ecological and physiological differences between two colour morphs of the coral Pocillopora damicornis. </w:t>
      </w:r>
      <w:r w:rsidRPr="00034BE9">
        <w:rPr>
          <w:rFonts w:cs="Times New Roman"/>
          <w:i/>
          <w:iCs/>
          <w:color w:val="1A1A1A"/>
        </w:rPr>
        <w:t>Marine Biology</w:t>
      </w:r>
      <w:r w:rsidRPr="00034BE9">
        <w:rPr>
          <w:rFonts w:cs="Times New Roman"/>
          <w:color w:val="1A1A1A"/>
        </w:rPr>
        <w:t xml:space="preserve">, </w:t>
      </w:r>
      <w:r w:rsidRPr="00034BE9">
        <w:rPr>
          <w:rFonts w:cs="Times New Roman"/>
          <w:i/>
          <w:iCs/>
          <w:color w:val="1A1A1A"/>
        </w:rPr>
        <w:t>123</w:t>
      </w:r>
      <w:r w:rsidRPr="00034BE9">
        <w:rPr>
          <w:rFonts w:cs="Times New Roman"/>
          <w:color w:val="1A1A1A"/>
        </w:rPr>
        <w:t>(4), 705-714</w:t>
      </w:r>
    </w:p>
    <w:p w14:paraId="14CB74BF" w14:textId="77777777" w:rsidR="00034BE9" w:rsidRDefault="00CD67A9" w:rsidP="00034BE9">
      <w:pPr>
        <w:widowControl w:val="0"/>
        <w:autoSpaceDE w:val="0"/>
        <w:autoSpaceDN w:val="0"/>
        <w:adjustRightInd w:val="0"/>
        <w:spacing w:line="360" w:lineRule="auto"/>
        <w:ind w:left="480" w:hanging="480"/>
        <w:rPr>
          <w:rFonts w:cs="Times New Roman"/>
          <w:color w:val="1A1A1A"/>
        </w:rPr>
      </w:pPr>
      <w:r w:rsidRPr="00CD67A9">
        <w:rPr>
          <w:rFonts w:cs="Times New Roman"/>
          <w:color w:val="1A1A1A"/>
        </w:rPr>
        <w:t xml:space="preserve">Thornhill, D. J., Fitt, W. K., &amp; Schmidt, G. W. (2006). Highly stable symbioses among western Atlantic brooding corals. </w:t>
      </w:r>
      <w:r w:rsidRPr="00CD67A9">
        <w:rPr>
          <w:rFonts w:cs="Times New Roman"/>
          <w:i/>
          <w:iCs/>
          <w:color w:val="1A1A1A"/>
        </w:rPr>
        <w:t>Coral Reefs</w:t>
      </w:r>
      <w:r w:rsidRPr="00CD67A9">
        <w:rPr>
          <w:rFonts w:cs="Times New Roman"/>
          <w:color w:val="1A1A1A"/>
        </w:rPr>
        <w:t xml:space="preserve">, </w:t>
      </w:r>
      <w:r w:rsidRPr="00CD67A9">
        <w:rPr>
          <w:rFonts w:cs="Times New Roman"/>
          <w:i/>
          <w:iCs/>
          <w:color w:val="1A1A1A"/>
        </w:rPr>
        <w:t>25</w:t>
      </w:r>
      <w:r w:rsidRPr="00CD67A9">
        <w:rPr>
          <w:rFonts w:cs="Times New Roman"/>
          <w:color w:val="1A1A1A"/>
        </w:rPr>
        <w:t>(4), 515-519</w:t>
      </w:r>
      <w:r w:rsidR="00034BE9" w:rsidRPr="00034BE9">
        <w:rPr>
          <w:rFonts w:cs="Times New Roman"/>
          <w:color w:val="1A1A1A"/>
        </w:rPr>
        <w:t xml:space="preserve"> </w:t>
      </w:r>
    </w:p>
    <w:p w14:paraId="5C4A84DF" w14:textId="77777777" w:rsidR="002A537B" w:rsidRPr="002A537B" w:rsidRDefault="002A537B" w:rsidP="00034BE9">
      <w:pPr>
        <w:widowControl w:val="0"/>
        <w:autoSpaceDE w:val="0"/>
        <w:autoSpaceDN w:val="0"/>
        <w:adjustRightInd w:val="0"/>
        <w:spacing w:line="360" w:lineRule="auto"/>
        <w:ind w:left="480" w:hanging="480"/>
        <w:rPr>
          <w:rFonts w:cs="Times New Roman"/>
          <w:color w:val="1A1A1A"/>
        </w:rPr>
      </w:pPr>
      <w:r w:rsidRPr="002A537B">
        <w:rPr>
          <w:rFonts w:cs="Times New Roman"/>
          <w:color w:val="1A1A1A"/>
        </w:rPr>
        <w:t xml:space="preserve">Todd, P., Sidle, R., &amp; Chou, L. (2002). Plastic corals from Singapore: 2. </w:t>
      </w:r>
      <w:r w:rsidRPr="002A537B">
        <w:rPr>
          <w:rFonts w:cs="Times New Roman"/>
          <w:i/>
          <w:iCs/>
          <w:color w:val="1A1A1A"/>
        </w:rPr>
        <w:t>Coral reefs</w:t>
      </w:r>
      <w:r w:rsidRPr="002A537B">
        <w:rPr>
          <w:rFonts w:cs="Times New Roman"/>
          <w:color w:val="1A1A1A"/>
        </w:rPr>
        <w:t xml:space="preserve">, </w:t>
      </w:r>
      <w:r w:rsidRPr="002A537B">
        <w:rPr>
          <w:rFonts w:cs="Times New Roman"/>
          <w:i/>
          <w:iCs/>
          <w:color w:val="1A1A1A"/>
        </w:rPr>
        <w:t>21</w:t>
      </w:r>
      <w:r w:rsidRPr="002A537B">
        <w:rPr>
          <w:rFonts w:cs="Times New Roman"/>
          <w:color w:val="1A1A1A"/>
        </w:rPr>
        <w:t>(4), 407-408</w:t>
      </w:r>
    </w:p>
    <w:p w14:paraId="31D855C6" w14:textId="77777777" w:rsidR="00F44CE6" w:rsidRPr="00F44CE6" w:rsidRDefault="00F44CE6" w:rsidP="007F449D">
      <w:pPr>
        <w:widowControl w:val="0"/>
        <w:autoSpaceDE w:val="0"/>
        <w:autoSpaceDN w:val="0"/>
        <w:adjustRightInd w:val="0"/>
        <w:spacing w:line="360" w:lineRule="auto"/>
        <w:ind w:left="480" w:hanging="480"/>
        <w:rPr>
          <w:rFonts w:cs="Times New Roman"/>
          <w:noProof/>
        </w:rPr>
      </w:pPr>
      <w:r w:rsidRPr="00F44CE6">
        <w:rPr>
          <w:rFonts w:cs="Times New Roman"/>
          <w:color w:val="1A1A1A"/>
        </w:rPr>
        <w:t xml:space="preserve">Yuyama, I., Harii, S., &amp; Hidaka, M. (2012). Algal symbiont type affects gene expression in juveniles of the coral Acropora tenuis exposed to thermal stress. </w:t>
      </w:r>
      <w:r w:rsidRPr="00F44CE6">
        <w:rPr>
          <w:rFonts w:cs="Times New Roman"/>
          <w:i/>
          <w:iCs/>
          <w:color w:val="1A1A1A"/>
        </w:rPr>
        <w:t>Marine environmental research</w:t>
      </w:r>
      <w:r w:rsidRPr="00F44CE6">
        <w:rPr>
          <w:rFonts w:cs="Times New Roman"/>
          <w:color w:val="1A1A1A"/>
        </w:rPr>
        <w:t xml:space="preserve">, </w:t>
      </w:r>
      <w:r w:rsidRPr="00F44CE6">
        <w:rPr>
          <w:rFonts w:cs="Times New Roman"/>
          <w:i/>
          <w:iCs/>
          <w:color w:val="1A1A1A"/>
        </w:rPr>
        <w:t>76</w:t>
      </w:r>
      <w:r w:rsidRPr="00F44CE6">
        <w:rPr>
          <w:rFonts w:cs="Times New Roman"/>
          <w:color w:val="1A1A1A"/>
        </w:rPr>
        <w:t>, 41-47</w:t>
      </w:r>
    </w:p>
    <w:p w14:paraId="535F62F2" w14:textId="77777777" w:rsidR="0039327F" w:rsidRPr="00644893" w:rsidRDefault="00624D0D"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0D63CBD6" w14:textId="77777777" w:rsidR="00E70A1E" w:rsidRPr="000C5C7F" w:rsidRDefault="00B67855" w:rsidP="007F449D">
      <w:pPr>
        <w:spacing w:line="360" w:lineRule="auto"/>
        <w:rPr>
          <w:rFonts w:cs="Times New Roman"/>
          <w:b/>
        </w:rPr>
      </w:pPr>
      <w:r w:rsidRPr="008E69BA">
        <w:rPr>
          <w:rFonts w:cs="Times New Roman"/>
          <w:b/>
        </w:rPr>
        <w:t>FIGURE CAPTIONS</w:t>
      </w:r>
    </w:p>
    <w:p w14:paraId="488F9620" w14:textId="77777777" w:rsidR="00A60BED" w:rsidRDefault="00A60BED" w:rsidP="007F449D">
      <w:pPr>
        <w:spacing w:line="36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477F2B1B" w14:textId="77777777" w:rsidR="00A60BED" w:rsidRDefault="00A60BED" w:rsidP="007F449D">
      <w:pPr>
        <w:spacing w:line="360" w:lineRule="auto"/>
        <w:rPr>
          <w:rFonts w:cs="Times New Roman"/>
        </w:rPr>
      </w:pPr>
    </w:p>
    <w:p w14:paraId="74A590B5" w14:textId="77777777" w:rsidR="006E1593" w:rsidRPr="008E69BA" w:rsidRDefault="00513CD6" w:rsidP="007F449D">
      <w:pPr>
        <w:spacing w:line="36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0EAD7129" w14:textId="77777777" w:rsidR="00BE6A7A" w:rsidRPr="008E69BA" w:rsidRDefault="00BE6A7A" w:rsidP="007F449D">
      <w:pPr>
        <w:spacing w:line="360" w:lineRule="auto"/>
        <w:rPr>
          <w:rFonts w:cs="Times New Roman"/>
        </w:rPr>
      </w:pPr>
    </w:p>
    <w:p w14:paraId="2EDAD9AF" w14:textId="77777777" w:rsidR="0028126E" w:rsidRPr="008E69BA" w:rsidRDefault="00513CD6" w:rsidP="007F449D">
      <w:pPr>
        <w:spacing w:line="36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1CDDD35C" w14:textId="77777777" w:rsidR="008B5B94" w:rsidRPr="008E69BA" w:rsidRDefault="008B5B94" w:rsidP="007F449D">
      <w:pPr>
        <w:spacing w:line="360" w:lineRule="auto"/>
        <w:rPr>
          <w:rFonts w:cs="Times New Roman"/>
        </w:rPr>
      </w:pPr>
    </w:p>
    <w:p w14:paraId="05024086" w14:textId="77777777" w:rsidR="0029390E" w:rsidRPr="008E69BA" w:rsidRDefault="00513CD6" w:rsidP="007F449D">
      <w:pPr>
        <w:spacing w:line="360" w:lineRule="auto"/>
        <w:rPr>
          <w:rFonts w:cs="Times New Roman"/>
        </w:rPr>
      </w:pPr>
      <w:r>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42720ED3" w14:textId="77777777" w:rsidR="00462897" w:rsidRPr="008E69BA" w:rsidRDefault="00462897" w:rsidP="007F449D">
      <w:pPr>
        <w:spacing w:line="360" w:lineRule="auto"/>
        <w:rPr>
          <w:rFonts w:cs="Times New Roman"/>
        </w:rPr>
      </w:pPr>
    </w:p>
    <w:p w14:paraId="2CAF8CB2" w14:textId="77777777" w:rsidR="003940B6" w:rsidRPr="008E69BA" w:rsidRDefault="00B14A4B" w:rsidP="003940B6">
      <w:pPr>
        <w:spacing w:line="360" w:lineRule="auto"/>
        <w:rPr>
          <w:rFonts w:cs="Times New Roman"/>
        </w:rPr>
      </w:pPr>
      <w:r>
        <w:rPr>
          <w:rFonts w:cs="Times New Roman"/>
        </w:rPr>
        <w:t>Fig. 5</w:t>
      </w:r>
      <w:r w:rsidR="003940B6" w:rsidRPr="008E69BA">
        <w:rPr>
          <w:rFonts w:cs="Times New Roman"/>
        </w:rPr>
        <w:t>. (Top) Bars indicate the proportion of clade-dominance in all colonies grouped by 1m depth intervals. Line indicates the probability of clade D-dominance as a function of depth. (Middle) Bars indicate the proportion of occurrence of each color morph in all colonies grouped by 1m depth intervals. Line indicates the probability of occurrence of the orange color morph as a function of depth. (Bottom) Probability of clade D-dominance for all colonies of each color morph as a function of depth</w:t>
      </w:r>
    </w:p>
    <w:p w14:paraId="65B54C8C" w14:textId="77777777" w:rsidR="003940B6" w:rsidRDefault="003940B6" w:rsidP="007F449D">
      <w:pPr>
        <w:spacing w:line="360" w:lineRule="auto"/>
        <w:rPr>
          <w:rFonts w:cs="Times New Roman"/>
        </w:rPr>
      </w:pPr>
    </w:p>
    <w:p w14:paraId="7746866D" w14:textId="77777777" w:rsidR="003940B6" w:rsidRPr="008551B5" w:rsidRDefault="00B14A4B" w:rsidP="008551B5">
      <w:pPr>
        <w:spacing w:line="360" w:lineRule="auto"/>
        <w:rPr>
          <w:rFonts w:cs="Times New Roman"/>
        </w:rPr>
      </w:pPr>
      <w:r>
        <w:rPr>
          <w:rFonts w:cs="Times New Roman"/>
        </w:rPr>
        <w:t>Fig. 6</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sectPr w:rsidR="003940B6" w:rsidRPr="008551B5"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A26"/>
    <w:rsid w:val="00015C79"/>
    <w:rsid w:val="0001695D"/>
    <w:rsid w:val="0002042E"/>
    <w:rsid w:val="00021D9A"/>
    <w:rsid w:val="000229F3"/>
    <w:rsid w:val="00023302"/>
    <w:rsid w:val="00025CA1"/>
    <w:rsid w:val="00027A44"/>
    <w:rsid w:val="00030C03"/>
    <w:rsid w:val="0003200E"/>
    <w:rsid w:val="00032FC4"/>
    <w:rsid w:val="00033328"/>
    <w:rsid w:val="00034BE9"/>
    <w:rsid w:val="00036B1F"/>
    <w:rsid w:val="000374EB"/>
    <w:rsid w:val="0004123E"/>
    <w:rsid w:val="00041452"/>
    <w:rsid w:val="00041BF0"/>
    <w:rsid w:val="0004311D"/>
    <w:rsid w:val="000433BD"/>
    <w:rsid w:val="00043544"/>
    <w:rsid w:val="00046C9B"/>
    <w:rsid w:val="00051404"/>
    <w:rsid w:val="00052A06"/>
    <w:rsid w:val="00053FA8"/>
    <w:rsid w:val="00055028"/>
    <w:rsid w:val="0005674D"/>
    <w:rsid w:val="000571ED"/>
    <w:rsid w:val="00060AF9"/>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6A63"/>
    <w:rsid w:val="000870FF"/>
    <w:rsid w:val="000901FE"/>
    <w:rsid w:val="000902B7"/>
    <w:rsid w:val="000925C2"/>
    <w:rsid w:val="000932D3"/>
    <w:rsid w:val="00093AFC"/>
    <w:rsid w:val="00093E01"/>
    <w:rsid w:val="0009701C"/>
    <w:rsid w:val="000971E5"/>
    <w:rsid w:val="000975CD"/>
    <w:rsid w:val="000A03A7"/>
    <w:rsid w:val="000A2C76"/>
    <w:rsid w:val="000A3FF3"/>
    <w:rsid w:val="000A533F"/>
    <w:rsid w:val="000A5593"/>
    <w:rsid w:val="000A5D65"/>
    <w:rsid w:val="000A6F7F"/>
    <w:rsid w:val="000B046E"/>
    <w:rsid w:val="000B11B3"/>
    <w:rsid w:val="000B286C"/>
    <w:rsid w:val="000B2C03"/>
    <w:rsid w:val="000B352A"/>
    <w:rsid w:val="000B3E43"/>
    <w:rsid w:val="000B434B"/>
    <w:rsid w:val="000C0703"/>
    <w:rsid w:val="000C0C58"/>
    <w:rsid w:val="000C12A6"/>
    <w:rsid w:val="000C37C8"/>
    <w:rsid w:val="000C3AC4"/>
    <w:rsid w:val="000C4495"/>
    <w:rsid w:val="000C5C7F"/>
    <w:rsid w:val="000C755E"/>
    <w:rsid w:val="000C7B82"/>
    <w:rsid w:val="000D61F7"/>
    <w:rsid w:val="000D6ED4"/>
    <w:rsid w:val="000E1BE4"/>
    <w:rsid w:val="000E1D7F"/>
    <w:rsid w:val="000E2B29"/>
    <w:rsid w:val="000E2DDB"/>
    <w:rsid w:val="000E4625"/>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5B7"/>
    <w:rsid w:val="00101B97"/>
    <w:rsid w:val="0010293E"/>
    <w:rsid w:val="00103102"/>
    <w:rsid w:val="0010391E"/>
    <w:rsid w:val="00104541"/>
    <w:rsid w:val="00106071"/>
    <w:rsid w:val="00106335"/>
    <w:rsid w:val="001067E3"/>
    <w:rsid w:val="0010700E"/>
    <w:rsid w:val="001105BB"/>
    <w:rsid w:val="00111E23"/>
    <w:rsid w:val="00112223"/>
    <w:rsid w:val="00112FD9"/>
    <w:rsid w:val="00115122"/>
    <w:rsid w:val="00115387"/>
    <w:rsid w:val="00115A79"/>
    <w:rsid w:val="00115E15"/>
    <w:rsid w:val="00117180"/>
    <w:rsid w:val="00117C01"/>
    <w:rsid w:val="001209AE"/>
    <w:rsid w:val="0012114C"/>
    <w:rsid w:val="00121929"/>
    <w:rsid w:val="001219EB"/>
    <w:rsid w:val="00122DF7"/>
    <w:rsid w:val="001248D3"/>
    <w:rsid w:val="00125E66"/>
    <w:rsid w:val="00125EF3"/>
    <w:rsid w:val="00126837"/>
    <w:rsid w:val="001270BB"/>
    <w:rsid w:val="0012730E"/>
    <w:rsid w:val="0012755E"/>
    <w:rsid w:val="00133B63"/>
    <w:rsid w:val="00134128"/>
    <w:rsid w:val="0013418D"/>
    <w:rsid w:val="0013419C"/>
    <w:rsid w:val="00135B65"/>
    <w:rsid w:val="00135C11"/>
    <w:rsid w:val="001368EE"/>
    <w:rsid w:val="00136A7D"/>
    <w:rsid w:val="001373D3"/>
    <w:rsid w:val="00137667"/>
    <w:rsid w:val="001407CE"/>
    <w:rsid w:val="00140829"/>
    <w:rsid w:val="00140C8F"/>
    <w:rsid w:val="00143D8B"/>
    <w:rsid w:val="0014634D"/>
    <w:rsid w:val="00151AB2"/>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796C"/>
    <w:rsid w:val="00180339"/>
    <w:rsid w:val="00180E9C"/>
    <w:rsid w:val="00184926"/>
    <w:rsid w:val="00185648"/>
    <w:rsid w:val="00187A61"/>
    <w:rsid w:val="0019098F"/>
    <w:rsid w:val="00191A87"/>
    <w:rsid w:val="00192B0C"/>
    <w:rsid w:val="0019408C"/>
    <w:rsid w:val="00194E47"/>
    <w:rsid w:val="001950F6"/>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BE0"/>
    <w:rsid w:val="001B2599"/>
    <w:rsid w:val="001B3DC1"/>
    <w:rsid w:val="001B53BF"/>
    <w:rsid w:val="001B6287"/>
    <w:rsid w:val="001B7008"/>
    <w:rsid w:val="001B721F"/>
    <w:rsid w:val="001B7257"/>
    <w:rsid w:val="001C3BC7"/>
    <w:rsid w:val="001C3ECA"/>
    <w:rsid w:val="001C3F07"/>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00A8"/>
    <w:rsid w:val="001E26B3"/>
    <w:rsid w:val="001E525B"/>
    <w:rsid w:val="001E5C4F"/>
    <w:rsid w:val="001E5EB3"/>
    <w:rsid w:val="001E7AB2"/>
    <w:rsid w:val="001F1463"/>
    <w:rsid w:val="001F20C1"/>
    <w:rsid w:val="001F2A2C"/>
    <w:rsid w:val="001F2D9B"/>
    <w:rsid w:val="001F336F"/>
    <w:rsid w:val="001F3650"/>
    <w:rsid w:val="001F3A67"/>
    <w:rsid w:val="001F4219"/>
    <w:rsid w:val="001F53BB"/>
    <w:rsid w:val="001F5FB3"/>
    <w:rsid w:val="001F79D7"/>
    <w:rsid w:val="001F7C42"/>
    <w:rsid w:val="00200558"/>
    <w:rsid w:val="002027B4"/>
    <w:rsid w:val="002039B1"/>
    <w:rsid w:val="00206F70"/>
    <w:rsid w:val="0020704F"/>
    <w:rsid w:val="00207444"/>
    <w:rsid w:val="0020784C"/>
    <w:rsid w:val="002108DE"/>
    <w:rsid w:val="002113B7"/>
    <w:rsid w:val="002114AE"/>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575B6"/>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9390E"/>
    <w:rsid w:val="00293F6E"/>
    <w:rsid w:val="00294C03"/>
    <w:rsid w:val="00294DFA"/>
    <w:rsid w:val="00294E80"/>
    <w:rsid w:val="002955F1"/>
    <w:rsid w:val="002A083E"/>
    <w:rsid w:val="002A31B9"/>
    <w:rsid w:val="002A4685"/>
    <w:rsid w:val="002A537B"/>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2734"/>
    <w:rsid w:val="002D3863"/>
    <w:rsid w:val="002D4EA4"/>
    <w:rsid w:val="002D5288"/>
    <w:rsid w:val="002D55BA"/>
    <w:rsid w:val="002D61A1"/>
    <w:rsid w:val="002D6248"/>
    <w:rsid w:val="002D710D"/>
    <w:rsid w:val="002D788F"/>
    <w:rsid w:val="002E0CCC"/>
    <w:rsid w:val="002E2C57"/>
    <w:rsid w:val="002E3665"/>
    <w:rsid w:val="002E4274"/>
    <w:rsid w:val="002E4661"/>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6CA3"/>
    <w:rsid w:val="002F7379"/>
    <w:rsid w:val="002F7F78"/>
    <w:rsid w:val="0030078C"/>
    <w:rsid w:val="00301E2B"/>
    <w:rsid w:val="003023E9"/>
    <w:rsid w:val="00303155"/>
    <w:rsid w:val="003059B8"/>
    <w:rsid w:val="00305B0B"/>
    <w:rsid w:val="00306EB0"/>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551"/>
    <w:rsid w:val="00331698"/>
    <w:rsid w:val="00331FB3"/>
    <w:rsid w:val="00333257"/>
    <w:rsid w:val="003346C7"/>
    <w:rsid w:val="00335208"/>
    <w:rsid w:val="0033574F"/>
    <w:rsid w:val="003370E4"/>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4AB9"/>
    <w:rsid w:val="00367CAF"/>
    <w:rsid w:val="00367F75"/>
    <w:rsid w:val="00372B62"/>
    <w:rsid w:val="00373E92"/>
    <w:rsid w:val="003743FF"/>
    <w:rsid w:val="0037484A"/>
    <w:rsid w:val="00376AC1"/>
    <w:rsid w:val="00377037"/>
    <w:rsid w:val="003771D5"/>
    <w:rsid w:val="00384353"/>
    <w:rsid w:val="0038522A"/>
    <w:rsid w:val="00385FCA"/>
    <w:rsid w:val="003876B6"/>
    <w:rsid w:val="00387A4A"/>
    <w:rsid w:val="003915D2"/>
    <w:rsid w:val="00391F0A"/>
    <w:rsid w:val="00392B7E"/>
    <w:rsid w:val="0039327F"/>
    <w:rsid w:val="003940B6"/>
    <w:rsid w:val="003979A7"/>
    <w:rsid w:val="003A0CED"/>
    <w:rsid w:val="003A119F"/>
    <w:rsid w:val="003A2543"/>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7C3C"/>
    <w:rsid w:val="00410C2E"/>
    <w:rsid w:val="00413D4D"/>
    <w:rsid w:val="00415F90"/>
    <w:rsid w:val="00417777"/>
    <w:rsid w:val="0042061A"/>
    <w:rsid w:val="00420771"/>
    <w:rsid w:val="0042077E"/>
    <w:rsid w:val="00420905"/>
    <w:rsid w:val="00423C2B"/>
    <w:rsid w:val="00424F58"/>
    <w:rsid w:val="00427228"/>
    <w:rsid w:val="00427DE3"/>
    <w:rsid w:val="00430678"/>
    <w:rsid w:val="004325DF"/>
    <w:rsid w:val="0043636D"/>
    <w:rsid w:val="0043793C"/>
    <w:rsid w:val="00440C31"/>
    <w:rsid w:val="00440F13"/>
    <w:rsid w:val="004415EF"/>
    <w:rsid w:val="004416B8"/>
    <w:rsid w:val="004446A1"/>
    <w:rsid w:val="00445449"/>
    <w:rsid w:val="00447298"/>
    <w:rsid w:val="00447FA9"/>
    <w:rsid w:val="0045067C"/>
    <w:rsid w:val="004506DC"/>
    <w:rsid w:val="00450747"/>
    <w:rsid w:val="00450CA3"/>
    <w:rsid w:val="00450CD0"/>
    <w:rsid w:val="00451260"/>
    <w:rsid w:val="00453D42"/>
    <w:rsid w:val="0045467B"/>
    <w:rsid w:val="00454D94"/>
    <w:rsid w:val="00454FBD"/>
    <w:rsid w:val="00455D36"/>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A2D"/>
    <w:rsid w:val="00481CE8"/>
    <w:rsid w:val="00482D55"/>
    <w:rsid w:val="004840D5"/>
    <w:rsid w:val="00484799"/>
    <w:rsid w:val="00484C54"/>
    <w:rsid w:val="00485B56"/>
    <w:rsid w:val="0048641C"/>
    <w:rsid w:val="00486743"/>
    <w:rsid w:val="00486E89"/>
    <w:rsid w:val="004870C6"/>
    <w:rsid w:val="004913F3"/>
    <w:rsid w:val="00491B20"/>
    <w:rsid w:val="00492637"/>
    <w:rsid w:val="0049388B"/>
    <w:rsid w:val="004948D8"/>
    <w:rsid w:val="004A183F"/>
    <w:rsid w:val="004A25BD"/>
    <w:rsid w:val="004A2637"/>
    <w:rsid w:val="004A2D94"/>
    <w:rsid w:val="004A338D"/>
    <w:rsid w:val="004A34BF"/>
    <w:rsid w:val="004A3531"/>
    <w:rsid w:val="004A3C69"/>
    <w:rsid w:val="004A412F"/>
    <w:rsid w:val="004A43A8"/>
    <w:rsid w:val="004A5D7B"/>
    <w:rsid w:val="004A6448"/>
    <w:rsid w:val="004A67F4"/>
    <w:rsid w:val="004A72CF"/>
    <w:rsid w:val="004A7FD5"/>
    <w:rsid w:val="004B0123"/>
    <w:rsid w:val="004B03FE"/>
    <w:rsid w:val="004B0967"/>
    <w:rsid w:val="004B17E1"/>
    <w:rsid w:val="004B1B53"/>
    <w:rsid w:val="004B2100"/>
    <w:rsid w:val="004B351C"/>
    <w:rsid w:val="004B37F2"/>
    <w:rsid w:val="004B388D"/>
    <w:rsid w:val="004B3EB6"/>
    <w:rsid w:val="004B4DC9"/>
    <w:rsid w:val="004B56AF"/>
    <w:rsid w:val="004B58D2"/>
    <w:rsid w:val="004B5A14"/>
    <w:rsid w:val="004B5FB2"/>
    <w:rsid w:val="004B61B4"/>
    <w:rsid w:val="004B7A5A"/>
    <w:rsid w:val="004C2978"/>
    <w:rsid w:val="004C7204"/>
    <w:rsid w:val="004C7A37"/>
    <w:rsid w:val="004D1008"/>
    <w:rsid w:val="004D260B"/>
    <w:rsid w:val="004D2788"/>
    <w:rsid w:val="004D2B60"/>
    <w:rsid w:val="004D2F4C"/>
    <w:rsid w:val="004D30C7"/>
    <w:rsid w:val="004D4CFA"/>
    <w:rsid w:val="004D6AEB"/>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09F"/>
    <w:rsid w:val="00505128"/>
    <w:rsid w:val="005053EC"/>
    <w:rsid w:val="00505C97"/>
    <w:rsid w:val="00505E22"/>
    <w:rsid w:val="005104C0"/>
    <w:rsid w:val="005113D2"/>
    <w:rsid w:val="00512694"/>
    <w:rsid w:val="00513CC6"/>
    <w:rsid w:val="00513CD6"/>
    <w:rsid w:val="005146FD"/>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458"/>
    <w:rsid w:val="00547938"/>
    <w:rsid w:val="00550639"/>
    <w:rsid w:val="005518B9"/>
    <w:rsid w:val="005520F0"/>
    <w:rsid w:val="00552F1D"/>
    <w:rsid w:val="00554929"/>
    <w:rsid w:val="00556397"/>
    <w:rsid w:val="0055646B"/>
    <w:rsid w:val="00560CF8"/>
    <w:rsid w:val="0056159C"/>
    <w:rsid w:val="00563F50"/>
    <w:rsid w:val="005649FF"/>
    <w:rsid w:val="00565043"/>
    <w:rsid w:val="00565BF7"/>
    <w:rsid w:val="005671EC"/>
    <w:rsid w:val="00567297"/>
    <w:rsid w:val="00570959"/>
    <w:rsid w:val="00571860"/>
    <w:rsid w:val="005724DB"/>
    <w:rsid w:val="005728FF"/>
    <w:rsid w:val="005734EC"/>
    <w:rsid w:val="00573FC3"/>
    <w:rsid w:val="00574C12"/>
    <w:rsid w:val="005758D0"/>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36DC"/>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4D0D"/>
    <w:rsid w:val="00625311"/>
    <w:rsid w:val="00625F77"/>
    <w:rsid w:val="0062647E"/>
    <w:rsid w:val="006264FB"/>
    <w:rsid w:val="006266EA"/>
    <w:rsid w:val="00632D5D"/>
    <w:rsid w:val="006349EE"/>
    <w:rsid w:val="00635AFC"/>
    <w:rsid w:val="006372B8"/>
    <w:rsid w:val="006374D3"/>
    <w:rsid w:val="00641E3D"/>
    <w:rsid w:val="006420A2"/>
    <w:rsid w:val="0064215B"/>
    <w:rsid w:val="00642362"/>
    <w:rsid w:val="006424F7"/>
    <w:rsid w:val="00643740"/>
    <w:rsid w:val="00643AC9"/>
    <w:rsid w:val="00644893"/>
    <w:rsid w:val="006451BA"/>
    <w:rsid w:val="006459F1"/>
    <w:rsid w:val="00646384"/>
    <w:rsid w:val="0064643C"/>
    <w:rsid w:val="00646CAE"/>
    <w:rsid w:val="00647E09"/>
    <w:rsid w:val="00650128"/>
    <w:rsid w:val="00650503"/>
    <w:rsid w:val="0065633F"/>
    <w:rsid w:val="00656BE1"/>
    <w:rsid w:val="00660926"/>
    <w:rsid w:val="00662DBC"/>
    <w:rsid w:val="00663341"/>
    <w:rsid w:val="006643F9"/>
    <w:rsid w:val="006654A0"/>
    <w:rsid w:val="00665BAC"/>
    <w:rsid w:val="006667E2"/>
    <w:rsid w:val="006668FA"/>
    <w:rsid w:val="006706B1"/>
    <w:rsid w:val="00670AEE"/>
    <w:rsid w:val="00671BF1"/>
    <w:rsid w:val="00673900"/>
    <w:rsid w:val="006759F7"/>
    <w:rsid w:val="006779AE"/>
    <w:rsid w:val="00680DC5"/>
    <w:rsid w:val="006816F6"/>
    <w:rsid w:val="00681877"/>
    <w:rsid w:val="00681985"/>
    <w:rsid w:val="00682C6F"/>
    <w:rsid w:val="00684883"/>
    <w:rsid w:val="00686AFE"/>
    <w:rsid w:val="00686BD5"/>
    <w:rsid w:val="00686F03"/>
    <w:rsid w:val="006873E8"/>
    <w:rsid w:val="00687958"/>
    <w:rsid w:val="006903ED"/>
    <w:rsid w:val="00691216"/>
    <w:rsid w:val="006920BD"/>
    <w:rsid w:val="0069244C"/>
    <w:rsid w:val="00692733"/>
    <w:rsid w:val="0069285A"/>
    <w:rsid w:val="00696DD2"/>
    <w:rsid w:val="00697A15"/>
    <w:rsid w:val="006A0A87"/>
    <w:rsid w:val="006A1755"/>
    <w:rsid w:val="006A46E7"/>
    <w:rsid w:val="006A48A3"/>
    <w:rsid w:val="006A54CF"/>
    <w:rsid w:val="006A64F3"/>
    <w:rsid w:val="006A7015"/>
    <w:rsid w:val="006A79F2"/>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3049"/>
    <w:rsid w:val="006C345D"/>
    <w:rsid w:val="006C4A81"/>
    <w:rsid w:val="006C566D"/>
    <w:rsid w:val="006C5FB6"/>
    <w:rsid w:val="006C669D"/>
    <w:rsid w:val="006C77C7"/>
    <w:rsid w:val="006D115D"/>
    <w:rsid w:val="006D2843"/>
    <w:rsid w:val="006D3C40"/>
    <w:rsid w:val="006D4C8D"/>
    <w:rsid w:val="006D6D93"/>
    <w:rsid w:val="006D715C"/>
    <w:rsid w:val="006D72B9"/>
    <w:rsid w:val="006E0F28"/>
    <w:rsid w:val="006E1593"/>
    <w:rsid w:val="006E18AF"/>
    <w:rsid w:val="006E1918"/>
    <w:rsid w:val="006E21A0"/>
    <w:rsid w:val="006E30DE"/>
    <w:rsid w:val="006E3309"/>
    <w:rsid w:val="006E34E7"/>
    <w:rsid w:val="006E3A2C"/>
    <w:rsid w:val="006E3B16"/>
    <w:rsid w:val="006E41E8"/>
    <w:rsid w:val="006E4FB7"/>
    <w:rsid w:val="006E5EB3"/>
    <w:rsid w:val="006E64DE"/>
    <w:rsid w:val="006E6B2F"/>
    <w:rsid w:val="006E76C7"/>
    <w:rsid w:val="006F01AB"/>
    <w:rsid w:val="006F072F"/>
    <w:rsid w:val="006F2D31"/>
    <w:rsid w:val="006F2F3A"/>
    <w:rsid w:val="006F2F51"/>
    <w:rsid w:val="006F615D"/>
    <w:rsid w:val="00700E6C"/>
    <w:rsid w:val="00702C2A"/>
    <w:rsid w:val="0070358F"/>
    <w:rsid w:val="00703907"/>
    <w:rsid w:val="007046ED"/>
    <w:rsid w:val="00704B56"/>
    <w:rsid w:val="00705056"/>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6C8E"/>
    <w:rsid w:val="00717E83"/>
    <w:rsid w:val="007217AD"/>
    <w:rsid w:val="00721A37"/>
    <w:rsid w:val="007225F2"/>
    <w:rsid w:val="007227D1"/>
    <w:rsid w:val="00722993"/>
    <w:rsid w:val="00722E5C"/>
    <w:rsid w:val="00722FDB"/>
    <w:rsid w:val="00723E94"/>
    <w:rsid w:val="00726A83"/>
    <w:rsid w:val="00726E4D"/>
    <w:rsid w:val="00731156"/>
    <w:rsid w:val="007323E5"/>
    <w:rsid w:val="007357A5"/>
    <w:rsid w:val="00735939"/>
    <w:rsid w:val="00736E98"/>
    <w:rsid w:val="00737342"/>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5F01"/>
    <w:rsid w:val="007770B4"/>
    <w:rsid w:val="007772CE"/>
    <w:rsid w:val="00777D38"/>
    <w:rsid w:val="00780ACE"/>
    <w:rsid w:val="00781A7B"/>
    <w:rsid w:val="00781E19"/>
    <w:rsid w:val="0078212D"/>
    <w:rsid w:val="00782EA8"/>
    <w:rsid w:val="00783C08"/>
    <w:rsid w:val="00783F1E"/>
    <w:rsid w:val="007854D7"/>
    <w:rsid w:val="00785597"/>
    <w:rsid w:val="00785E7A"/>
    <w:rsid w:val="00786F8D"/>
    <w:rsid w:val="00786F98"/>
    <w:rsid w:val="00787086"/>
    <w:rsid w:val="007874E7"/>
    <w:rsid w:val="0079022E"/>
    <w:rsid w:val="00790A87"/>
    <w:rsid w:val="0079569B"/>
    <w:rsid w:val="00795AFD"/>
    <w:rsid w:val="00797C19"/>
    <w:rsid w:val="007A1593"/>
    <w:rsid w:val="007A2C21"/>
    <w:rsid w:val="007A3410"/>
    <w:rsid w:val="007A3823"/>
    <w:rsid w:val="007B2A43"/>
    <w:rsid w:val="007B5A9C"/>
    <w:rsid w:val="007B72E6"/>
    <w:rsid w:val="007B77B1"/>
    <w:rsid w:val="007C3B8B"/>
    <w:rsid w:val="007C3DB2"/>
    <w:rsid w:val="007C7715"/>
    <w:rsid w:val="007C7925"/>
    <w:rsid w:val="007D0009"/>
    <w:rsid w:val="007D0674"/>
    <w:rsid w:val="007D21C8"/>
    <w:rsid w:val="007D4F08"/>
    <w:rsid w:val="007D55E5"/>
    <w:rsid w:val="007D5784"/>
    <w:rsid w:val="007D64FF"/>
    <w:rsid w:val="007D7301"/>
    <w:rsid w:val="007E1703"/>
    <w:rsid w:val="007E17D7"/>
    <w:rsid w:val="007E279C"/>
    <w:rsid w:val="007E2D2D"/>
    <w:rsid w:val="007E4149"/>
    <w:rsid w:val="007E4C0A"/>
    <w:rsid w:val="007E5054"/>
    <w:rsid w:val="007E5530"/>
    <w:rsid w:val="007E68A4"/>
    <w:rsid w:val="007F02F9"/>
    <w:rsid w:val="007F05C8"/>
    <w:rsid w:val="007F0A88"/>
    <w:rsid w:val="007F1BC0"/>
    <w:rsid w:val="007F4406"/>
    <w:rsid w:val="007F449D"/>
    <w:rsid w:val="007F4601"/>
    <w:rsid w:val="007F4F21"/>
    <w:rsid w:val="007F528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835"/>
    <w:rsid w:val="00832B94"/>
    <w:rsid w:val="00834A57"/>
    <w:rsid w:val="00834C39"/>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501"/>
    <w:rsid w:val="008519AB"/>
    <w:rsid w:val="008542F7"/>
    <w:rsid w:val="008551B5"/>
    <w:rsid w:val="008554A0"/>
    <w:rsid w:val="00856189"/>
    <w:rsid w:val="00860FA3"/>
    <w:rsid w:val="00861C95"/>
    <w:rsid w:val="00862B09"/>
    <w:rsid w:val="008630D9"/>
    <w:rsid w:val="00863F54"/>
    <w:rsid w:val="00875C08"/>
    <w:rsid w:val="0087770E"/>
    <w:rsid w:val="00880EBA"/>
    <w:rsid w:val="0088298D"/>
    <w:rsid w:val="00882A83"/>
    <w:rsid w:val="00884A0B"/>
    <w:rsid w:val="00885998"/>
    <w:rsid w:val="00886054"/>
    <w:rsid w:val="00886C36"/>
    <w:rsid w:val="00886F9A"/>
    <w:rsid w:val="00890472"/>
    <w:rsid w:val="00890625"/>
    <w:rsid w:val="00891021"/>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36DD8"/>
    <w:rsid w:val="00940339"/>
    <w:rsid w:val="0094090C"/>
    <w:rsid w:val="00941EE1"/>
    <w:rsid w:val="009424A0"/>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610D"/>
    <w:rsid w:val="00966620"/>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3764"/>
    <w:rsid w:val="009A3B8C"/>
    <w:rsid w:val="009A4D27"/>
    <w:rsid w:val="009A5AE8"/>
    <w:rsid w:val="009A7D47"/>
    <w:rsid w:val="009B10C5"/>
    <w:rsid w:val="009B14F2"/>
    <w:rsid w:val="009B1FA2"/>
    <w:rsid w:val="009B3A9E"/>
    <w:rsid w:val="009B3E92"/>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6BF9"/>
    <w:rsid w:val="00A06E25"/>
    <w:rsid w:val="00A07312"/>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318"/>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2CA1"/>
    <w:rsid w:val="00A632EA"/>
    <w:rsid w:val="00A634D0"/>
    <w:rsid w:val="00A65ACC"/>
    <w:rsid w:val="00A70633"/>
    <w:rsid w:val="00A7132F"/>
    <w:rsid w:val="00A71392"/>
    <w:rsid w:val="00A7329A"/>
    <w:rsid w:val="00A75B4D"/>
    <w:rsid w:val="00A772EE"/>
    <w:rsid w:val="00A80CF0"/>
    <w:rsid w:val="00A820AD"/>
    <w:rsid w:val="00A83546"/>
    <w:rsid w:val="00A83B66"/>
    <w:rsid w:val="00A84250"/>
    <w:rsid w:val="00A859B8"/>
    <w:rsid w:val="00A86612"/>
    <w:rsid w:val="00A915A8"/>
    <w:rsid w:val="00A915B6"/>
    <w:rsid w:val="00A928C0"/>
    <w:rsid w:val="00A929B9"/>
    <w:rsid w:val="00A92AB7"/>
    <w:rsid w:val="00A92DF0"/>
    <w:rsid w:val="00A9307E"/>
    <w:rsid w:val="00A935EB"/>
    <w:rsid w:val="00A94B12"/>
    <w:rsid w:val="00A95F80"/>
    <w:rsid w:val="00A968FB"/>
    <w:rsid w:val="00A96AFD"/>
    <w:rsid w:val="00A96ED0"/>
    <w:rsid w:val="00A96F5A"/>
    <w:rsid w:val="00A97712"/>
    <w:rsid w:val="00A979DD"/>
    <w:rsid w:val="00AA0C6E"/>
    <w:rsid w:val="00AA2934"/>
    <w:rsid w:val="00AA3911"/>
    <w:rsid w:val="00AA3D95"/>
    <w:rsid w:val="00AA471E"/>
    <w:rsid w:val="00AA4BC4"/>
    <w:rsid w:val="00AA6E49"/>
    <w:rsid w:val="00AB035F"/>
    <w:rsid w:val="00AB1A70"/>
    <w:rsid w:val="00AB4089"/>
    <w:rsid w:val="00AB469E"/>
    <w:rsid w:val="00AB4725"/>
    <w:rsid w:val="00AB59E5"/>
    <w:rsid w:val="00AB5BC5"/>
    <w:rsid w:val="00AB7CA0"/>
    <w:rsid w:val="00AC0D56"/>
    <w:rsid w:val="00AC0EEE"/>
    <w:rsid w:val="00AC27BD"/>
    <w:rsid w:val="00AC4331"/>
    <w:rsid w:val="00AC4A64"/>
    <w:rsid w:val="00AC4BAD"/>
    <w:rsid w:val="00AC4D42"/>
    <w:rsid w:val="00AC58BF"/>
    <w:rsid w:val="00AC58FA"/>
    <w:rsid w:val="00AC6141"/>
    <w:rsid w:val="00AD0399"/>
    <w:rsid w:val="00AD0722"/>
    <w:rsid w:val="00AD0E3A"/>
    <w:rsid w:val="00AD16D4"/>
    <w:rsid w:val="00AD1A85"/>
    <w:rsid w:val="00AD2D6D"/>
    <w:rsid w:val="00AD3641"/>
    <w:rsid w:val="00AD36FC"/>
    <w:rsid w:val="00AD3A27"/>
    <w:rsid w:val="00AD3F38"/>
    <w:rsid w:val="00AD6595"/>
    <w:rsid w:val="00AD6A10"/>
    <w:rsid w:val="00AE08A2"/>
    <w:rsid w:val="00AE0DD8"/>
    <w:rsid w:val="00AE24F5"/>
    <w:rsid w:val="00AE265B"/>
    <w:rsid w:val="00AE3AF6"/>
    <w:rsid w:val="00AE5944"/>
    <w:rsid w:val="00AE5FF4"/>
    <w:rsid w:val="00AE7741"/>
    <w:rsid w:val="00AF04A4"/>
    <w:rsid w:val="00AF3246"/>
    <w:rsid w:val="00AF3DAE"/>
    <w:rsid w:val="00AF3DBD"/>
    <w:rsid w:val="00AF5452"/>
    <w:rsid w:val="00AF5829"/>
    <w:rsid w:val="00AF70A7"/>
    <w:rsid w:val="00AF720B"/>
    <w:rsid w:val="00B0237E"/>
    <w:rsid w:val="00B03EA7"/>
    <w:rsid w:val="00B045E5"/>
    <w:rsid w:val="00B0793C"/>
    <w:rsid w:val="00B10A74"/>
    <w:rsid w:val="00B10E09"/>
    <w:rsid w:val="00B12A3C"/>
    <w:rsid w:val="00B135FD"/>
    <w:rsid w:val="00B13987"/>
    <w:rsid w:val="00B1443F"/>
    <w:rsid w:val="00B14A4B"/>
    <w:rsid w:val="00B1508B"/>
    <w:rsid w:val="00B159D4"/>
    <w:rsid w:val="00B15E9A"/>
    <w:rsid w:val="00B167E2"/>
    <w:rsid w:val="00B20372"/>
    <w:rsid w:val="00B207E8"/>
    <w:rsid w:val="00B20D1E"/>
    <w:rsid w:val="00B2267F"/>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AA0"/>
    <w:rsid w:val="00B362ED"/>
    <w:rsid w:val="00B40731"/>
    <w:rsid w:val="00B40B7A"/>
    <w:rsid w:val="00B4128A"/>
    <w:rsid w:val="00B41414"/>
    <w:rsid w:val="00B42E4A"/>
    <w:rsid w:val="00B42F91"/>
    <w:rsid w:val="00B43C0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2E52"/>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5941"/>
    <w:rsid w:val="00B8705F"/>
    <w:rsid w:val="00B87081"/>
    <w:rsid w:val="00B87532"/>
    <w:rsid w:val="00B87D7C"/>
    <w:rsid w:val="00B87F35"/>
    <w:rsid w:val="00B90780"/>
    <w:rsid w:val="00B91534"/>
    <w:rsid w:val="00B93519"/>
    <w:rsid w:val="00B93799"/>
    <w:rsid w:val="00B93A85"/>
    <w:rsid w:val="00B94690"/>
    <w:rsid w:val="00B94E11"/>
    <w:rsid w:val="00B968D4"/>
    <w:rsid w:val="00B968D5"/>
    <w:rsid w:val="00B96DA9"/>
    <w:rsid w:val="00B97017"/>
    <w:rsid w:val="00B97307"/>
    <w:rsid w:val="00B977A4"/>
    <w:rsid w:val="00B97C1B"/>
    <w:rsid w:val="00B97CE7"/>
    <w:rsid w:val="00BA05F9"/>
    <w:rsid w:val="00BA1236"/>
    <w:rsid w:val="00BA3023"/>
    <w:rsid w:val="00BA3FD5"/>
    <w:rsid w:val="00BA5062"/>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6CC6"/>
    <w:rsid w:val="00BC7525"/>
    <w:rsid w:val="00BD0C10"/>
    <w:rsid w:val="00BD35D9"/>
    <w:rsid w:val="00BD426E"/>
    <w:rsid w:val="00BD696F"/>
    <w:rsid w:val="00BD6B18"/>
    <w:rsid w:val="00BE0073"/>
    <w:rsid w:val="00BE6A7A"/>
    <w:rsid w:val="00BE718C"/>
    <w:rsid w:val="00BF0E19"/>
    <w:rsid w:val="00BF19C4"/>
    <w:rsid w:val="00BF1F7C"/>
    <w:rsid w:val="00BF2C18"/>
    <w:rsid w:val="00BF2C55"/>
    <w:rsid w:val="00BF3A84"/>
    <w:rsid w:val="00BF46B6"/>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2F7"/>
    <w:rsid w:val="00C263C1"/>
    <w:rsid w:val="00C2695E"/>
    <w:rsid w:val="00C31422"/>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B7B"/>
    <w:rsid w:val="00C64E0E"/>
    <w:rsid w:val="00C67514"/>
    <w:rsid w:val="00C67CBA"/>
    <w:rsid w:val="00C70CA2"/>
    <w:rsid w:val="00C716DE"/>
    <w:rsid w:val="00C71914"/>
    <w:rsid w:val="00C72614"/>
    <w:rsid w:val="00C73A5D"/>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0FC"/>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CAB"/>
    <w:rsid w:val="00CD1312"/>
    <w:rsid w:val="00CD163E"/>
    <w:rsid w:val="00CD2586"/>
    <w:rsid w:val="00CD301A"/>
    <w:rsid w:val="00CD4C56"/>
    <w:rsid w:val="00CD542A"/>
    <w:rsid w:val="00CD5F52"/>
    <w:rsid w:val="00CD67A9"/>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0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5D0D"/>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2F0"/>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AB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3A0A"/>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E7AE4"/>
    <w:rsid w:val="00DF01EC"/>
    <w:rsid w:val="00DF0676"/>
    <w:rsid w:val="00DF23F6"/>
    <w:rsid w:val="00DF252F"/>
    <w:rsid w:val="00DF471F"/>
    <w:rsid w:val="00DF4EA2"/>
    <w:rsid w:val="00DF4F88"/>
    <w:rsid w:val="00DF50C7"/>
    <w:rsid w:val="00DF541F"/>
    <w:rsid w:val="00DF5598"/>
    <w:rsid w:val="00DF6BEF"/>
    <w:rsid w:val="00DF7CF3"/>
    <w:rsid w:val="00E00785"/>
    <w:rsid w:val="00E016E2"/>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ED5"/>
    <w:rsid w:val="00E25F1D"/>
    <w:rsid w:val="00E260B7"/>
    <w:rsid w:val="00E26395"/>
    <w:rsid w:val="00E276E0"/>
    <w:rsid w:val="00E27ABC"/>
    <w:rsid w:val="00E3095B"/>
    <w:rsid w:val="00E323EC"/>
    <w:rsid w:val="00E34184"/>
    <w:rsid w:val="00E34F03"/>
    <w:rsid w:val="00E355A1"/>
    <w:rsid w:val="00E35D6D"/>
    <w:rsid w:val="00E377AA"/>
    <w:rsid w:val="00E406E8"/>
    <w:rsid w:val="00E41143"/>
    <w:rsid w:val="00E42B1F"/>
    <w:rsid w:val="00E430B5"/>
    <w:rsid w:val="00E438EB"/>
    <w:rsid w:val="00E43DB4"/>
    <w:rsid w:val="00E43EFA"/>
    <w:rsid w:val="00E44A7F"/>
    <w:rsid w:val="00E466F7"/>
    <w:rsid w:val="00E47A9D"/>
    <w:rsid w:val="00E507F4"/>
    <w:rsid w:val="00E50870"/>
    <w:rsid w:val="00E515A5"/>
    <w:rsid w:val="00E515B5"/>
    <w:rsid w:val="00E515C7"/>
    <w:rsid w:val="00E51741"/>
    <w:rsid w:val="00E523B5"/>
    <w:rsid w:val="00E53D0E"/>
    <w:rsid w:val="00E54CE3"/>
    <w:rsid w:val="00E562CC"/>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3501"/>
    <w:rsid w:val="00E74D5A"/>
    <w:rsid w:val="00E77BCF"/>
    <w:rsid w:val="00E80590"/>
    <w:rsid w:val="00E80795"/>
    <w:rsid w:val="00E80E6C"/>
    <w:rsid w:val="00E813C4"/>
    <w:rsid w:val="00E81A38"/>
    <w:rsid w:val="00E833B2"/>
    <w:rsid w:val="00E83A11"/>
    <w:rsid w:val="00E857C7"/>
    <w:rsid w:val="00E873F6"/>
    <w:rsid w:val="00E90D2B"/>
    <w:rsid w:val="00E91B1E"/>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60E2"/>
    <w:rsid w:val="00EB7728"/>
    <w:rsid w:val="00EC1715"/>
    <w:rsid w:val="00EC1ED7"/>
    <w:rsid w:val="00EC4591"/>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6C6C"/>
    <w:rsid w:val="00ED7B43"/>
    <w:rsid w:val="00EE1714"/>
    <w:rsid w:val="00EE2CF4"/>
    <w:rsid w:val="00EE2DB0"/>
    <w:rsid w:val="00EE2E02"/>
    <w:rsid w:val="00EE39DE"/>
    <w:rsid w:val="00EE39FC"/>
    <w:rsid w:val="00EE46B0"/>
    <w:rsid w:val="00EE6B46"/>
    <w:rsid w:val="00EE75B0"/>
    <w:rsid w:val="00EE7BE7"/>
    <w:rsid w:val="00EE7DA5"/>
    <w:rsid w:val="00EF1CF0"/>
    <w:rsid w:val="00EF387D"/>
    <w:rsid w:val="00EF3917"/>
    <w:rsid w:val="00EF3EF9"/>
    <w:rsid w:val="00EF52A1"/>
    <w:rsid w:val="00EF53AD"/>
    <w:rsid w:val="00EF77D5"/>
    <w:rsid w:val="00F006FC"/>
    <w:rsid w:val="00F00A23"/>
    <w:rsid w:val="00F01476"/>
    <w:rsid w:val="00F04FB6"/>
    <w:rsid w:val="00F051E2"/>
    <w:rsid w:val="00F05F6F"/>
    <w:rsid w:val="00F065DD"/>
    <w:rsid w:val="00F068D3"/>
    <w:rsid w:val="00F07F3C"/>
    <w:rsid w:val="00F10F47"/>
    <w:rsid w:val="00F1170D"/>
    <w:rsid w:val="00F1189B"/>
    <w:rsid w:val="00F1202A"/>
    <w:rsid w:val="00F14FBD"/>
    <w:rsid w:val="00F1511A"/>
    <w:rsid w:val="00F163B2"/>
    <w:rsid w:val="00F17FD3"/>
    <w:rsid w:val="00F21027"/>
    <w:rsid w:val="00F22793"/>
    <w:rsid w:val="00F23319"/>
    <w:rsid w:val="00F23CE7"/>
    <w:rsid w:val="00F246B6"/>
    <w:rsid w:val="00F24C82"/>
    <w:rsid w:val="00F2552A"/>
    <w:rsid w:val="00F25831"/>
    <w:rsid w:val="00F25AF0"/>
    <w:rsid w:val="00F25E7F"/>
    <w:rsid w:val="00F2645C"/>
    <w:rsid w:val="00F30B76"/>
    <w:rsid w:val="00F30D0F"/>
    <w:rsid w:val="00F30D9A"/>
    <w:rsid w:val="00F32EF7"/>
    <w:rsid w:val="00F350DF"/>
    <w:rsid w:val="00F3754F"/>
    <w:rsid w:val="00F41CA0"/>
    <w:rsid w:val="00F423C6"/>
    <w:rsid w:val="00F43538"/>
    <w:rsid w:val="00F44A27"/>
    <w:rsid w:val="00F44CE6"/>
    <w:rsid w:val="00F4545B"/>
    <w:rsid w:val="00F46405"/>
    <w:rsid w:val="00F50524"/>
    <w:rsid w:val="00F506D8"/>
    <w:rsid w:val="00F511F6"/>
    <w:rsid w:val="00F573DA"/>
    <w:rsid w:val="00F57C3D"/>
    <w:rsid w:val="00F60B45"/>
    <w:rsid w:val="00F61155"/>
    <w:rsid w:val="00F61A07"/>
    <w:rsid w:val="00F61C79"/>
    <w:rsid w:val="00F64869"/>
    <w:rsid w:val="00F64E2C"/>
    <w:rsid w:val="00F659B7"/>
    <w:rsid w:val="00F66274"/>
    <w:rsid w:val="00F66BF7"/>
    <w:rsid w:val="00F67C8F"/>
    <w:rsid w:val="00F70042"/>
    <w:rsid w:val="00F70B18"/>
    <w:rsid w:val="00F738D8"/>
    <w:rsid w:val="00F73BA7"/>
    <w:rsid w:val="00F73ED8"/>
    <w:rsid w:val="00F74D24"/>
    <w:rsid w:val="00F7562F"/>
    <w:rsid w:val="00F803A3"/>
    <w:rsid w:val="00F83044"/>
    <w:rsid w:val="00F83D3B"/>
    <w:rsid w:val="00F84256"/>
    <w:rsid w:val="00F87D48"/>
    <w:rsid w:val="00F91376"/>
    <w:rsid w:val="00F94DE1"/>
    <w:rsid w:val="00F969FD"/>
    <w:rsid w:val="00FA0495"/>
    <w:rsid w:val="00FA0757"/>
    <w:rsid w:val="00FA2A61"/>
    <w:rsid w:val="00FA429A"/>
    <w:rsid w:val="00FA42F5"/>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1E9"/>
    <w:rsid w:val="00FD1FC7"/>
    <w:rsid w:val="00FD2E16"/>
    <w:rsid w:val="00FD34B2"/>
    <w:rsid w:val="00FD56BC"/>
    <w:rsid w:val="00FD59F8"/>
    <w:rsid w:val="00FD723A"/>
    <w:rsid w:val="00FD7B30"/>
    <w:rsid w:val="00FE02B2"/>
    <w:rsid w:val="00FE592B"/>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8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11825</Words>
  <Characters>67404</Characters>
  <Application>Microsoft Macintosh Word</Application>
  <DocSecurity>0</DocSecurity>
  <Lines>561</Lines>
  <Paragraphs>158</Paragraphs>
  <ScaleCrop>false</ScaleCrop>
  <Company/>
  <LinksUpToDate>false</LinksUpToDate>
  <CharactersWithSpaces>79071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2</cp:revision>
  <dcterms:created xsi:type="dcterms:W3CDTF">2017-04-22T00:13:00Z</dcterms:created>
  <dcterms:modified xsi:type="dcterms:W3CDTF">2017-04-22T00:13:00Z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