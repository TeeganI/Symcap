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42A50" w14:textId="77777777" w:rsidR="00B5512F" w:rsidRPr="009A04C5" w:rsidRDefault="003F72F2" w:rsidP="007F449D">
      <w:pPr>
        <w:spacing w:line="360" w:lineRule="auto"/>
        <w:rPr>
          <w:rFonts w:cs="Times New Roman"/>
        </w:rPr>
      </w:pPr>
      <w:r>
        <w:rPr>
          <w:rFonts w:cs="Times New Roman"/>
        </w:rPr>
        <w:t xml:space="preserve">Title: </w:t>
      </w:r>
      <w:r w:rsidR="002D61A1">
        <w:rPr>
          <w:rFonts w:cs="Times New Roman"/>
        </w:rPr>
        <w:t>Depth-mediated i</w:t>
      </w:r>
      <w:r w:rsidR="009A04C5">
        <w:rPr>
          <w:rFonts w:cs="Times New Roman"/>
        </w:rPr>
        <w:t xml:space="preserve">nteractions between color and </w:t>
      </w:r>
      <w:r>
        <w:rPr>
          <w:rFonts w:cs="Times New Roman"/>
          <w:i/>
        </w:rPr>
        <w:t>Symbiodinium</w:t>
      </w:r>
      <w:r>
        <w:rPr>
          <w:rFonts w:cs="Times New Roman"/>
        </w:rPr>
        <w:t xml:space="preserve"> in</w:t>
      </w:r>
      <w:r w:rsidR="009A04C5">
        <w:rPr>
          <w:rFonts w:cs="Times New Roman"/>
        </w:rPr>
        <w:t xml:space="preserve"> </w:t>
      </w:r>
      <w:r w:rsidR="009A04C5">
        <w:rPr>
          <w:rFonts w:cs="Times New Roman"/>
          <w:i/>
        </w:rPr>
        <w:t>Montipora capitata</w:t>
      </w:r>
      <w:r w:rsidR="009A04C5">
        <w:rPr>
          <w:rFonts w:cs="Times New Roman"/>
        </w:rPr>
        <w:t xml:space="preserve"> in </w:t>
      </w:r>
      <w:r w:rsidR="009A04C5" w:rsidRPr="00C477A7">
        <w:rPr>
          <w:rFonts w:cs="Times New Roman"/>
        </w:rPr>
        <w:t>Kāne‘ohe Bay, O‘ahu, Hawai‘i</w:t>
      </w:r>
    </w:p>
    <w:p w14:paraId="1907FE61" w14:textId="77777777" w:rsidR="00CA331D" w:rsidRPr="00995218" w:rsidRDefault="00CA331D" w:rsidP="007F449D">
      <w:pPr>
        <w:spacing w:line="360" w:lineRule="auto"/>
        <w:rPr>
          <w:rFonts w:cs="Times New Roman"/>
        </w:rPr>
      </w:pPr>
    </w:p>
    <w:p w14:paraId="62B6955F" w14:textId="77777777" w:rsidR="00580CFF" w:rsidRPr="00995218" w:rsidRDefault="00580CFF" w:rsidP="007F449D">
      <w:pPr>
        <w:spacing w:line="360" w:lineRule="auto"/>
        <w:rPr>
          <w:rFonts w:cs="Times New Roman"/>
        </w:rPr>
      </w:pPr>
      <w:r>
        <w:rPr>
          <w:rFonts w:cs="Times New Roman"/>
        </w:rPr>
        <w:t xml:space="preserve">Running Page Head: Distribution of </w:t>
      </w:r>
      <w:r>
        <w:rPr>
          <w:rFonts w:cs="Times New Roman"/>
          <w:i/>
        </w:rPr>
        <w:t>Symbiodinium</w:t>
      </w:r>
      <w:r>
        <w:rPr>
          <w:rFonts w:cs="Times New Roman"/>
        </w:rPr>
        <w:t xml:space="preserve"> and Color </w:t>
      </w:r>
    </w:p>
    <w:p w14:paraId="118D37F4" w14:textId="77777777" w:rsidR="00580CFF" w:rsidRDefault="00580CFF" w:rsidP="007F449D">
      <w:pPr>
        <w:spacing w:line="360" w:lineRule="auto"/>
        <w:rPr>
          <w:rFonts w:cs="Times New Roman"/>
        </w:rPr>
      </w:pPr>
    </w:p>
    <w:p w14:paraId="71A84854" w14:textId="77777777" w:rsidR="00995218" w:rsidRPr="00995218" w:rsidRDefault="00580CFF" w:rsidP="007F449D">
      <w:pPr>
        <w:spacing w:line="360" w:lineRule="auto"/>
        <w:rPr>
          <w:rFonts w:cs="Times New Roman"/>
        </w:rPr>
      </w:pPr>
      <w:r>
        <w:rPr>
          <w:rFonts w:cs="Times New Roman"/>
        </w:rPr>
        <w:t xml:space="preserve">Authors: </w:t>
      </w:r>
      <w:r w:rsidR="00995218" w:rsidRPr="00995218">
        <w:rPr>
          <w:rFonts w:cs="Times New Roman"/>
        </w:rPr>
        <w:t>T. Innis</w:t>
      </w:r>
      <w:r w:rsidR="00995218" w:rsidRPr="00995218">
        <w:rPr>
          <w:rFonts w:cs="Times New Roman"/>
          <w:vertAlign w:val="superscript"/>
        </w:rPr>
        <w:t>1</w:t>
      </w:r>
      <w:r w:rsidR="00995218" w:rsidRPr="00995218">
        <w:rPr>
          <w:rFonts w:cs="Times New Roman"/>
        </w:rPr>
        <w:t xml:space="preserve">, </w:t>
      </w:r>
      <w:r w:rsidR="00FA56A5" w:rsidRPr="00995218">
        <w:rPr>
          <w:rFonts w:cs="Times New Roman"/>
        </w:rPr>
        <w:t xml:space="preserve">R. </w:t>
      </w:r>
      <w:r w:rsidR="00FA56A5" w:rsidRPr="00FA56A5">
        <w:rPr>
          <w:rFonts w:cs="Times New Roman"/>
        </w:rPr>
        <w:t>Cunning</w:t>
      </w:r>
      <w:r w:rsidR="00FA56A5" w:rsidRPr="00FA56A5">
        <w:rPr>
          <w:rFonts w:cs="Times New Roman"/>
          <w:vertAlign w:val="superscript"/>
        </w:rPr>
        <w:t>2</w:t>
      </w:r>
      <w:r w:rsidR="00FA56A5">
        <w:rPr>
          <w:rFonts w:cs="Times New Roman"/>
        </w:rPr>
        <w:t xml:space="preserve">, </w:t>
      </w:r>
      <w:r w:rsidR="00995218" w:rsidRPr="00FA56A5">
        <w:rPr>
          <w:rFonts w:cs="Times New Roman"/>
        </w:rPr>
        <w:t>R</w:t>
      </w:r>
      <w:r w:rsidR="00995218" w:rsidRPr="00995218">
        <w:rPr>
          <w:rFonts w:cs="Times New Roman"/>
        </w:rPr>
        <w:t>. Ritson-Williams</w:t>
      </w:r>
      <w:r w:rsidR="00995218" w:rsidRPr="00995218">
        <w:rPr>
          <w:rFonts w:cs="Times New Roman"/>
          <w:vertAlign w:val="superscript"/>
        </w:rPr>
        <w:t>2</w:t>
      </w:r>
      <w:r w:rsidR="00FA56A5">
        <w:rPr>
          <w:rFonts w:cs="Times New Roman"/>
        </w:rPr>
        <w:t>,</w:t>
      </w:r>
      <w:r w:rsidR="00995218" w:rsidRPr="00995218">
        <w:rPr>
          <w:rFonts w:cs="Times New Roman"/>
        </w:rPr>
        <w:t xml:space="preserve"> C. B. Wall</w:t>
      </w:r>
      <w:r w:rsidR="00995218" w:rsidRPr="00995218">
        <w:rPr>
          <w:rFonts w:cs="Times New Roman"/>
          <w:vertAlign w:val="superscript"/>
        </w:rPr>
        <w:t>2</w:t>
      </w:r>
      <w:r w:rsidR="00995218" w:rsidRPr="00995218">
        <w:rPr>
          <w:rFonts w:cs="Times New Roman"/>
        </w:rPr>
        <w:t xml:space="preserve">, </w:t>
      </w:r>
      <w:proofErr w:type="gramStart"/>
      <w:r w:rsidR="00995218" w:rsidRPr="00995218">
        <w:rPr>
          <w:rFonts w:cs="Times New Roman"/>
        </w:rPr>
        <w:t>R</w:t>
      </w:r>
      <w:proofErr w:type="gramEnd"/>
      <w:r w:rsidR="00995218" w:rsidRPr="00995218">
        <w:rPr>
          <w:rFonts w:cs="Times New Roman"/>
        </w:rPr>
        <w:t>. D. Gates</w:t>
      </w:r>
      <w:r w:rsidR="00995218" w:rsidRPr="00995218">
        <w:rPr>
          <w:rFonts w:cs="Times New Roman"/>
          <w:vertAlign w:val="superscript"/>
        </w:rPr>
        <w:t>2</w:t>
      </w:r>
    </w:p>
    <w:p w14:paraId="5FEBC3A9" w14:textId="77777777" w:rsidR="00995218" w:rsidRPr="00995218" w:rsidRDefault="00995218" w:rsidP="007F449D">
      <w:pPr>
        <w:spacing w:line="360" w:lineRule="auto"/>
        <w:rPr>
          <w:rFonts w:cs="Times New Roman"/>
        </w:rPr>
      </w:pPr>
    </w:p>
    <w:p w14:paraId="72BE220D" w14:textId="77777777" w:rsidR="00CA331D" w:rsidRPr="00995218" w:rsidRDefault="00CA331D" w:rsidP="007F449D">
      <w:pPr>
        <w:spacing w:line="360" w:lineRule="auto"/>
        <w:rPr>
          <w:rFonts w:cs="Times New Roman"/>
        </w:rPr>
      </w:pPr>
      <w:r w:rsidRPr="00995218">
        <w:rPr>
          <w:rFonts w:cs="Times New Roman"/>
          <w:vertAlign w:val="superscript"/>
        </w:rPr>
        <w:t>1</w:t>
      </w:r>
      <w:r w:rsidRPr="00995218">
        <w:rPr>
          <w:rFonts w:cs="Times New Roman"/>
        </w:rPr>
        <w:t>Northeastern University,</w:t>
      </w:r>
      <w:r w:rsidR="00C42EE9">
        <w:rPr>
          <w:rFonts w:cs="Times New Roman"/>
        </w:rPr>
        <w:t xml:space="preserve"> Marine Science Center, 430 Nahant Rd, Nahant, MA 01908</w:t>
      </w:r>
      <w:r w:rsidRPr="00995218">
        <w:rPr>
          <w:rFonts w:cs="Times New Roman"/>
        </w:rPr>
        <w:t>, USA</w:t>
      </w:r>
    </w:p>
    <w:p w14:paraId="032D5000" w14:textId="77777777" w:rsidR="00CA331D" w:rsidRPr="00995218" w:rsidRDefault="00CA331D" w:rsidP="007F449D">
      <w:pPr>
        <w:spacing w:line="360" w:lineRule="auto"/>
      </w:pPr>
      <w:r w:rsidRPr="00995218">
        <w:rPr>
          <w:rFonts w:cs="Times New Roman"/>
          <w:vertAlign w:val="superscript"/>
        </w:rPr>
        <w:t>2</w:t>
      </w:r>
      <w:r w:rsidRPr="00995218">
        <w:rPr>
          <w:rFonts w:cs="Times New Roman"/>
        </w:rPr>
        <w:t>University of Hawai‘i at M</w:t>
      </w:r>
      <w:r w:rsidRPr="00995218">
        <w:t>ānoa, Hawai‘i Institute of Marine Biology, PO Box 1346, Kāne‘ohe, HI 96744, USA</w:t>
      </w:r>
    </w:p>
    <w:p w14:paraId="7C62CC77" w14:textId="77777777" w:rsidR="00CA331D" w:rsidRDefault="00CA331D" w:rsidP="007F449D">
      <w:pPr>
        <w:spacing w:line="360" w:lineRule="auto"/>
        <w:rPr>
          <w:rFonts w:cs="Times New Roman"/>
        </w:rPr>
      </w:pPr>
    </w:p>
    <w:p w14:paraId="754AE179" w14:textId="77777777" w:rsidR="00CA331D" w:rsidRDefault="00CA331D" w:rsidP="007F449D">
      <w:pPr>
        <w:spacing w:line="360" w:lineRule="auto"/>
        <w:rPr>
          <w:rFonts w:cs="Times New Roman"/>
        </w:rPr>
      </w:pPr>
      <w:r>
        <w:rPr>
          <w:rFonts w:cs="Times New Roman"/>
        </w:rPr>
        <w:t xml:space="preserve">*Corresponding author: </w:t>
      </w:r>
      <w:r w:rsidR="00952FB8" w:rsidRPr="00952FB8">
        <w:rPr>
          <w:rFonts w:cs="Times New Roman"/>
        </w:rPr>
        <w:t>teegan.innis@gmail.com</w:t>
      </w:r>
    </w:p>
    <w:p w14:paraId="54B8D39F" w14:textId="77777777" w:rsidR="00CA331D" w:rsidRDefault="00CA331D" w:rsidP="007F449D">
      <w:pPr>
        <w:spacing w:line="360" w:lineRule="auto"/>
        <w:rPr>
          <w:rFonts w:cs="Times New Roman"/>
        </w:rPr>
      </w:pPr>
    </w:p>
    <w:p w14:paraId="519B4D8F" w14:textId="77777777" w:rsidR="00995218" w:rsidRPr="00F60B45" w:rsidRDefault="00995218" w:rsidP="007F449D">
      <w:pPr>
        <w:spacing w:line="360" w:lineRule="auto"/>
        <w:rPr>
          <w:rFonts w:cs="Times New Roman"/>
        </w:rPr>
      </w:pPr>
      <w:r w:rsidRPr="00995218">
        <w:rPr>
          <w:rFonts w:cs="Times New Roman"/>
        </w:rPr>
        <w:t>Keywords</w:t>
      </w:r>
      <w:r w:rsidR="00CA331D">
        <w:rPr>
          <w:rFonts w:cs="Times New Roman"/>
        </w:rPr>
        <w:t xml:space="preserve">: </w:t>
      </w:r>
      <w:r w:rsidR="00F60B45">
        <w:rPr>
          <w:rFonts w:cs="Times New Roman"/>
          <w:i/>
        </w:rPr>
        <w:t>Symbiodinium</w:t>
      </w:r>
      <w:r w:rsidR="00F60B45">
        <w:rPr>
          <w:rFonts w:cs="Times New Roman"/>
        </w:rPr>
        <w:t xml:space="preserve">, </w:t>
      </w:r>
      <w:r w:rsidR="00F60B45">
        <w:rPr>
          <w:rFonts w:cs="Times New Roman"/>
          <w:i/>
        </w:rPr>
        <w:t>Montipora capitata</w:t>
      </w:r>
      <w:r w:rsidR="00F60B45">
        <w:rPr>
          <w:rFonts w:cs="Times New Roman"/>
        </w:rPr>
        <w:t xml:space="preserve">, </w:t>
      </w:r>
      <w:r w:rsidR="00F60B45" w:rsidRPr="00995218">
        <w:t>Kāne‘ohe</w:t>
      </w:r>
      <w:r w:rsidR="00F60B45">
        <w:t xml:space="preserve"> Bay, Symbiosis</w:t>
      </w:r>
      <w:r w:rsidR="001726A2">
        <w:t>, Coral</w:t>
      </w:r>
    </w:p>
    <w:p w14:paraId="4DFB35C6" w14:textId="77777777" w:rsidR="00783F1E" w:rsidRPr="00995218" w:rsidRDefault="00783F1E" w:rsidP="007F449D">
      <w:pPr>
        <w:spacing w:line="360" w:lineRule="auto"/>
        <w:rPr>
          <w:rFonts w:cs="Times New Roman"/>
          <w:b/>
        </w:rPr>
      </w:pPr>
    </w:p>
    <w:p w14:paraId="394ACA11" w14:textId="77777777" w:rsidR="00936DD8" w:rsidRDefault="00936DD8">
      <w:pPr>
        <w:rPr>
          <w:ins w:id="0" w:author="Chris Wall" w:date="2017-04-05T21:17:00Z"/>
          <w:rFonts w:cs="Times New Roman"/>
          <w:b/>
        </w:rPr>
      </w:pPr>
      <w:ins w:id="1" w:author="Chris Wall" w:date="2017-04-05T21:17:00Z">
        <w:r>
          <w:rPr>
            <w:rFonts w:cs="Times New Roman"/>
            <w:b/>
          </w:rPr>
          <w:br w:type="page"/>
        </w:r>
      </w:ins>
    </w:p>
    <w:p w14:paraId="0536BF8D" w14:textId="77777777" w:rsidR="00820FB0" w:rsidRPr="008E69BA" w:rsidRDefault="009C1225" w:rsidP="007F449D">
      <w:pPr>
        <w:spacing w:line="360" w:lineRule="auto"/>
        <w:rPr>
          <w:rFonts w:cs="Times New Roman"/>
          <w:b/>
        </w:rPr>
      </w:pPr>
      <w:r w:rsidRPr="008E69BA">
        <w:rPr>
          <w:rFonts w:cs="Times New Roman"/>
          <w:b/>
        </w:rPr>
        <w:lastRenderedPageBreak/>
        <w:t>ABSTRACT</w:t>
      </w:r>
    </w:p>
    <w:p w14:paraId="205F41BE" w14:textId="15BA2AFA" w:rsidR="009D585B" w:rsidRDefault="00504B45" w:rsidP="007F449D">
      <w:pPr>
        <w:spacing w:line="360" w:lineRule="auto"/>
        <w:rPr>
          <w:rFonts w:cs="Times New Roman"/>
        </w:rPr>
      </w:pPr>
      <w:r>
        <w:rPr>
          <w:rFonts w:cs="Times New Roman"/>
        </w:rPr>
        <w:t>Scleractinian corals form</w:t>
      </w:r>
      <w:r w:rsidR="00DF0676">
        <w:rPr>
          <w:rFonts w:cs="Times New Roman"/>
        </w:rPr>
        <w:t xml:space="preserve"> mutualistic symbiose</w:t>
      </w:r>
      <w:r w:rsidR="00C37631">
        <w:rPr>
          <w:rFonts w:cs="Times New Roman"/>
        </w:rPr>
        <w:t xml:space="preserve">s with </w:t>
      </w:r>
      <w:r w:rsidR="00D44C6A">
        <w:rPr>
          <w:rFonts w:cs="Times New Roman"/>
        </w:rPr>
        <w:t xml:space="preserve">genetically and functionally </w:t>
      </w:r>
      <w:r w:rsidR="00AB4089">
        <w:rPr>
          <w:rFonts w:cs="Times New Roman"/>
        </w:rPr>
        <w:t xml:space="preserve">diverse </w:t>
      </w:r>
      <w:r w:rsidR="00FA2A61">
        <w:rPr>
          <w:rFonts w:cs="Times New Roman"/>
        </w:rPr>
        <w:t xml:space="preserve">photosynthetic dinoflagellates </w:t>
      </w:r>
      <w:r w:rsidR="00AA4BC4">
        <w:rPr>
          <w:rFonts w:cs="Times New Roman"/>
        </w:rPr>
        <w:t xml:space="preserve">in the genus </w:t>
      </w:r>
      <w:r w:rsidR="00AA4BC4">
        <w:rPr>
          <w:rFonts w:cs="Times New Roman"/>
          <w:i/>
        </w:rPr>
        <w:t>Symbiodinium</w:t>
      </w:r>
      <w:r w:rsidR="00AA4BC4">
        <w:rPr>
          <w:rFonts w:cs="Times New Roman"/>
        </w:rPr>
        <w:t xml:space="preserve"> </w:t>
      </w:r>
      <w:r w:rsidR="0092134A">
        <w:rPr>
          <w:rFonts w:cs="Times New Roman"/>
        </w:rPr>
        <w:t>that confer</w:t>
      </w:r>
      <w:r w:rsidR="00D44C6A">
        <w:rPr>
          <w:rFonts w:cs="Times New Roman"/>
        </w:rPr>
        <w:t xml:space="preserve"> varying levels of performance and stress-tolerance to their hosts.</w:t>
      </w:r>
      <w:r w:rsidR="00C37631">
        <w:rPr>
          <w:rFonts w:cs="Times New Roman"/>
        </w:rPr>
        <w:t xml:space="preserve"> </w:t>
      </w:r>
      <w:r w:rsidR="00A30E04">
        <w:rPr>
          <w:rFonts w:cs="Times New Roman"/>
        </w:rPr>
        <w:t>V</w:t>
      </w:r>
      <w:r w:rsidR="00F83D3B">
        <w:rPr>
          <w:rFonts w:cs="Times New Roman"/>
        </w:rPr>
        <w:t>ariation in bleaching susceptibility among conspecifics is linked to symbiont community variability, yet</w:t>
      </w:r>
      <w:r w:rsidR="00D44C6A">
        <w:rPr>
          <w:rFonts w:cs="Times New Roman"/>
        </w:rPr>
        <w:t xml:space="preserve"> the factors </w:t>
      </w:r>
      <w:r w:rsidR="00D54E4F">
        <w:rPr>
          <w:rFonts w:cs="Times New Roman"/>
        </w:rPr>
        <w:t>driving</w:t>
      </w:r>
      <w:r w:rsidR="00D44C6A">
        <w:rPr>
          <w:rFonts w:cs="Times New Roman"/>
        </w:rPr>
        <w:t xml:space="preserve"> </w:t>
      </w:r>
      <w:r w:rsidR="00E25ED5">
        <w:rPr>
          <w:rFonts w:cs="Times New Roman"/>
        </w:rPr>
        <w:t>dissimilar</w:t>
      </w:r>
      <w:r w:rsidR="00F83D3B">
        <w:rPr>
          <w:rFonts w:cs="Times New Roman"/>
        </w:rPr>
        <w:t xml:space="preserve"> symbiont associations</w:t>
      </w:r>
      <w:r w:rsidR="00AA4BC4">
        <w:rPr>
          <w:rFonts w:cs="Times New Roman"/>
        </w:rPr>
        <w:t xml:space="preserve"> </w:t>
      </w:r>
      <w:r w:rsidR="00E25ED5">
        <w:rPr>
          <w:rFonts w:cs="Times New Roman"/>
        </w:rPr>
        <w:t>within</w:t>
      </w:r>
      <w:r w:rsidR="00964A45">
        <w:rPr>
          <w:rFonts w:cs="Times New Roman"/>
        </w:rPr>
        <w:t xml:space="preserve"> a population</w:t>
      </w:r>
      <w:r w:rsidR="007414FA">
        <w:rPr>
          <w:rFonts w:cs="Times New Roman"/>
        </w:rPr>
        <w:t xml:space="preserve"> </w:t>
      </w:r>
      <w:r w:rsidR="00D44C6A">
        <w:rPr>
          <w:rFonts w:cs="Times New Roman"/>
        </w:rPr>
        <w:t xml:space="preserve">are poorly understood. </w:t>
      </w:r>
      <w:r w:rsidR="00EA74DA" w:rsidRPr="008E69BA">
        <w:rPr>
          <w:rFonts w:cs="Times New Roman"/>
        </w:rPr>
        <w:t xml:space="preserve">To investigate </w:t>
      </w:r>
      <w:r w:rsidR="00FA2A61">
        <w:rPr>
          <w:rFonts w:cs="Times New Roman"/>
        </w:rPr>
        <w:t>potential</w:t>
      </w:r>
      <w:r w:rsidR="002B066F">
        <w:rPr>
          <w:rFonts w:cs="Times New Roman"/>
        </w:rPr>
        <w:t xml:space="preserve"> drivers</w:t>
      </w:r>
      <w:r w:rsidR="00522B72">
        <w:rPr>
          <w:rFonts w:cs="Times New Roman"/>
        </w:rPr>
        <w:t>,</w:t>
      </w:r>
      <w:r w:rsidR="00D44C6A">
        <w:rPr>
          <w:rFonts w:cs="Times New Roman"/>
        </w:rPr>
        <w:t xml:space="preserve"> </w:t>
      </w:r>
      <w:r w:rsidR="00522B72">
        <w:rPr>
          <w:rFonts w:cs="Times New Roman"/>
        </w:rPr>
        <w:t>we characterized</w:t>
      </w:r>
      <w:r w:rsidR="00D44C6A">
        <w:rPr>
          <w:rFonts w:cs="Times New Roman"/>
        </w:rPr>
        <w:t xml:space="preserve"> symbiont communities</w:t>
      </w:r>
      <w:r w:rsidR="00522B72">
        <w:rPr>
          <w:rFonts w:cs="Times New Roman"/>
        </w:rPr>
        <w:t xml:space="preserve"> in </w:t>
      </w:r>
      <w:r w:rsidR="00926EBB" w:rsidRPr="008E69BA">
        <w:rPr>
          <w:rFonts w:cs="Times New Roman"/>
          <w:i/>
        </w:rPr>
        <w:t>Montipora capitata</w:t>
      </w:r>
      <w:r w:rsidR="0099090A">
        <w:rPr>
          <w:rFonts w:cs="Times New Roman"/>
          <w:i/>
        </w:rPr>
        <w:t xml:space="preserve"> </w:t>
      </w:r>
      <w:r w:rsidR="0099090A">
        <w:rPr>
          <w:rFonts w:cs="Times New Roman"/>
        </w:rPr>
        <w:t>(N = 707</w:t>
      </w:r>
      <w:r w:rsidR="00522B72">
        <w:rPr>
          <w:rFonts w:cs="Times New Roman"/>
        </w:rPr>
        <w:t xml:space="preserve"> colonies</w:t>
      </w:r>
      <w:r w:rsidR="0099090A">
        <w:rPr>
          <w:rFonts w:cs="Times New Roman"/>
        </w:rPr>
        <w:t>)</w:t>
      </w:r>
      <w:r w:rsidR="00C64B7B" w:rsidRPr="008E69BA">
        <w:rPr>
          <w:rFonts w:cs="Times New Roman"/>
        </w:rPr>
        <w:t xml:space="preserve"> </w:t>
      </w:r>
      <w:r w:rsidR="00B97C1B">
        <w:rPr>
          <w:rFonts w:cs="Times New Roman"/>
        </w:rPr>
        <w:t>across the biophysical regions, reef types,</w:t>
      </w:r>
      <w:r w:rsidR="00C520FB">
        <w:rPr>
          <w:rFonts w:cs="Times New Roman"/>
        </w:rPr>
        <w:t xml:space="preserve"> and depth </w:t>
      </w:r>
      <w:r w:rsidR="00B97C1B">
        <w:rPr>
          <w:rFonts w:cs="Times New Roman"/>
        </w:rPr>
        <w:t>range</w:t>
      </w:r>
      <w:r w:rsidR="00C520FB">
        <w:rPr>
          <w:rFonts w:cs="Times New Roman"/>
        </w:rPr>
        <w:t xml:space="preserve"> </w:t>
      </w:r>
      <w:r w:rsidR="00B97C1B">
        <w:rPr>
          <w:rFonts w:cs="Times New Roman"/>
        </w:rPr>
        <w:t>of</w:t>
      </w:r>
      <w:r w:rsidR="00A17CDA" w:rsidRPr="008E69BA">
        <w:rPr>
          <w:rFonts w:cs="Times New Roman"/>
        </w:rPr>
        <w:t xml:space="preserve"> Kāne‘</w:t>
      </w:r>
      <w:r w:rsidR="00EA74DA" w:rsidRPr="008E69BA">
        <w:rPr>
          <w:rFonts w:cs="Times New Roman"/>
        </w:rPr>
        <w:t>ohe Bay</w:t>
      </w:r>
      <w:r w:rsidR="00A17CDA" w:rsidRPr="008E69BA">
        <w:rPr>
          <w:rFonts w:cs="Times New Roman"/>
        </w:rPr>
        <w:t xml:space="preserve"> </w:t>
      </w:r>
      <w:r w:rsidR="00B97C1B">
        <w:rPr>
          <w:rFonts w:cs="Times New Roman"/>
        </w:rPr>
        <w:t>(</w:t>
      </w:r>
      <w:r w:rsidR="00A17CDA" w:rsidRPr="008E69BA">
        <w:rPr>
          <w:rFonts w:cs="Times New Roman"/>
        </w:rPr>
        <w:t>Hawai‘</w:t>
      </w:r>
      <w:r w:rsidR="00D60F6A" w:rsidRPr="008E69BA">
        <w:rPr>
          <w:rFonts w:cs="Times New Roman"/>
        </w:rPr>
        <w:t>i</w:t>
      </w:r>
      <w:r w:rsidR="00F051E2" w:rsidRPr="008E69BA">
        <w:rPr>
          <w:rFonts w:cs="Times New Roman"/>
        </w:rPr>
        <w:t>, USA</w:t>
      </w:r>
      <w:r w:rsidR="00B97C1B">
        <w:rPr>
          <w:rFonts w:cs="Times New Roman"/>
        </w:rPr>
        <w:t>)</w:t>
      </w:r>
      <w:r w:rsidR="00E523B5">
        <w:rPr>
          <w:rFonts w:cs="Times New Roman"/>
        </w:rPr>
        <w:t>,</w:t>
      </w:r>
      <w:r w:rsidR="00D44C6A">
        <w:rPr>
          <w:rFonts w:cs="Times New Roman"/>
        </w:rPr>
        <w:t xml:space="preserve"> where this dominant reef-builder associates with </w:t>
      </w:r>
      <w:r w:rsidR="00D44C6A">
        <w:rPr>
          <w:rFonts w:cs="Times New Roman"/>
          <w:i/>
        </w:rPr>
        <w:t>Symbiodinium</w:t>
      </w:r>
      <w:r w:rsidR="00D44C6A">
        <w:rPr>
          <w:rFonts w:cs="Times New Roman"/>
        </w:rPr>
        <w:t xml:space="preserve"> </w:t>
      </w:r>
      <w:r w:rsidR="00B97C1B">
        <w:rPr>
          <w:rFonts w:cs="Times New Roman"/>
        </w:rPr>
        <w:t>clade</w:t>
      </w:r>
      <w:r w:rsidR="00987BCB">
        <w:rPr>
          <w:rFonts w:cs="Times New Roman"/>
        </w:rPr>
        <w:t>s</w:t>
      </w:r>
      <w:r w:rsidR="00B97C1B">
        <w:rPr>
          <w:rFonts w:cs="Times New Roman"/>
        </w:rPr>
        <w:t xml:space="preserve"> C (</w:t>
      </w:r>
      <w:r w:rsidR="00D44C6A">
        <w:rPr>
          <w:rFonts w:cs="Times New Roman"/>
        </w:rPr>
        <w:t>C31</w:t>
      </w:r>
      <w:r w:rsidR="0062456D">
        <w:rPr>
          <w:rFonts w:cs="Times New Roman"/>
        </w:rPr>
        <w:t>)</w:t>
      </w:r>
      <w:r w:rsidR="00D44C6A">
        <w:rPr>
          <w:rFonts w:cs="Times New Roman"/>
        </w:rPr>
        <w:t xml:space="preserve"> and</w:t>
      </w:r>
      <w:r w:rsidR="002C7380">
        <w:rPr>
          <w:rFonts w:cs="Times New Roman"/>
        </w:rPr>
        <w:t>/or</w:t>
      </w:r>
      <w:r w:rsidR="00D44C6A">
        <w:rPr>
          <w:rFonts w:cs="Times New Roman"/>
        </w:rPr>
        <w:t xml:space="preserve"> </w:t>
      </w:r>
      <w:r w:rsidR="00B97C1B">
        <w:rPr>
          <w:rFonts w:cs="Times New Roman"/>
        </w:rPr>
        <w:t>D (</w:t>
      </w:r>
      <w:r w:rsidR="00D44C6A">
        <w:rPr>
          <w:rFonts w:cs="Times New Roman"/>
        </w:rPr>
        <w:t>D1a</w:t>
      </w:r>
      <w:r w:rsidR="00900113">
        <w:rPr>
          <w:rFonts w:cs="Times New Roman"/>
        </w:rPr>
        <w:t>)</w:t>
      </w:r>
      <w:r w:rsidR="00E523B5">
        <w:rPr>
          <w:rFonts w:cs="Times New Roman"/>
        </w:rPr>
        <w:t xml:space="preserve"> and </w:t>
      </w:r>
      <w:r w:rsidR="008F175E">
        <w:rPr>
          <w:rFonts w:cs="Times New Roman"/>
        </w:rPr>
        <w:t>occurs as</w:t>
      </w:r>
      <w:r w:rsidR="00E523B5">
        <w:rPr>
          <w:rFonts w:cs="Times New Roman"/>
        </w:rPr>
        <w:t xml:space="preserve"> </w:t>
      </w:r>
      <w:r w:rsidR="00987BCB">
        <w:rPr>
          <w:rFonts w:cs="Times New Roman"/>
        </w:rPr>
        <w:t>two</w:t>
      </w:r>
      <w:r w:rsidR="00E523B5">
        <w:rPr>
          <w:rFonts w:cs="Times New Roman"/>
        </w:rPr>
        <w:t xml:space="preserve"> color morphs (brown and orange)</w:t>
      </w:r>
      <w:r w:rsidR="0019408C">
        <w:rPr>
          <w:rFonts w:cs="Times New Roman"/>
        </w:rPr>
        <w:t xml:space="preserve">. </w:t>
      </w:r>
      <w:r w:rsidR="008F175E">
        <w:rPr>
          <w:rFonts w:cs="Times New Roman"/>
        </w:rPr>
        <w:t>T</w:t>
      </w:r>
      <w:r w:rsidR="0019408C">
        <w:rPr>
          <w:rFonts w:cs="Times New Roman"/>
        </w:rPr>
        <w:t xml:space="preserve">he </w:t>
      </w:r>
      <w:r w:rsidR="008F175E">
        <w:rPr>
          <w:rFonts w:cs="Times New Roman"/>
        </w:rPr>
        <w:t>prevalence of C- and D-dominated colonies</w:t>
      </w:r>
      <w:r w:rsidR="002F6CA3">
        <w:rPr>
          <w:rFonts w:cs="Times New Roman"/>
        </w:rPr>
        <w:t xml:space="preserve"> (61 vs. 39</w:t>
      </w:r>
      <w:r w:rsidR="0024617F">
        <w:rPr>
          <w:rFonts w:cs="Times New Roman"/>
        </w:rPr>
        <w:t xml:space="preserve"> </w:t>
      </w:r>
      <w:r w:rsidR="00430678">
        <w:rPr>
          <w:rFonts w:cs="Times New Roman"/>
        </w:rPr>
        <w:t>% of colonies</w:t>
      </w:r>
      <w:r w:rsidR="0019408C">
        <w:rPr>
          <w:rFonts w:cs="Times New Roman"/>
        </w:rPr>
        <w:t xml:space="preserve"> respectively) did not vary </w:t>
      </w:r>
      <w:r w:rsidR="00E523B5">
        <w:rPr>
          <w:rFonts w:cs="Times New Roman"/>
        </w:rPr>
        <w:t xml:space="preserve">across </w:t>
      </w:r>
      <w:r w:rsidR="0019408C">
        <w:rPr>
          <w:rFonts w:cs="Times New Roman"/>
        </w:rPr>
        <w:t xml:space="preserve">bay </w:t>
      </w:r>
      <w:r w:rsidR="0024617F">
        <w:rPr>
          <w:rFonts w:cs="Times New Roman"/>
        </w:rPr>
        <w:t>regions,</w:t>
      </w:r>
      <w:r w:rsidR="00E523B5">
        <w:rPr>
          <w:rFonts w:cs="Times New Roman"/>
        </w:rPr>
        <w:t xml:space="preserve"> </w:t>
      </w:r>
      <w:r w:rsidR="004E7827">
        <w:rPr>
          <w:rFonts w:cs="Times New Roman"/>
        </w:rPr>
        <w:t>reef types</w:t>
      </w:r>
      <w:r w:rsidR="00570959">
        <w:rPr>
          <w:rFonts w:cs="Times New Roman"/>
        </w:rPr>
        <w:t xml:space="preserve"> or among individual reefs</w:t>
      </w:r>
      <w:r w:rsidR="00DC3CF0" w:rsidRPr="008E69BA">
        <w:rPr>
          <w:rFonts w:cs="Times New Roman"/>
        </w:rPr>
        <w:t xml:space="preserve">. </w:t>
      </w:r>
      <w:r w:rsidR="00847D96">
        <w:rPr>
          <w:rFonts w:cs="Times New Roman"/>
        </w:rPr>
        <w:t xml:space="preserve">However, </w:t>
      </w:r>
      <w:r w:rsidR="0019408C">
        <w:rPr>
          <w:rFonts w:cs="Times New Roman"/>
        </w:rPr>
        <w:t xml:space="preserve">there was a significant </w:t>
      </w:r>
      <w:r w:rsidR="00542DC5">
        <w:rPr>
          <w:rFonts w:cs="Times New Roman"/>
        </w:rPr>
        <w:t>infl</w:t>
      </w:r>
      <w:r w:rsidR="006122B8">
        <w:rPr>
          <w:rFonts w:cs="Times New Roman"/>
        </w:rPr>
        <w:t>uence of depth on both symbiont-</w:t>
      </w:r>
      <w:r w:rsidR="00542DC5">
        <w:rPr>
          <w:rFonts w:cs="Times New Roman"/>
        </w:rPr>
        <w:t>dominance and color</w:t>
      </w:r>
      <w:r w:rsidR="00936DD8">
        <w:rPr>
          <w:rFonts w:cs="Times New Roman"/>
        </w:rPr>
        <w:t>. O</w:t>
      </w:r>
      <w:r w:rsidR="0019408C">
        <w:rPr>
          <w:rFonts w:cs="Times New Roman"/>
        </w:rPr>
        <w:t>range,</w:t>
      </w:r>
      <w:r w:rsidR="00583362" w:rsidRPr="008E69BA">
        <w:rPr>
          <w:rFonts w:cs="Times New Roman"/>
        </w:rPr>
        <w:t xml:space="preserve"> D</w:t>
      </w:r>
      <w:r w:rsidR="0019408C">
        <w:rPr>
          <w:rFonts w:cs="Times New Roman"/>
        </w:rPr>
        <w:t xml:space="preserve">-dominated colonies </w:t>
      </w:r>
      <w:r w:rsidR="00936DD8">
        <w:rPr>
          <w:rFonts w:cs="Times New Roman"/>
        </w:rPr>
        <w:t xml:space="preserve">were </w:t>
      </w:r>
      <w:r w:rsidR="0019408C">
        <w:rPr>
          <w:rFonts w:cs="Times New Roman"/>
        </w:rPr>
        <w:t xml:space="preserve">more prevalent </w:t>
      </w:r>
      <w:r w:rsidR="009D585B">
        <w:rPr>
          <w:rFonts w:cs="Times New Roman"/>
        </w:rPr>
        <w:t xml:space="preserve">in shallower, </w:t>
      </w:r>
      <w:proofErr w:type="gramStart"/>
      <w:r w:rsidR="009D585B">
        <w:rPr>
          <w:rFonts w:cs="Times New Roman"/>
        </w:rPr>
        <w:t>high-light</w:t>
      </w:r>
      <w:proofErr w:type="gramEnd"/>
      <w:r w:rsidR="009D585B">
        <w:rPr>
          <w:rFonts w:cs="Times New Roman"/>
        </w:rPr>
        <w:t xml:space="preserve"> environments</w:t>
      </w:r>
      <w:r w:rsidR="0019408C">
        <w:rPr>
          <w:rFonts w:cs="Times New Roman"/>
        </w:rPr>
        <w:t xml:space="preserve">, </w:t>
      </w:r>
      <w:r w:rsidR="00936DD8">
        <w:rPr>
          <w:rFonts w:cs="Times New Roman"/>
        </w:rPr>
        <w:t xml:space="preserve">whereas </w:t>
      </w:r>
      <w:r w:rsidR="0019408C">
        <w:rPr>
          <w:rFonts w:cs="Times New Roman"/>
        </w:rPr>
        <w:t>brown, C-dominat</w:t>
      </w:r>
      <w:r w:rsidR="00542DC5">
        <w:rPr>
          <w:rFonts w:cs="Times New Roman"/>
        </w:rPr>
        <w:t xml:space="preserve">ed colonies </w:t>
      </w:r>
      <w:r w:rsidR="00936DD8">
        <w:rPr>
          <w:rFonts w:cs="Times New Roman"/>
        </w:rPr>
        <w:t xml:space="preserve">were </w:t>
      </w:r>
      <w:r w:rsidR="00542DC5">
        <w:rPr>
          <w:rFonts w:cs="Times New Roman"/>
        </w:rPr>
        <w:t>more prevalent</w:t>
      </w:r>
      <w:r w:rsidR="00936DD8">
        <w:rPr>
          <w:rFonts w:cs="Times New Roman"/>
        </w:rPr>
        <w:t xml:space="preserve"> with increasing depth and light attenuation</w:t>
      </w:r>
      <w:r w:rsidR="0019408C">
        <w:rPr>
          <w:rFonts w:cs="Times New Roman"/>
        </w:rPr>
        <w:t>.</w:t>
      </w:r>
      <w:r w:rsidR="00E523B5">
        <w:rPr>
          <w:rFonts w:cs="Times New Roman"/>
        </w:rPr>
        <w:t xml:space="preserve"> </w:t>
      </w:r>
      <w:r w:rsidR="00AB4089">
        <w:rPr>
          <w:rFonts w:cs="Times New Roman"/>
        </w:rPr>
        <w:t xml:space="preserve">Though either color morph could </w:t>
      </w:r>
      <w:r w:rsidR="006B0112">
        <w:rPr>
          <w:rFonts w:cs="Times New Roman"/>
        </w:rPr>
        <w:t xml:space="preserve">be dominated by either </w:t>
      </w:r>
      <w:r w:rsidR="00AB4089">
        <w:rPr>
          <w:rFonts w:cs="Times New Roman"/>
        </w:rPr>
        <w:t>clade</w:t>
      </w:r>
      <w:r w:rsidR="00DF0676">
        <w:rPr>
          <w:rFonts w:cs="Times New Roman"/>
        </w:rPr>
        <w:t>, brown</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C-dominated</w:t>
      </w:r>
      <w:r w:rsidR="00E41143">
        <w:rPr>
          <w:rFonts w:cs="Times New Roman"/>
        </w:rPr>
        <w:t xml:space="preserve"> regardless of depth</w:t>
      </w:r>
      <w:r w:rsidR="00AB4089">
        <w:rPr>
          <w:rFonts w:cs="Times New Roman"/>
        </w:rPr>
        <w:t xml:space="preserve">, </w:t>
      </w:r>
      <w:r w:rsidR="006424F7">
        <w:rPr>
          <w:rFonts w:cs="Times New Roman"/>
        </w:rPr>
        <w:t>while</w:t>
      </w:r>
      <w:r w:rsidR="00DF0676">
        <w:rPr>
          <w:rFonts w:cs="Times New Roman"/>
        </w:rPr>
        <w:t xml:space="preserve"> orange</w:t>
      </w:r>
      <w:r w:rsidR="00E730E4">
        <w:rPr>
          <w:rFonts w:cs="Times New Roman"/>
        </w:rPr>
        <w:t xml:space="preserve"> colonies were more likely</w:t>
      </w:r>
      <w:r w:rsidR="00DF0676">
        <w:rPr>
          <w:rFonts w:cs="Times New Roman"/>
        </w:rPr>
        <w:t xml:space="preserve"> </w:t>
      </w:r>
      <w:r w:rsidR="0019408C">
        <w:rPr>
          <w:rFonts w:cs="Times New Roman"/>
        </w:rPr>
        <w:t xml:space="preserve">to be </w:t>
      </w:r>
      <w:r w:rsidR="00DF0676">
        <w:rPr>
          <w:rFonts w:cs="Times New Roman"/>
        </w:rPr>
        <w:t>D-dom</w:t>
      </w:r>
      <w:r w:rsidR="005053EC">
        <w:rPr>
          <w:rFonts w:cs="Times New Roman"/>
        </w:rPr>
        <w:t xml:space="preserve">inated </w:t>
      </w:r>
      <w:r w:rsidR="00AB4089">
        <w:rPr>
          <w:rFonts w:cs="Times New Roman"/>
        </w:rPr>
        <w:t>above</w:t>
      </w:r>
      <w:r w:rsidR="00686BD5">
        <w:rPr>
          <w:rFonts w:cs="Times New Roman"/>
        </w:rPr>
        <w:t xml:space="preserve"> 3.6</w:t>
      </w:r>
      <w:r w:rsidR="00E515B5">
        <w:rPr>
          <w:rFonts w:cs="Times New Roman"/>
        </w:rPr>
        <w:t>3</w:t>
      </w:r>
      <w:r w:rsidR="005053EC">
        <w:rPr>
          <w:rFonts w:cs="Times New Roman"/>
        </w:rPr>
        <w:t xml:space="preserve"> m and C-dominated </w:t>
      </w:r>
      <w:r w:rsidR="009D585B">
        <w:rPr>
          <w:rFonts w:cs="Times New Roman"/>
        </w:rPr>
        <w:t>below</w:t>
      </w:r>
      <w:r w:rsidR="00542DC5">
        <w:rPr>
          <w:rFonts w:cs="Times New Roman"/>
        </w:rPr>
        <w:t>, rev</w:t>
      </w:r>
      <w:r w:rsidR="00FA2A61">
        <w:rPr>
          <w:rFonts w:cs="Times New Roman"/>
        </w:rPr>
        <w:t>ealing a significant interaction between</w:t>
      </w:r>
      <w:r w:rsidR="00465BD9">
        <w:rPr>
          <w:rFonts w:cs="Times New Roman"/>
        </w:rPr>
        <w:t xml:space="preserve"> </w:t>
      </w:r>
      <w:r w:rsidR="00FA2A61">
        <w:rPr>
          <w:rFonts w:cs="Times New Roman"/>
        </w:rPr>
        <w:t>host color and</w:t>
      </w:r>
      <w:r w:rsidR="0091605B">
        <w:rPr>
          <w:rFonts w:cs="Times New Roman"/>
        </w:rPr>
        <w:t xml:space="preserve"> symbiosis ecology</w:t>
      </w:r>
      <w:r w:rsidR="00DF0676">
        <w:rPr>
          <w:rFonts w:cs="Times New Roman"/>
        </w:rPr>
        <w:t>.</w:t>
      </w:r>
      <w:r w:rsidR="002E6E7E">
        <w:rPr>
          <w:rFonts w:cs="Times New Roman"/>
        </w:rPr>
        <w:t xml:space="preserve"> This</w:t>
      </w:r>
      <w:r w:rsidR="00952FB8">
        <w:rPr>
          <w:rFonts w:cs="Times New Roman"/>
        </w:rPr>
        <w:t xml:space="preserve"> work</w:t>
      </w:r>
      <w:r w:rsidR="00B5150B">
        <w:rPr>
          <w:rFonts w:cs="Times New Roman"/>
        </w:rPr>
        <w:t xml:space="preserve"> </w:t>
      </w:r>
      <w:r w:rsidR="00FA7BA9">
        <w:rPr>
          <w:rFonts w:cs="Times New Roman"/>
        </w:rPr>
        <w:t>reveals</w:t>
      </w:r>
      <w:r w:rsidR="009C08E8">
        <w:rPr>
          <w:rFonts w:cs="Times New Roman"/>
        </w:rPr>
        <w:t xml:space="preserve"> that</w:t>
      </w:r>
      <w:r w:rsidR="00465BD9">
        <w:rPr>
          <w:rFonts w:cs="Times New Roman"/>
        </w:rPr>
        <w:t xml:space="preserve"> symbiont </w:t>
      </w:r>
      <w:r w:rsidR="009D585B">
        <w:rPr>
          <w:rFonts w:cs="Times New Roman"/>
        </w:rPr>
        <w:t>community variability</w:t>
      </w:r>
      <w:r w:rsidR="00465BD9">
        <w:rPr>
          <w:rFonts w:cs="Times New Roman"/>
        </w:rPr>
        <w:t xml:space="preserve"> may arise either from </w:t>
      </w:r>
      <w:r w:rsidR="009D585B">
        <w:rPr>
          <w:rFonts w:cs="Times New Roman"/>
        </w:rPr>
        <w:t xml:space="preserve">holobiont </w:t>
      </w:r>
      <w:r w:rsidR="00465BD9">
        <w:rPr>
          <w:rFonts w:cs="Times New Roman"/>
        </w:rPr>
        <w:t xml:space="preserve">phenotypic plasticity or differential </w:t>
      </w:r>
      <w:r w:rsidR="009D585B">
        <w:rPr>
          <w:rFonts w:cs="Times New Roman"/>
        </w:rPr>
        <w:t>survival</w:t>
      </w:r>
      <w:r w:rsidR="00465BD9">
        <w:rPr>
          <w:rFonts w:cs="Times New Roman"/>
        </w:rPr>
        <w:t xml:space="preserve"> </w:t>
      </w:r>
      <w:r w:rsidR="009D585B">
        <w:rPr>
          <w:rFonts w:cs="Times New Roman"/>
        </w:rPr>
        <w:t>across light gradients</w:t>
      </w:r>
      <w:r w:rsidR="00465BD9">
        <w:rPr>
          <w:rFonts w:cs="Times New Roman"/>
        </w:rPr>
        <w:t xml:space="preserve">, with significant implications for </w:t>
      </w:r>
      <w:r w:rsidR="00FA2A61">
        <w:rPr>
          <w:rFonts w:cs="Times New Roman"/>
        </w:rPr>
        <w:t>predicting coral responses to</w:t>
      </w:r>
      <w:r w:rsidR="009D585B">
        <w:rPr>
          <w:rFonts w:cs="Times New Roman"/>
        </w:rPr>
        <w:t xml:space="preserve"> climate change </w:t>
      </w:r>
      <w:r w:rsidR="00FA2A61">
        <w:rPr>
          <w:rFonts w:cs="Times New Roman"/>
        </w:rPr>
        <w:t>stressors and informing</w:t>
      </w:r>
      <w:r w:rsidR="009D585B">
        <w:rPr>
          <w:rFonts w:cs="Times New Roman"/>
        </w:rPr>
        <w:t xml:space="preserve"> potential management </w:t>
      </w:r>
      <w:r w:rsidR="00FA2A61">
        <w:rPr>
          <w:rFonts w:cs="Times New Roman"/>
        </w:rPr>
        <w:t>applications such as</w:t>
      </w:r>
      <w:r w:rsidR="009D585B">
        <w:rPr>
          <w:rFonts w:cs="Times New Roman"/>
        </w:rPr>
        <w:t xml:space="preserve"> selective breeding</w:t>
      </w:r>
      <w:r w:rsidR="00932EEB">
        <w:rPr>
          <w:rFonts w:cs="Times New Roman"/>
        </w:rPr>
        <w:t xml:space="preserve"> of robust corals</w:t>
      </w:r>
      <w:r w:rsidR="009D585B">
        <w:rPr>
          <w:rFonts w:cs="Times New Roman"/>
        </w:rPr>
        <w:t>.</w:t>
      </w:r>
    </w:p>
    <w:p w14:paraId="0169CE60" w14:textId="77777777" w:rsidR="00F2645C" w:rsidRPr="008E69BA" w:rsidRDefault="00F2645C" w:rsidP="007F449D">
      <w:pPr>
        <w:spacing w:line="360" w:lineRule="auto"/>
        <w:rPr>
          <w:rFonts w:cs="Times New Roman"/>
          <w:b/>
        </w:rPr>
      </w:pPr>
    </w:p>
    <w:p w14:paraId="531EDCC4" w14:textId="77777777" w:rsidR="00936DD8" w:rsidRDefault="00936DD8">
      <w:pPr>
        <w:rPr>
          <w:ins w:id="2" w:author="Chris Wall" w:date="2017-04-05T21:18:00Z"/>
          <w:rFonts w:cs="Times New Roman"/>
          <w:b/>
        </w:rPr>
      </w:pPr>
      <w:ins w:id="3" w:author="Chris Wall" w:date="2017-04-05T21:18:00Z">
        <w:r>
          <w:rPr>
            <w:rFonts w:cs="Times New Roman"/>
            <w:b/>
          </w:rPr>
          <w:br w:type="page"/>
        </w:r>
      </w:ins>
    </w:p>
    <w:p w14:paraId="62082544" w14:textId="77777777" w:rsidR="001C5075" w:rsidRPr="008E69BA" w:rsidRDefault="00DF4EA2" w:rsidP="007F449D">
      <w:pPr>
        <w:spacing w:line="360" w:lineRule="auto"/>
        <w:rPr>
          <w:rFonts w:cs="Times New Roman"/>
          <w:b/>
        </w:rPr>
      </w:pPr>
      <w:r w:rsidRPr="008E69BA">
        <w:rPr>
          <w:rFonts w:cs="Times New Roman"/>
          <w:b/>
        </w:rPr>
        <w:t>INTRODUCTION</w:t>
      </w:r>
    </w:p>
    <w:p w14:paraId="6D8A93BE" w14:textId="0969A8A8" w:rsidR="001A2EB8" w:rsidRPr="008E69BA" w:rsidRDefault="00522B72" w:rsidP="007F449D">
      <w:pPr>
        <w:spacing w:line="360" w:lineRule="auto"/>
        <w:rPr>
          <w:rFonts w:cs="Times New Roman"/>
        </w:rPr>
      </w:pPr>
      <w:r>
        <w:rPr>
          <w:rFonts w:cs="Times New Roman"/>
        </w:rPr>
        <w:tab/>
        <w:t>The persistence of coral reefs is essential to sustain</w:t>
      </w:r>
      <w:r w:rsidR="00C60D28" w:rsidRPr="008E69BA">
        <w:rPr>
          <w:rFonts w:cs="Times New Roman"/>
        </w:rPr>
        <w:t xml:space="preserve"> </w:t>
      </w:r>
      <w:r>
        <w:rPr>
          <w:rFonts w:cs="Times New Roman"/>
        </w:rPr>
        <w:t>ecosystem</w:t>
      </w:r>
      <w:r w:rsidR="00706DCC" w:rsidRPr="008E69BA">
        <w:rPr>
          <w:rFonts w:cs="Times New Roman"/>
        </w:rPr>
        <w:t xml:space="preserve"> services </w:t>
      </w:r>
      <w:r>
        <w:rPr>
          <w:rFonts w:cs="Times New Roman"/>
        </w:rPr>
        <w:t>worth billions of</w:t>
      </w:r>
      <w:ins w:id="4" w:author="Chris Wall" w:date="2017-04-05T21:25:00Z">
        <w:r w:rsidR="00936DD8">
          <w:rPr>
            <w:rFonts w:cs="Times New Roman"/>
          </w:rPr>
          <w:t xml:space="preserve"> </w:t>
        </w:r>
      </w:ins>
      <w:r>
        <w:rPr>
          <w:rFonts w:cs="Times New Roman"/>
        </w:rPr>
        <w:t>dollars annually, including</w:t>
      </w:r>
      <w:r w:rsidR="00DF4EA2" w:rsidRPr="008E69BA">
        <w:rPr>
          <w:rFonts w:cs="Times New Roman"/>
        </w:rPr>
        <w:t xml:space="preserve"> shoreline</w:t>
      </w:r>
      <w:r w:rsidR="00706DCC" w:rsidRPr="008E69BA">
        <w:rPr>
          <w:rFonts w:cs="Times New Roman"/>
        </w:rPr>
        <w:t xml:space="preserve"> protection</w:t>
      </w:r>
      <w:r w:rsidR="00DF4EA2" w:rsidRPr="008E69BA">
        <w:rPr>
          <w:rFonts w:cs="Times New Roman"/>
        </w:rPr>
        <w:t xml:space="preserve">, </w:t>
      </w:r>
      <w:r>
        <w:rPr>
          <w:rFonts w:cs="Times New Roman"/>
        </w:rPr>
        <w:t>critical</w:t>
      </w:r>
      <w:r w:rsidR="00DF4EA2" w:rsidRPr="008E69BA">
        <w:rPr>
          <w:rFonts w:cs="Times New Roman"/>
        </w:rPr>
        <w:t xml:space="preserve"> habitat </w:t>
      </w:r>
      <w:r w:rsidR="00082E89">
        <w:rPr>
          <w:rFonts w:cs="Times New Roman"/>
        </w:rPr>
        <w:t>formation</w:t>
      </w:r>
      <w:r>
        <w:rPr>
          <w:rFonts w:cs="Times New Roman"/>
        </w:rPr>
        <w:t xml:space="preserve">, </w:t>
      </w:r>
      <w:r w:rsidR="00ED299C" w:rsidRPr="008E69BA">
        <w:rPr>
          <w:rFonts w:cs="Times New Roman"/>
        </w:rPr>
        <w:t xml:space="preserve">and </w:t>
      </w:r>
      <w:r w:rsidR="00785597">
        <w:rPr>
          <w:rFonts w:cs="Times New Roman"/>
        </w:rPr>
        <w:t>support of tourist economies</w:t>
      </w:r>
      <w:r>
        <w:rPr>
          <w:rFonts w:cs="Times New Roman"/>
        </w:rPr>
        <w:t xml:space="preserve"> </w:t>
      </w:r>
      <w:r w:rsidR="00624D0D" w:rsidRPr="008E69BA">
        <w:rPr>
          <w:rFonts w:cs="Times New Roman"/>
        </w:rPr>
        <w:fldChar w:fldCharType="begin" w:fldLock="1"/>
      </w:r>
      <w:r w:rsidR="009C4670" w:rsidRPr="008E69BA">
        <w:rPr>
          <w:rFonts w:cs="Times New Roman"/>
        </w:rPr>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624D0D" w:rsidRPr="008E69BA">
        <w:rPr>
          <w:rFonts w:cs="Times New Roman"/>
        </w:rPr>
        <w:fldChar w:fldCharType="separate"/>
      </w:r>
      <w:r w:rsidR="009C4670" w:rsidRPr="008E69BA">
        <w:rPr>
          <w:rFonts w:cs="Times New Roman"/>
          <w:noProof/>
        </w:rPr>
        <w:t>(Barbier et al. 2011)</w:t>
      </w:r>
      <w:r w:rsidR="00624D0D" w:rsidRPr="008E69BA">
        <w:rPr>
          <w:rFonts w:cs="Times New Roman"/>
        </w:rPr>
        <w:fldChar w:fldCharType="end"/>
      </w:r>
      <w:r w:rsidR="00C51AD2" w:rsidRPr="008E69BA">
        <w:rPr>
          <w:rFonts w:cs="Times New Roman"/>
        </w:rPr>
        <w:t xml:space="preserve">. </w:t>
      </w:r>
      <w:r w:rsidR="00082E89">
        <w:rPr>
          <w:rFonts w:cs="Times New Roman"/>
        </w:rPr>
        <w:t>Reef construction</w:t>
      </w:r>
      <w:r w:rsidR="00082E89" w:rsidRPr="008E69BA">
        <w:rPr>
          <w:rFonts w:cs="Times New Roman"/>
        </w:rPr>
        <w:t xml:space="preserve"> </w:t>
      </w:r>
      <w:r w:rsidR="00387A4A" w:rsidRPr="008E69BA">
        <w:rPr>
          <w:rFonts w:cs="Times New Roman"/>
        </w:rPr>
        <w:t>i</w:t>
      </w:r>
      <w:r w:rsidR="00082E89">
        <w:rPr>
          <w:rFonts w:cs="Times New Roman"/>
        </w:rPr>
        <w:t xml:space="preserve">s </w:t>
      </w:r>
      <w:r w:rsidR="00966620" w:rsidRPr="008E69BA">
        <w:rPr>
          <w:rFonts w:cs="Times New Roman"/>
        </w:rPr>
        <w:t xml:space="preserve">made possible by </w:t>
      </w:r>
      <w:r w:rsidR="00DD5EF3">
        <w:rPr>
          <w:rFonts w:cs="Times New Roman"/>
        </w:rPr>
        <w:t>corals’</w:t>
      </w:r>
      <w:r w:rsidR="00FD0211">
        <w:rPr>
          <w:rFonts w:cs="Times New Roman"/>
        </w:rPr>
        <w:t xml:space="preserve"> mutualistic endosymbiose</w:t>
      </w:r>
      <w:r w:rsidR="00966620" w:rsidRPr="008E69BA">
        <w:rPr>
          <w:rFonts w:cs="Times New Roman"/>
        </w:rPr>
        <w:t>s with photosynthet</w:t>
      </w:r>
      <w:r w:rsidR="00706DCC" w:rsidRPr="008E69BA">
        <w:rPr>
          <w:rFonts w:cs="Times New Roman"/>
        </w:rPr>
        <w:t>ic dinoflagellates (</w:t>
      </w:r>
      <w:r w:rsidR="00966620" w:rsidRPr="008E69BA">
        <w:rPr>
          <w:rFonts w:cs="Times New Roman"/>
          <w:i/>
        </w:rPr>
        <w:t>Symbiodinium</w:t>
      </w:r>
      <w:r w:rsidR="00706DCC" w:rsidRPr="008E69BA">
        <w:rPr>
          <w:rFonts w:cs="Times New Roman"/>
          <w:i/>
        </w:rPr>
        <w:t xml:space="preserve"> </w:t>
      </w:r>
      <w:r w:rsidR="00706DCC" w:rsidRPr="008E69BA">
        <w:rPr>
          <w:rFonts w:cs="Times New Roman"/>
        </w:rPr>
        <w:t>spp.</w:t>
      </w:r>
      <w:r w:rsidR="005104C0">
        <w:rPr>
          <w:rFonts w:cs="Times New Roman"/>
        </w:rPr>
        <w:t>;</w:t>
      </w:r>
      <w:r w:rsidR="009C4670" w:rsidRPr="008E69BA">
        <w:rPr>
          <w:rFonts w:cs="Times New Roman"/>
        </w:rPr>
        <w:t xml:space="preserve"> </w:t>
      </w:r>
      <w:r w:rsidR="00624D0D" w:rsidRPr="008E69BA">
        <w:rPr>
          <w:rFonts w:cs="Times New Roman"/>
        </w:rPr>
        <w:fldChar w:fldCharType="begin" w:fldLock="1"/>
      </w:r>
      <w:r w:rsidR="00CD301A">
        <w:rPr>
          <w:rFonts w:cs="Times New Roman"/>
        </w:rPr>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"page" : "661-689", "title" : "Flexibility And specificity In coral-algal symbiosis: diversity, ecology, and biogeography of Symbiodinium", "type" : "article-journal", "volume" : "34"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"Proceedings of the Royal Society of London B: Biological Sciences", "id" : "ITEM-2", "issue" : "1599", "issued" : { "date-parts" : [ [ "2006" ] ] }, "page" : "2305-2312", "title" : "The role of zooxanthellae in the thermal tolerance of corals: a 'nugget of hope' for coral reefs in an era of climate change", "type" : "article-journal", "volume" : "273" }, "uris" : [ "http://www.mendeley.com/documents/?uuid=b29fe7c9-3633-350c-bba0-1bb9bf9c2c67" ] } ], "mendeley" : { "formattedCitation" : "(Baker 2003, Berkelmans &amp; Van Oppen 2006)", "manualFormatting" : "(Muscatine &amp; Porter 1977)", "plainTextFormattedCitation" : "(Baker 2003, Berkelmans &amp; Van Oppen 2006)", "previouslyFormattedCitation" : "(Baker 2003, Berkelmans &amp; Van Oppen 2006)" }, "properties" : { "noteIndex" : 0 }, "schema" : "https://github.com/citation-style-language/schema/raw/master/csl-citation.json" }</w:instrText>
      </w:r>
      <w:r w:rsidR="00624D0D" w:rsidRPr="008E69BA">
        <w:rPr>
          <w:rFonts w:cs="Times New Roman"/>
        </w:rPr>
        <w:fldChar w:fldCharType="separate"/>
      </w:r>
      <w:r w:rsidR="002D019A">
        <w:rPr>
          <w:rFonts w:cs="Times New Roman"/>
          <w:noProof/>
        </w:rPr>
        <w:t>Muscatine &amp; Porter 1977</w:t>
      </w:r>
      <w:r w:rsidR="009C4670" w:rsidRPr="008E69BA">
        <w:rPr>
          <w:rFonts w:cs="Times New Roman"/>
          <w:noProof/>
        </w:rPr>
        <w:t>)</w:t>
      </w:r>
      <w:r w:rsidR="00624D0D" w:rsidRPr="008E69BA">
        <w:rPr>
          <w:rFonts w:cs="Times New Roman"/>
        </w:rPr>
        <w:fldChar w:fldCharType="end"/>
      </w:r>
      <w:r w:rsidR="00B968D5">
        <w:rPr>
          <w:rFonts w:cs="Times New Roman"/>
        </w:rPr>
        <w:t>, yet the vulnerability of the</w:t>
      </w:r>
      <w:r w:rsidR="00DD5EF3">
        <w:rPr>
          <w:rFonts w:cs="Times New Roman"/>
        </w:rPr>
        <w:t>s</w:t>
      </w:r>
      <w:r w:rsidR="00B968D5">
        <w:rPr>
          <w:rFonts w:cs="Times New Roman"/>
        </w:rPr>
        <w:t>e symbiose</w:t>
      </w:r>
      <w:r w:rsidR="00DD5EF3">
        <w:rPr>
          <w:rFonts w:cs="Times New Roman"/>
        </w:rPr>
        <w:t>s</w:t>
      </w:r>
      <w:r w:rsidR="007F449D">
        <w:rPr>
          <w:rFonts w:cs="Times New Roman"/>
        </w:rPr>
        <w:t xml:space="preserve"> to collapse at high temperatures</w:t>
      </w:r>
      <w:r w:rsidR="005104C0">
        <w:rPr>
          <w:rFonts w:cs="Times New Roman"/>
        </w:rPr>
        <w:t xml:space="preserve"> (coral ‘bleaching’; </w:t>
      </w:r>
      <w:proofErr w:type="spellStart"/>
      <w:r w:rsidR="000F4465">
        <w:rPr>
          <w:rFonts w:cs="Times New Roman"/>
        </w:rPr>
        <w:t>Jokiel</w:t>
      </w:r>
      <w:proofErr w:type="spellEnd"/>
      <w:r w:rsidR="000F4465">
        <w:rPr>
          <w:rFonts w:cs="Times New Roman"/>
        </w:rPr>
        <w:t xml:space="preserve"> &amp; Coles 1977</w:t>
      </w:r>
      <w:r w:rsidR="00DD5EF3">
        <w:rPr>
          <w:rFonts w:cs="Times New Roman"/>
        </w:rPr>
        <w:t>) forecasts a</w:t>
      </w:r>
      <w:r w:rsidR="005104C0">
        <w:rPr>
          <w:rFonts w:cs="Times New Roman"/>
        </w:rPr>
        <w:t xml:space="preserve"> bleak future for coral reefs in warming oceans</w:t>
      </w:r>
      <w:r w:rsidR="007F449D">
        <w:rPr>
          <w:rFonts w:cs="Times New Roman"/>
        </w:rPr>
        <w:t xml:space="preserve"> (Hoegh-Guldberg et al. 2007)</w:t>
      </w:r>
      <w:r w:rsidR="005104C0">
        <w:rPr>
          <w:rFonts w:cs="Times New Roman"/>
        </w:rPr>
        <w:t>.</w:t>
      </w:r>
      <w:r w:rsidR="005104C0">
        <w:rPr>
          <w:rFonts w:cs="Times New Roman"/>
        </w:rPr>
        <w:br/>
      </w:r>
      <w:r w:rsidR="006B1ADB" w:rsidRPr="008E69BA">
        <w:rPr>
          <w:rFonts w:cs="Times New Roman"/>
        </w:rPr>
        <w:tab/>
      </w:r>
      <w:r w:rsidR="005104C0">
        <w:rPr>
          <w:rFonts w:cs="Times New Roman"/>
        </w:rPr>
        <w:t>However, significant variability exi</w:t>
      </w:r>
      <w:r w:rsidR="00DD5EF3">
        <w:rPr>
          <w:rFonts w:cs="Times New Roman"/>
        </w:rPr>
        <w:t xml:space="preserve">sts in coral susceptibility </w:t>
      </w:r>
      <w:r w:rsidR="00465223">
        <w:rPr>
          <w:rFonts w:cs="Times New Roman"/>
        </w:rPr>
        <w:t xml:space="preserve">to </w:t>
      </w:r>
      <w:r w:rsidR="007F449D">
        <w:rPr>
          <w:rFonts w:cs="Times New Roman"/>
        </w:rPr>
        <w:t xml:space="preserve">thermal </w:t>
      </w:r>
      <w:r w:rsidR="00465223">
        <w:rPr>
          <w:rFonts w:cs="Times New Roman"/>
        </w:rPr>
        <w:t>stress</w:t>
      </w:r>
      <w:r w:rsidR="005104C0">
        <w:rPr>
          <w:rFonts w:cs="Times New Roman"/>
        </w:rPr>
        <w:t xml:space="preserve">, even among </w:t>
      </w:r>
      <w:r w:rsidR="00DD5EF3">
        <w:rPr>
          <w:rFonts w:cs="Times New Roman"/>
        </w:rPr>
        <w:t>individual colonies</w:t>
      </w:r>
      <w:r w:rsidR="005104C0">
        <w:rPr>
          <w:rFonts w:cs="Times New Roman"/>
        </w:rPr>
        <w:t xml:space="preserve">. Indeed, </w:t>
      </w:r>
      <w:r w:rsidR="00465223">
        <w:rPr>
          <w:rFonts w:cs="Times New Roman"/>
        </w:rPr>
        <w:t xml:space="preserve">one colony may bleach severely while </w:t>
      </w:r>
      <w:r w:rsidR="005104C0">
        <w:rPr>
          <w:rFonts w:cs="Times New Roman"/>
        </w:rPr>
        <w:t xml:space="preserve">neighboring conspecifics </w:t>
      </w:r>
      <w:r w:rsidR="00465223">
        <w:rPr>
          <w:rFonts w:cs="Times New Roman"/>
        </w:rPr>
        <w:t>appear unaffected</w:t>
      </w:r>
      <w:r w:rsidR="002E6F57">
        <w:rPr>
          <w:rFonts w:cs="Times New Roman"/>
        </w:rPr>
        <w:t>, which</w:t>
      </w:r>
      <w:r w:rsidR="00465223">
        <w:rPr>
          <w:rFonts w:cs="Times New Roman"/>
        </w:rPr>
        <w:t xml:space="preserve"> </w:t>
      </w:r>
      <w:r w:rsidR="002E6F57">
        <w:rPr>
          <w:rFonts w:cs="Times New Roman"/>
        </w:rPr>
        <w:t>in many cases</w:t>
      </w:r>
      <w:r w:rsidR="00465223">
        <w:rPr>
          <w:rFonts w:cs="Times New Roman"/>
        </w:rPr>
        <w:t xml:space="preserve"> is </w:t>
      </w:r>
      <w:r w:rsidR="003B52D8">
        <w:rPr>
          <w:rFonts w:cs="Times New Roman"/>
        </w:rPr>
        <w:t>due to</w:t>
      </w:r>
      <w:r w:rsidR="00A80CF0">
        <w:rPr>
          <w:rFonts w:cs="Times New Roman"/>
        </w:rPr>
        <w:t xml:space="preserve"> </w:t>
      </w:r>
      <w:r w:rsidR="002E6F57">
        <w:rPr>
          <w:rFonts w:cs="Times New Roman"/>
        </w:rPr>
        <w:t>association</w:t>
      </w:r>
      <w:r w:rsidR="003B52D8">
        <w:rPr>
          <w:rFonts w:cs="Times New Roman"/>
        </w:rPr>
        <w:t xml:space="preserve"> with</w:t>
      </w:r>
      <w:r w:rsidR="00A80CF0">
        <w:rPr>
          <w:rFonts w:cs="Times New Roman"/>
        </w:rPr>
        <w:t xml:space="preserve"> different types of </w:t>
      </w:r>
      <w:r w:rsidR="00A80CF0">
        <w:rPr>
          <w:rFonts w:cs="Times New Roman"/>
          <w:i/>
        </w:rPr>
        <w:t xml:space="preserve">Symbiodinium </w:t>
      </w:r>
      <w:r w:rsidR="002E6F57">
        <w:rPr>
          <w:rFonts w:cs="Times New Roman"/>
        </w:rPr>
        <w:t>(Glynn et al. 2001; Jones et al. 2008; Cunning et al. 2016)</w:t>
      </w:r>
      <w:r w:rsidR="00A80CF0">
        <w:rPr>
          <w:rFonts w:cs="Times New Roman"/>
          <w:i/>
        </w:rPr>
        <w:t>.</w:t>
      </w:r>
      <w:r w:rsidR="00F30D9A">
        <w:rPr>
          <w:rFonts w:cs="Times New Roman"/>
        </w:rPr>
        <w:t xml:space="preserve"> </w:t>
      </w:r>
      <w:r w:rsidR="00DD5EF3">
        <w:rPr>
          <w:rFonts w:cs="Times New Roman"/>
        </w:rPr>
        <w:t>H</w:t>
      </w:r>
      <w:r w:rsidR="00A80CF0">
        <w:rPr>
          <w:rFonts w:cs="Times New Roman"/>
        </w:rPr>
        <w:t xml:space="preserve">eterogeneous symbiont associations </w:t>
      </w:r>
      <w:r w:rsidR="00FB721C">
        <w:rPr>
          <w:rFonts w:cs="Times New Roman"/>
        </w:rPr>
        <w:t>are</w:t>
      </w:r>
      <w:r w:rsidR="00A80CF0">
        <w:rPr>
          <w:rFonts w:cs="Times New Roman"/>
        </w:rPr>
        <w:t xml:space="preserve"> observed </w:t>
      </w:r>
      <w:r w:rsidR="00F30D9A">
        <w:rPr>
          <w:rFonts w:cs="Times New Roman"/>
        </w:rPr>
        <w:t xml:space="preserve">among individuals </w:t>
      </w:r>
      <w:r w:rsidR="005B4CC3">
        <w:rPr>
          <w:rFonts w:cs="Times New Roman"/>
        </w:rPr>
        <w:t>in many, but not all,</w:t>
      </w:r>
      <w:r w:rsidR="00DD5EF3">
        <w:rPr>
          <w:rFonts w:cs="Times New Roman"/>
        </w:rPr>
        <w:t xml:space="preserve"> </w:t>
      </w:r>
      <w:r w:rsidR="007F449D">
        <w:rPr>
          <w:rFonts w:cs="Times New Roman"/>
        </w:rPr>
        <w:t>coral</w:t>
      </w:r>
      <w:r w:rsidR="00086A63">
        <w:rPr>
          <w:rFonts w:cs="Times New Roman"/>
        </w:rPr>
        <w:t xml:space="preserve"> populations</w:t>
      </w:r>
      <w:r w:rsidR="00A80CF0">
        <w:rPr>
          <w:rFonts w:cs="Times New Roman"/>
        </w:rPr>
        <w:t xml:space="preserve"> including </w:t>
      </w:r>
      <w:proofErr w:type="spellStart"/>
      <w:r w:rsidR="00A80CF0">
        <w:rPr>
          <w:rFonts w:cs="Times New Roman"/>
          <w:i/>
        </w:rPr>
        <w:t>Pocillopora</w:t>
      </w:r>
      <w:proofErr w:type="spellEnd"/>
      <w:r w:rsidR="00A80CF0">
        <w:rPr>
          <w:rFonts w:cs="Times New Roman"/>
          <w:i/>
        </w:rPr>
        <w:t xml:space="preserve"> </w:t>
      </w:r>
      <w:r w:rsidR="00400F26">
        <w:rPr>
          <w:rFonts w:cs="Times New Roman"/>
        </w:rPr>
        <w:t>spp.</w:t>
      </w:r>
      <w:r w:rsidR="00A80CF0">
        <w:rPr>
          <w:rFonts w:cs="Times New Roman"/>
        </w:rPr>
        <w:t xml:space="preserve"> in the eastern Pacific</w:t>
      </w:r>
      <w:r w:rsidR="009057F3">
        <w:rPr>
          <w:rFonts w:cs="Times New Roman"/>
        </w:rPr>
        <w:t xml:space="preserve"> (Glynn et </w:t>
      </w:r>
      <w:r w:rsidR="00505E22">
        <w:rPr>
          <w:rFonts w:cs="Times New Roman"/>
        </w:rPr>
        <w:t>al. 2001</w:t>
      </w:r>
      <w:r w:rsidR="002E6F57">
        <w:rPr>
          <w:rFonts w:cs="Times New Roman"/>
        </w:rPr>
        <w:t>)</w:t>
      </w:r>
      <w:r w:rsidR="00A80CF0">
        <w:rPr>
          <w:rFonts w:cs="Times New Roman"/>
        </w:rPr>
        <w:t xml:space="preserve">, </w:t>
      </w:r>
      <w:r w:rsidR="00A80CF0">
        <w:rPr>
          <w:rFonts w:cs="Times New Roman"/>
          <w:i/>
        </w:rPr>
        <w:t xml:space="preserve">Orbicella </w:t>
      </w:r>
      <w:r w:rsidR="00A80CF0">
        <w:rPr>
          <w:rFonts w:cs="Times New Roman"/>
        </w:rPr>
        <w:t>spp. in the Caribbean</w:t>
      </w:r>
      <w:r w:rsidR="00400F26">
        <w:rPr>
          <w:rFonts w:cs="Times New Roman"/>
        </w:rPr>
        <w:t xml:space="preserve"> (</w:t>
      </w:r>
      <w:proofErr w:type="spellStart"/>
      <w:r w:rsidR="00400F26">
        <w:rPr>
          <w:rFonts w:cs="Times New Roman"/>
        </w:rPr>
        <w:t>Thornhill</w:t>
      </w:r>
      <w:proofErr w:type="spellEnd"/>
      <w:r w:rsidR="00400F26">
        <w:rPr>
          <w:rFonts w:cs="Times New Roman"/>
        </w:rPr>
        <w:t xml:space="preserve"> et al. 2006</w:t>
      </w:r>
      <w:r w:rsidR="006C4A81">
        <w:rPr>
          <w:rFonts w:cs="Times New Roman"/>
        </w:rPr>
        <w:t>)</w:t>
      </w:r>
      <w:r w:rsidR="00A80CF0">
        <w:rPr>
          <w:rFonts w:cs="Times New Roman"/>
        </w:rPr>
        <w:t xml:space="preserve">, </w:t>
      </w:r>
      <w:r w:rsidR="00A80CF0">
        <w:rPr>
          <w:rFonts w:cs="Times New Roman"/>
          <w:i/>
        </w:rPr>
        <w:t xml:space="preserve">Acropora </w:t>
      </w:r>
      <w:r w:rsidR="00400F26">
        <w:rPr>
          <w:rFonts w:cs="Times New Roman"/>
        </w:rPr>
        <w:t>spp. in Taiwan (Chen et al. 2005) and Australia (Jones et al. 2008</w:t>
      </w:r>
      <w:r w:rsidR="006C4A81">
        <w:rPr>
          <w:rFonts w:cs="Times New Roman"/>
        </w:rPr>
        <w:t>)</w:t>
      </w:r>
      <w:r w:rsidR="00EB60E2">
        <w:rPr>
          <w:rFonts w:cs="Times New Roman"/>
        </w:rPr>
        <w:t>,</w:t>
      </w:r>
      <w:r w:rsidR="00A80CF0">
        <w:rPr>
          <w:rFonts w:cs="Times New Roman"/>
        </w:rPr>
        <w:t xml:space="preserve"> </w:t>
      </w:r>
      <w:r w:rsidR="007F449D">
        <w:rPr>
          <w:rFonts w:cs="Times New Roman"/>
        </w:rPr>
        <w:t xml:space="preserve">and </w:t>
      </w:r>
      <w:r w:rsidR="00A80CF0">
        <w:rPr>
          <w:rFonts w:cs="Times New Roman"/>
          <w:i/>
        </w:rPr>
        <w:t xml:space="preserve">Montipora capitata </w:t>
      </w:r>
      <w:r w:rsidR="00A80CF0">
        <w:rPr>
          <w:rFonts w:cs="Times New Roman"/>
        </w:rPr>
        <w:t>in</w:t>
      </w:r>
      <w:r w:rsidR="005B4CC3">
        <w:rPr>
          <w:rFonts w:cs="Times New Roman"/>
        </w:rPr>
        <w:t xml:space="preserve"> </w:t>
      </w:r>
      <w:r w:rsidR="005B4CC3" w:rsidRPr="008E69BA">
        <w:rPr>
          <w:rFonts w:cs="Times New Roman"/>
        </w:rPr>
        <w:t>Hawai‘i</w:t>
      </w:r>
      <w:r w:rsidR="00A80CF0">
        <w:rPr>
          <w:rFonts w:cs="Times New Roman"/>
        </w:rPr>
        <w:t xml:space="preserve"> </w:t>
      </w:r>
      <w:r w:rsidR="002E6F57">
        <w:rPr>
          <w:rFonts w:cs="Times New Roman"/>
        </w:rPr>
        <w:t>(Stat et al. 2011; Cunning et al. 2016)</w:t>
      </w:r>
      <w:r w:rsidR="00A80CF0">
        <w:rPr>
          <w:rFonts w:cs="Times New Roman"/>
        </w:rPr>
        <w:t xml:space="preserve">. </w:t>
      </w:r>
      <w:r w:rsidR="007F449D">
        <w:rPr>
          <w:rFonts w:cs="Times New Roman"/>
        </w:rPr>
        <w:t xml:space="preserve">Different </w:t>
      </w:r>
      <w:r w:rsidR="007F449D">
        <w:rPr>
          <w:rFonts w:cs="Times New Roman"/>
          <w:i/>
        </w:rPr>
        <w:t xml:space="preserve">Symbiodinium </w:t>
      </w:r>
      <w:r w:rsidR="0025255F">
        <w:rPr>
          <w:rFonts w:cs="Times New Roman"/>
        </w:rPr>
        <w:t>types</w:t>
      </w:r>
      <w:r w:rsidR="009A4D27">
        <w:rPr>
          <w:rFonts w:cs="Times New Roman"/>
        </w:rPr>
        <w:t xml:space="preserve"> </w:t>
      </w:r>
      <w:r w:rsidR="00716C8E">
        <w:rPr>
          <w:rFonts w:cs="Times New Roman"/>
        </w:rPr>
        <w:t>(</w:t>
      </w:r>
      <w:proofErr w:type="spellStart"/>
      <w:r w:rsidR="007F449D">
        <w:rPr>
          <w:rFonts w:cs="Times New Roman"/>
        </w:rPr>
        <w:t>Pochon</w:t>
      </w:r>
      <w:proofErr w:type="spellEnd"/>
      <w:r w:rsidR="007F449D">
        <w:rPr>
          <w:rFonts w:cs="Times New Roman"/>
        </w:rPr>
        <w:t xml:space="preserve"> &amp; Gates 2010) </w:t>
      </w:r>
      <w:r w:rsidR="00FB721C">
        <w:rPr>
          <w:rFonts w:cs="Times New Roman"/>
        </w:rPr>
        <w:t>display</w:t>
      </w:r>
      <w:r w:rsidR="003C2ACA">
        <w:rPr>
          <w:rFonts w:cs="Times New Roman"/>
        </w:rPr>
        <w:t xml:space="preserve"> different</w:t>
      </w:r>
      <w:r w:rsidR="00FB721C">
        <w:rPr>
          <w:rFonts w:cs="Times New Roman"/>
        </w:rPr>
        <w:t xml:space="preserve"> </w:t>
      </w:r>
      <w:r w:rsidR="003C2ACA">
        <w:rPr>
          <w:rFonts w:cs="Times New Roman"/>
        </w:rPr>
        <w:t>capacities</w:t>
      </w:r>
      <w:r w:rsidR="00FB721C">
        <w:rPr>
          <w:rFonts w:cs="Times New Roman"/>
        </w:rPr>
        <w:t xml:space="preserve"> to utilize light energy (Rowan 2004; Iglesias-</w:t>
      </w:r>
      <w:proofErr w:type="spellStart"/>
      <w:r w:rsidR="00FB721C">
        <w:rPr>
          <w:rFonts w:cs="Times New Roman"/>
        </w:rPr>
        <w:t>Prieto</w:t>
      </w:r>
      <w:proofErr w:type="spellEnd"/>
      <w:r w:rsidR="00FB721C">
        <w:rPr>
          <w:rFonts w:cs="Times New Roman"/>
        </w:rPr>
        <w:t xml:space="preserve"> et al. 2004) </w:t>
      </w:r>
      <w:r w:rsidR="00400F26">
        <w:rPr>
          <w:rFonts w:cs="Times New Roman"/>
        </w:rPr>
        <w:t>and nutrients (Baker et al. 2013</w:t>
      </w:r>
      <w:r w:rsidR="00FB721C">
        <w:rPr>
          <w:rFonts w:cs="Times New Roman"/>
        </w:rPr>
        <w:t xml:space="preserve">), which may lead to </w:t>
      </w:r>
      <w:r w:rsidR="003C2ACA">
        <w:rPr>
          <w:rFonts w:cs="Times New Roman"/>
        </w:rPr>
        <w:t>difference</w:t>
      </w:r>
      <w:r w:rsidR="002E6F57">
        <w:rPr>
          <w:rFonts w:cs="Times New Roman"/>
        </w:rPr>
        <w:t>s</w:t>
      </w:r>
      <w:r w:rsidR="003C2ACA">
        <w:rPr>
          <w:rFonts w:cs="Times New Roman"/>
        </w:rPr>
        <w:t xml:space="preserve"> in photosynthate</w:t>
      </w:r>
      <w:r w:rsidR="00FB721C">
        <w:rPr>
          <w:rFonts w:cs="Times New Roman"/>
        </w:rPr>
        <w:t xml:space="preserve"> </w:t>
      </w:r>
      <w:r w:rsidR="00AD36FC">
        <w:rPr>
          <w:rFonts w:cs="Times New Roman"/>
        </w:rPr>
        <w:t>supplied to the host</w:t>
      </w:r>
      <w:r w:rsidR="00FB721C">
        <w:rPr>
          <w:rFonts w:cs="Times New Roman"/>
        </w:rPr>
        <w:t xml:space="preserve"> </w:t>
      </w:r>
      <w:r w:rsidR="00624D0D" w:rsidRPr="008E69BA">
        <w:rPr>
          <w:rFonts w:cs="Times New Roman"/>
        </w:rPr>
        <w:fldChar w:fldCharType="begin" w:fldLock="1"/>
      </w:r>
      <w:r w:rsidR="00560CF8">
        <w:rPr>
          <w:rFonts w:cs="Times New Roman"/>
        </w:rPr>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"page" : "405-414", "title" : "Juvenile corals can acquire more carbon from high-performance algal symbionts", "type" : "article-journal", "volume" : "28"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624D0D" w:rsidRPr="008E69BA">
        <w:rPr>
          <w:rFonts w:cs="Times New Roman"/>
        </w:rPr>
        <w:fldChar w:fldCharType="separate"/>
      </w:r>
      <w:r w:rsidR="00560CF8" w:rsidRPr="008E69BA">
        <w:rPr>
          <w:rFonts w:cs="Times New Roman"/>
          <w:noProof/>
        </w:rPr>
        <w:t>(Cantin et al. 2009)</w:t>
      </w:r>
      <w:r w:rsidR="00624D0D" w:rsidRPr="008E69BA">
        <w:rPr>
          <w:rFonts w:cs="Times New Roman"/>
        </w:rPr>
        <w:fldChar w:fldCharType="end"/>
      </w:r>
      <w:r w:rsidR="00FB721C">
        <w:rPr>
          <w:rFonts w:cs="Times New Roman"/>
        </w:rPr>
        <w:t xml:space="preserve">, </w:t>
      </w:r>
      <w:r w:rsidR="00AD36FC">
        <w:rPr>
          <w:rFonts w:cs="Times New Roman"/>
        </w:rPr>
        <w:t xml:space="preserve">coral </w:t>
      </w:r>
      <w:r w:rsidR="00BA3023">
        <w:rPr>
          <w:rFonts w:cs="Times New Roman"/>
        </w:rPr>
        <w:t>growth</w:t>
      </w:r>
      <w:r w:rsidR="003B52D8">
        <w:rPr>
          <w:rFonts w:cs="Times New Roman"/>
        </w:rPr>
        <w:t xml:space="preserve"> (Little et al. 2004)</w:t>
      </w:r>
      <w:r w:rsidR="006C4A81">
        <w:rPr>
          <w:rFonts w:cs="Times New Roman"/>
        </w:rPr>
        <w:t>,</w:t>
      </w:r>
      <w:r w:rsidR="00FB721C">
        <w:rPr>
          <w:rFonts w:cs="Times New Roman"/>
        </w:rPr>
        <w:t xml:space="preserve"> </w:t>
      </w:r>
      <w:r w:rsidR="006C4A81">
        <w:rPr>
          <w:rFonts w:cs="Times New Roman"/>
        </w:rPr>
        <w:t xml:space="preserve">and </w:t>
      </w:r>
      <w:r w:rsidR="00AD36FC">
        <w:rPr>
          <w:rFonts w:cs="Times New Roman"/>
        </w:rPr>
        <w:t xml:space="preserve">thermal </w:t>
      </w:r>
      <w:r w:rsidR="006C4A81">
        <w:rPr>
          <w:rFonts w:cs="Times New Roman"/>
        </w:rPr>
        <w:t>bleaching susceptibility</w:t>
      </w:r>
      <w:r w:rsidR="003B52D8">
        <w:rPr>
          <w:rFonts w:cs="Times New Roman"/>
        </w:rPr>
        <w:t xml:space="preserve"> </w:t>
      </w:r>
      <w:r w:rsidR="006C4A81">
        <w:rPr>
          <w:rFonts w:cs="Times New Roman"/>
        </w:rPr>
        <w:t>(</w:t>
      </w:r>
      <w:r w:rsidR="00450CD0">
        <w:rPr>
          <w:rFonts w:cs="Times New Roman"/>
        </w:rPr>
        <w:t>Glynn et al. 2001</w:t>
      </w:r>
      <w:r w:rsidR="003B52D8">
        <w:rPr>
          <w:rFonts w:cs="Times New Roman"/>
        </w:rPr>
        <w:t>)</w:t>
      </w:r>
      <w:r w:rsidR="007556BE" w:rsidRPr="008E69BA">
        <w:rPr>
          <w:rFonts w:cs="Times New Roman"/>
        </w:rPr>
        <w:t>.</w:t>
      </w:r>
      <w:r w:rsidR="003C2ACA">
        <w:rPr>
          <w:rFonts w:cs="Times New Roman"/>
        </w:rPr>
        <w:t xml:space="preserve"> Therefore, understanding the </w:t>
      </w:r>
      <w:r w:rsidR="009057F3">
        <w:rPr>
          <w:rFonts w:cs="Times New Roman"/>
        </w:rPr>
        <w:t>factors that drive</w:t>
      </w:r>
      <w:r w:rsidR="003C2ACA">
        <w:rPr>
          <w:rFonts w:cs="Times New Roman"/>
        </w:rPr>
        <w:t xml:space="preserve"> symbiont </w:t>
      </w:r>
      <w:r w:rsidR="009057F3">
        <w:rPr>
          <w:rFonts w:cs="Times New Roman"/>
        </w:rPr>
        <w:t>community assembly</w:t>
      </w:r>
      <w:r w:rsidR="003C2ACA">
        <w:rPr>
          <w:rFonts w:cs="Times New Roman"/>
        </w:rPr>
        <w:t xml:space="preserve"> </w:t>
      </w:r>
      <w:r w:rsidR="007F449D">
        <w:rPr>
          <w:rFonts w:cs="Times New Roman"/>
        </w:rPr>
        <w:t>within (</w:t>
      </w:r>
      <w:r w:rsidR="009057F3">
        <w:rPr>
          <w:rFonts w:cs="Times New Roman"/>
        </w:rPr>
        <w:t xml:space="preserve">and variability </w:t>
      </w:r>
      <w:r w:rsidR="007F449D">
        <w:rPr>
          <w:rFonts w:cs="Times New Roman"/>
        </w:rPr>
        <w:t xml:space="preserve">among) individuals </w:t>
      </w:r>
      <w:r w:rsidR="003C2ACA">
        <w:rPr>
          <w:rFonts w:cs="Times New Roman"/>
        </w:rPr>
        <w:t>is critical to understand coral performance and function.</w:t>
      </w:r>
    </w:p>
    <w:p w14:paraId="7852CB64" w14:textId="26940EA8" w:rsidR="00CA7FB8" w:rsidRDefault="001A2EB8" w:rsidP="007F449D">
      <w:pPr>
        <w:spacing w:line="360" w:lineRule="auto"/>
        <w:rPr>
          <w:rFonts w:cs="Times New Roman"/>
        </w:rPr>
      </w:pPr>
      <w:r w:rsidRPr="008E69BA">
        <w:rPr>
          <w:rFonts w:cs="Times New Roman"/>
        </w:rPr>
        <w:tab/>
      </w:r>
      <w:r w:rsidR="00681877">
        <w:rPr>
          <w:rFonts w:cs="Times New Roman"/>
        </w:rPr>
        <w:t xml:space="preserve">In </w:t>
      </w:r>
      <w:r w:rsidR="007F449D">
        <w:rPr>
          <w:rFonts w:cs="Times New Roman"/>
        </w:rPr>
        <w:t xml:space="preserve">coral </w:t>
      </w:r>
      <w:r w:rsidR="00681877">
        <w:rPr>
          <w:rFonts w:cs="Times New Roman"/>
        </w:rPr>
        <w:t xml:space="preserve">populations where </w:t>
      </w:r>
      <w:r w:rsidR="00F30D9A">
        <w:rPr>
          <w:rFonts w:cs="Times New Roman"/>
        </w:rPr>
        <w:t xml:space="preserve">multiple </w:t>
      </w:r>
      <w:r w:rsidR="00681877">
        <w:rPr>
          <w:rFonts w:cs="Times New Roman"/>
          <w:i/>
        </w:rPr>
        <w:t>Symbiodinium</w:t>
      </w:r>
      <w:r w:rsidR="00F30D9A">
        <w:rPr>
          <w:rFonts w:cs="Times New Roman"/>
        </w:rPr>
        <w:t xml:space="preserve"> types are observed, </w:t>
      </w:r>
      <w:r w:rsidR="00785597">
        <w:rPr>
          <w:rFonts w:cs="Times New Roman"/>
        </w:rPr>
        <w:t>they</w:t>
      </w:r>
      <w:r w:rsidR="00F30D9A">
        <w:rPr>
          <w:rFonts w:cs="Times New Roman"/>
        </w:rPr>
        <w:t xml:space="preserve"> often co</w:t>
      </w:r>
      <w:r w:rsidR="007F449D">
        <w:rPr>
          <w:rFonts w:cs="Times New Roman"/>
        </w:rPr>
        <w:t>-occur in individual colonies,</w:t>
      </w:r>
      <w:r w:rsidR="00F30D9A">
        <w:rPr>
          <w:rFonts w:cs="Times New Roman"/>
        </w:rPr>
        <w:t xml:space="preserve"> </w:t>
      </w:r>
      <w:r w:rsidR="007F449D">
        <w:rPr>
          <w:rFonts w:cs="Times New Roman"/>
        </w:rPr>
        <w:t>where</w:t>
      </w:r>
      <w:r w:rsidR="007D5784">
        <w:rPr>
          <w:rFonts w:cs="Times New Roman"/>
        </w:rPr>
        <w:t xml:space="preserve"> one type is typically numerically dominant </w:t>
      </w:r>
      <w:r w:rsidR="00CF7DD4">
        <w:rPr>
          <w:rFonts w:cs="Times New Roman"/>
        </w:rPr>
        <w:t>with background populations</w:t>
      </w:r>
      <w:r w:rsidR="001C67AC">
        <w:rPr>
          <w:rFonts w:cs="Times New Roman"/>
        </w:rPr>
        <w:t xml:space="preserve"> of </w:t>
      </w:r>
      <w:r w:rsidR="005A61B2">
        <w:rPr>
          <w:rFonts w:cs="Times New Roman"/>
        </w:rPr>
        <w:t xml:space="preserve">the </w:t>
      </w:r>
      <w:r w:rsidR="001C67AC">
        <w:rPr>
          <w:rFonts w:cs="Times New Roman"/>
        </w:rPr>
        <w:t>other</w:t>
      </w:r>
      <w:r w:rsidR="005A61B2">
        <w:rPr>
          <w:rFonts w:cs="Times New Roman"/>
        </w:rPr>
        <w:t>(s)</w:t>
      </w:r>
      <w:r w:rsidR="00CF7DD4">
        <w:rPr>
          <w:rFonts w:cs="Times New Roman"/>
        </w:rPr>
        <w:t xml:space="preserve"> </w:t>
      </w:r>
      <w:r w:rsidR="00624D0D">
        <w:rPr>
          <w:rFonts w:cs="Times New Roman"/>
        </w:rPr>
        <w:fldChar w:fldCharType="begin" w:fldLock="1"/>
      </w:r>
      <w:r w:rsidR="000C12A6">
        <w:rPr>
          <w:rFonts w:cs="Times New Roman"/>
        </w:rPr>
        <w:instrText>ADDIN CSL_CITATION { "citationItems" : [ { "id" : "ITEM-1", "itemData" : { "DOI" : "10.1098/rspb.2012.0055", "ISBN" : "0962-8452", "ISSN" : "1471-2954", "PMID" : "22367985", "abstract" : "Some reef-building corals have been shown to respond to environmental change by shifting the composition of their algal symbiont (genus Symbiodinium) communities. These shifts have been proposed as a potential mechanism by which corals might survive climate stressors, such as increased temperatures. Conventional molecular methods suggest this adaptive capacity may not be widespread because few (\u223c25%) coral species have been found to associate with multiple Symbiodinium clades. However, these methods can fail to detect low abundance symbionts (typically less than 10-20% of the total algal symbiont community). To determine whether additional Symbiodinium clades are present, but are not detected using conventional techniques, we applied a high-resolution, real-time PCR assay to survey Symbiodinium (in clades A-D) from 39 species of phylogenetically and geographically diverse scleractinian corals. This survey included 26 coral species thought to be restricted to hosting a single Symbiodinium clade ('symbiotic specialists'). We detected at least two Symbiodinium clades (C and D) in at least one sample of all 39 coral species tested; all four Symbiodinium clades were detected in over half (54%) of the 26 symbiotic specialist coral species. Furthermore, on average, 68 per cent of all sampled colonies within a given coral species hosted two or more symbiont clades. We conclude that the ability to associate with multiple symbiont clades is common in scleractinian (stony) corals, and that, in coral-algal symbiosis, 'specificity' and 'flexibility' are relative terms: specificity is rarely absolute. The potential for reef corals to adapt or acclimatize to environmental change via symbiont community shifts may therefore be more phylogenetically widespread than has previously been assumed.", "author" : [ { "dropping-particle" : "", "family" : "Silverstein", "given" : "Rachel N", "non-dropping-particle" : "", "parse-names" : false, "suffix" : "" }, { "dropping-particle" : "", "family" : "Correa", "given" : "Adrienne M S", "non-dropping-particle" : "", "parse-names" : false, "suffix" : "" }, { "dropping-particle" : "", "family" : "Baker", "given" : "Andrew C", "non-dropping-particle" : "", "parse-names" : false, "suffix" : "" } ], "container-title" : "Proceedings. Biological sciences / The Royal Society", "id" : "ITEM-1", "issue" : "1738", "issued" : { "date-parts" : [ [ "2012" ] ] }, "page" : "2609-18", "title" : "Specificity is rarely absolute in coral-algal symbiosis: implications for coral response to climate change.", "type" : "article-journal", "volume" : "279" }, "uris" : [ "http://www.mendeley.com/documents/?uuid=1f7bab93-f506-438d-b739-72945f14a2db" ] } ], "mendeley" : { "formattedCitation" : "(Silverstein et al. 2012)", "plainTextFormattedCitation" : "(Silverstein et al. 2012)", "previouslyFormattedCitation" : "(Silverstein et al. 2012)" }, "properties" : { "noteIndex" : 0 }, "schema" : "https://github.com/citation-style-language/schema/raw/master/csl-citation.json" }</w:instrText>
      </w:r>
      <w:r w:rsidR="00624D0D">
        <w:rPr>
          <w:rFonts w:cs="Times New Roman"/>
        </w:rPr>
        <w:fldChar w:fldCharType="separate"/>
      </w:r>
      <w:r w:rsidR="00CF7DD4" w:rsidRPr="00CF7DD4">
        <w:rPr>
          <w:rFonts w:cs="Times New Roman"/>
          <w:noProof/>
        </w:rPr>
        <w:t>(Silverstein et al. 2012</w:t>
      </w:r>
      <w:r w:rsidR="00EB60E2">
        <w:rPr>
          <w:rFonts w:cs="Times New Roman"/>
          <w:noProof/>
        </w:rPr>
        <w:t>)</w:t>
      </w:r>
      <w:r w:rsidR="00624D0D">
        <w:rPr>
          <w:rFonts w:cs="Times New Roman"/>
        </w:rPr>
        <w:fldChar w:fldCharType="end"/>
      </w:r>
      <w:r w:rsidR="007D5784">
        <w:rPr>
          <w:rFonts w:cs="Times New Roman"/>
        </w:rPr>
        <w:t>.</w:t>
      </w:r>
      <w:r w:rsidR="009E0F45" w:rsidRPr="008E69BA">
        <w:rPr>
          <w:rFonts w:cs="Times New Roman"/>
        </w:rPr>
        <w:t xml:space="preserve"> </w:t>
      </w:r>
      <w:r w:rsidR="00980879">
        <w:rPr>
          <w:rFonts w:cs="Times New Roman"/>
        </w:rPr>
        <w:t>T</w:t>
      </w:r>
      <w:r w:rsidR="005518B9" w:rsidRPr="008E69BA">
        <w:rPr>
          <w:rFonts w:cs="Times New Roman"/>
        </w:rPr>
        <w:t>he</w:t>
      </w:r>
      <w:r w:rsidR="00DF4EA2" w:rsidRPr="008E69BA">
        <w:rPr>
          <w:rFonts w:cs="Times New Roman"/>
        </w:rPr>
        <w:t xml:space="preserve"> presence of </w:t>
      </w:r>
      <w:r w:rsidR="00CA7FB8">
        <w:rPr>
          <w:rFonts w:cs="Times New Roman"/>
        </w:rPr>
        <w:t xml:space="preserve">multiple </w:t>
      </w:r>
      <w:r w:rsidR="00DF4EA2" w:rsidRPr="008E69BA">
        <w:rPr>
          <w:rFonts w:cs="Times New Roman"/>
        </w:rPr>
        <w:t>symbionts</w:t>
      </w:r>
      <w:r w:rsidR="00723E94" w:rsidRPr="008E69BA">
        <w:rPr>
          <w:rFonts w:cs="Times New Roman"/>
        </w:rPr>
        <w:t xml:space="preserve"> </w:t>
      </w:r>
      <w:r w:rsidR="00513CC6">
        <w:rPr>
          <w:rFonts w:cs="Times New Roman"/>
        </w:rPr>
        <w:t>implies</w:t>
      </w:r>
      <w:r w:rsidR="00DF4EA2" w:rsidRPr="008E69BA">
        <w:rPr>
          <w:rFonts w:cs="Times New Roman"/>
        </w:rPr>
        <w:t xml:space="preserve"> </w:t>
      </w:r>
      <w:r w:rsidR="00AA4BC4">
        <w:rPr>
          <w:rFonts w:cs="Times New Roman"/>
        </w:rPr>
        <w:t xml:space="preserve">a </w:t>
      </w:r>
      <w:r w:rsidR="00DF4EA2" w:rsidRPr="008E69BA">
        <w:rPr>
          <w:rFonts w:cs="Times New Roman"/>
        </w:rPr>
        <w:t xml:space="preserve">potential for </w:t>
      </w:r>
      <w:r w:rsidR="009057F3">
        <w:rPr>
          <w:rFonts w:cs="Times New Roman"/>
        </w:rPr>
        <w:t>“</w:t>
      </w:r>
      <w:r w:rsidR="00DF4EA2" w:rsidRPr="008E69BA">
        <w:rPr>
          <w:rFonts w:cs="Times New Roman"/>
        </w:rPr>
        <w:t>shuffling</w:t>
      </w:r>
      <w:r w:rsidR="009057F3">
        <w:rPr>
          <w:rFonts w:cs="Times New Roman"/>
        </w:rPr>
        <w:t>”</w:t>
      </w:r>
      <w:r w:rsidR="003570F8">
        <w:rPr>
          <w:rFonts w:cs="Times New Roman"/>
        </w:rPr>
        <w:t xml:space="preserve"> (</w:t>
      </w:r>
      <w:r w:rsidR="001C67AC">
        <w:rPr>
          <w:rFonts w:cs="Times New Roman"/>
        </w:rPr>
        <w:t>i.e.</w:t>
      </w:r>
      <w:r w:rsidR="00FD7B30">
        <w:rPr>
          <w:rFonts w:cs="Times New Roman"/>
        </w:rPr>
        <w:t>,</w:t>
      </w:r>
      <w:r w:rsidR="001C67AC">
        <w:rPr>
          <w:rFonts w:cs="Times New Roman"/>
        </w:rPr>
        <w:t xml:space="preserve"> </w:t>
      </w:r>
      <w:r w:rsidR="00B262EF">
        <w:rPr>
          <w:rFonts w:cs="Times New Roman"/>
        </w:rPr>
        <w:t xml:space="preserve">temporal </w:t>
      </w:r>
      <w:r w:rsidR="00D5107A">
        <w:rPr>
          <w:rFonts w:cs="Times New Roman"/>
        </w:rPr>
        <w:t>change in</w:t>
      </w:r>
      <w:r w:rsidR="00513CC6">
        <w:rPr>
          <w:rFonts w:cs="Times New Roman"/>
        </w:rPr>
        <w:t xml:space="preserve"> the</w:t>
      </w:r>
      <w:r w:rsidR="003570F8">
        <w:rPr>
          <w:rFonts w:cs="Times New Roman"/>
        </w:rPr>
        <w:t xml:space="preserve"> relative</w:t>
      </w:r>
      <w:r w:rsidR="00D5107A">
        <w:rPr>
          <w:rFonts w:cs="Times New Roman"/>
        </w:rPr>
        <w:t xml:space="preserve"> abundance of</w:t>
      </w:r>
      <w:r w:rsidR="004A412F">
        <w:rPr>
          <w:rFonts w:cs="Times New Roman"/>
        </w:rPr>
        <w:t xml:space="preserve"> symbiont</w:t>
      </w:r>
      <w:r w:rsidR="00D5107A">
        <w:rPr>
          <w:rFonts w:cs="Times New Roman"/>
        </w:rPr>
        <w:t xml:space="preserve"> </w:t>
      </w:r>
      <w:r w:rsidR="00513CC6">
        <w:rPr>
          <w:rFonts w:cs="Times New Roman"/>
        </w:rPr>
        <w:t>types</w:t>
      </w:r>
      <w:r w:rsidR="00D5107A">
        <w:rPr>
          <w:rFonts w:cs="Times New Roman"/>
        </w:rPr>
        <w:t>)</w:t>
      </w:r>
      <w:r w:rsidR="00DF4EA2" w:rsidRPr="008E69BA">
        <w:rPr>
          <w:rFonts w:cs="Times New Roman"/>
        </w:rPr>
        <w:t xml:space="preserve"> in response to </w:t>
      </w:r>
      <w:r w:rsidR="00723E94" w:rsidRPr="008E69BA">
        <w:rPr>
          <w:rFonts w:cs="Times New Roman"/>
        </w:rPr>
        <w:t>changing environmental conditions</w:t>
      </w:r>
      <w:r w:rsidR="009C4670" w:rsidRPr="008E69BA">
        <w:rPr>
          <w:rFonts w:cs="Times New Roman"/>
        </w:rPr>
        <w:t xml:space="preserve"> </w:t>
      </w:r>
      <w:r w:rsidR="00624D0D" w:rsidRPr="008E69BA">
        <w:rPr>
          <w:rFonts w:cs="Times New Roman"/>
        </w:rPr>
        <w:fldChar w:fldCharType="begin" w:fldLock="1"/>
      </w:r>
      <w:r w:rsidR="006E3B16">
        <w:rPr>
          <w:rFonts w:cs="Times New Roman"/>
        </w:rPr>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"Proceedings of the Royal Society of London B: Biological Sciences", "id" : "ITEM-1", "issued" : { "date-parts" : [ [ "2008" ] ] }, "page" : "1359-1365", "title" : "A community change in the algal endosymbionts of a scleractinian coral following a natural bleaching event: field evidence of acclimatization", "type" : "article-journal", "volume" : "275"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"id" : "ITEM-3",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"ITEM-3", "issued" : { "date-parts" : [ [ "2007" ] ] }, "page" : "449-457", "title" : "Real-time PCR reveals a high incidence of Symbiodinium clade D at low levels in four scleractinian corals across the Great Barrier Reef: Implications for symbiont shuffling", "type" : "article-journal", "volume" : "26" }, "uris" : [ "http://www.mendeley.com/documents/?uuid=7074e9c8-c246-3dff-a299-2e498db35502" ] }, { "id" : "ITEM-4",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"ITEM-4", "issue" : "10", "issued" : { "date-parts" : [ [ "2016" ] ] }, "page" : "1-9", "title" : "Exploring the Symbiodinium rare biosphere provides evidence for symbiont switching in reef-building corals", "type" : "article-journal", "volume" : "54" }, "uris" : [ "http://www.mendeley.com/documents/?uuid=9f086bbb-005e-3937-8beb-9089e8fe2c8d" ] } ], "mendeley" : { "formattedCitation" : "(Rowan et al. 1995, Mieog et al. 2007, Jones et al. 2008, Boulotte et al. 2016)", "plainTextFormattedCitation" : "(Rowan et al. 1995, Mieog et al. 2007, Jones et al. 2008, Boulotte et al. 2016)", "previouslyFormattedCitation" : "(Rowan et al. 1995, Mieog et al. 2007, Jones et al. 2008, Boulotte et al. 2016)" }, "properties" : { "noteIndex" : 0 }, "schema" : "https://github.com/citation-style-language/schema/raw/master/csl-citation.json" }</w:instrText>
      </w:r>
      <w:r w:rsidR="00624D0D" w:rsidRPr="008E69BA">
        <w:rPr>
          <w:rFonts w:cs="Times New Roman"/>
        </w:rPr>
        <w:fldChar w:fldCharType="separate"/>
      </w:r>
      <w:r w:rsidR="00945BC5">
        <w:rPr>
          <w:rFonts w:cs="Times New Roman"/>
          <w:noProof/>
        </w:rPr>
        <w:t>(Rowan &amp; Knowlton 1995;</w:t>
      </w:r>
      <w:r w:rsidR="00D5107A" w:rsidRPr="00D5107A">
        <w:rPr>
          <w:rFonts w:cs="Times New Roman"/>
          <w:noProof/>
        </w:rPr>
        <w:t xml:space="preserve"> </w:t>
      </w:r>
      <w:r w:rsidR="00945BC5">
        <w:rPr>
          <w:rFonts w:cs="Times New Roman"/>
          <w:noProof/>
        </w:rPr>
        <w:t>Jones et al. 2008</w:t>
      </w:r>
      <w:r w:rsidR="00D5107A" w:rsidRPr="00D5107A">
        <w:rPr>
          <w:rFonts w:cs="Times New Roman"/>
          <w:noProof/>
        </w:rPr>
        <w:t>)</w:t>
      </w:r>
      <w:r w:rsidR="00624D0D" w:rsidRPr="008E69BA">
        <w:rPr>
          <w:rFonts w:cs="Times New Roman"/>
        </w:rPr>
        <w:fldChar w:fldCharType="end"/>
      </w:r>
      <w:r w:rsidR="00CA7FB8">
        <w:rPr>
          <w:rFonts w:cs="Times New Roman"/>
        </w:rPr>
        <w:t>, and suggests that a colony’s symbiont community structure may reflect competition or diffe</w:t>
      </w:r>
      <w:r w:rsidR="00785597">
        <w:rPr>
          <w:rFonts w:cs="Times New Roman"/>
        </w:rPr>
        <w:t>rential performance of symbionts under</w:t>
      </w:r>
      <w:r w:rsidR="00CA7FB8">
        <w:rPr>
          <w:rFonts w:cs="Times New Roman"/>
        </w:rPr>
        <w:t xml:space="preserve"> prevailing abiotic </w:t>
      </w:r>
      <w:r w:rsidR="00785597">
        <w:rPr>
          <w:rFonts w:cs="Times New Roman"/>
        </w:rPr>
        <w:t>conditions</w:t>
      </w:r>
      <w:r w:rsidR="00012EDC">
        <w:rPr>
          <w:rFonts w:cs="Times New Roman"/>
        </w:rPr>
        <w:t>.</w:t>
      </w:r>
      <w:r w:rsidR="0088298D">
        <w:rPr>
          <w:rFonts w:cs="Times New Roman"/>
        </w:rPr>
        <w:t xml:space="preserve"> Indeed, </w:t>
      </w:r>
      <w:r w:rsidR="009A0C53">
        <w:rPr>
          <w:rFonts w:cs="Times New Roman"/>
        </w:rPr>
        <w:t>temperature and</w:t>
      </w:r>
      <w:r w:rsidR="00CA7FB8">
        <w:rPr>
          <w:rFonts w:cs="Times New Roman"/>
        </w:rPr>
        <w:t xml:space="preserve"> light may</w:t>
      </w:r>
      <w:r w:rsidR="0088298D">
        <w:rPr>
          <w:rFonts w:cs="Times New Roman"/>
        </w:rPr>
        <w:t xml:space="preserve"> </w:t>
      </w:r>
      <w:r w:rsidR="00CA7FB8">
        <w:rPr>
          <w:rFonts w:cs="Times New Roman"/>
        </w:rPr>
        <w:t>influence</w:t>
      </w:r>
      <w:r w:rsidR="0088298D">
        <w:rPr>
          <w:rFonts w:cs="Times New Roman"/>
        </w:rPr>
        <w:t xml:space="preserve"> which symbiont </w:t>
      </w:r>
      <w:r w:rsidR="00CA7FB8">
        <w:rPr>
          <w:rFonts w:cs="Times New Roman"/>
        </w:rPr>
        <w:t>establishes dominance</w:t>
      </w:r>
      <w:r w:rsidR="0088298D">
        <w:rPr>
          <w:rFonts w:cs="Times New Roman"/>
        </w:rPr>
        <w:t xml:space="preserve"> in a mixed community (Cunning et al. 2015)</w:t>
      </w:r>
      <w:r w:rsidR="003D1B77">
        <w:rPr>
          <w:rFonts w:cs="Times New Roman"/>
        </w:rPr>
        <w:t xml:space="preserve">, </w:t>
      </w:r>
      <w:r w:rsidR="00CA7FB8">
        <w:rPr>
          <w:rFonts w:cs="Times New Roman"/>
        </w:rPr>
        <w:t>and thus spatial variability in symbiont dominance within population</w:t>
      </w:r>
      <w:r w:rsidR="009A0C53">
        <w:rPr>
          <w:rFonts w:cs="Times New Roman"/>
        </w:rPr>
        <w:t>s</w:t>
      </w:r>
      <w:r w:rsidR="00CA7FB8">
        <w:rPr>
          <w:rFonts w:cs="Times New Roman"/>
        </w:rPr>
        <w:t xml:space="preserve"> </w:t>
      </w:r>
      <w:r w:rsidR="00C3648D">
        <w:rPr>
          <w:rFonts w:cs="Times New Roman"/>
        </w:rPr>
        <w:t>may</w:t>
      </w:r>
      <w:r w:rsidR="00CA7FB8">
        <w:rPr>
          <w:rFonts w:cs="Times New Roman"/>
        </w:rPr>
        <w:t xml:space="preserve"> reflect </w:t>
      </w:r>
      <w:r w:rsidR="00945BC5">
        <w:rPr>
          <w:rFonts w:cs="Times New Roman"/>
        </w:rPr>
        <w:t>variability in the external environment</w:t>
      </w:r>
      <w:r w:rsidR="009A0C53">
        <w:rPr>
          <w:rFonts w:cs="Times New Roman"/>
        </w:rPr>
        <w:t xml:space="preserve"> (</w:t>
      </w:r>
      <w:proofErr w:type="spellStart"/>
      <w:r w:rsidR="009A0C53">
        <w:rPr>
          <w:rFonts w:cs="Times New Roman"/>
        </w:rPr>
        <w:t>Sampayo</w:t>
      </w:r>
      <w:proofErr w:type="spellEnd"/>
      <w:r w:rsidR="009A0C53">
        <w:rPr>
          <w:rFonts w:cs="Times New Roman"/>
        </w:rPr>
        <w:t xml:space="preserve"> et al. 2007; </w:t>
      </w:r>
      <w:proofErr w:type="spellStart"/>
      <w:r w:rsidR="009A0C53">
        <w:rPr>
          <w:rFonts w:cs="Times New Roman"/>
        </w:rPr>
        <w:t>Bongaerts</w:t>
      </w:r>
      <w:proofErr w:type="spellEnd"/>
      <w:r w:rsidR="009A0C53">
        <w:rPr>
          <w:rFonts w:cs="Times New Roman"/>
        </w:rPr>
        <w:t xml:space="preserve"> et al. 2015)</w:t>
      </w:r>
      <w:r w:rsidR="00CA7FB8">
        <w:rPr>
          <w:rFonts w:cs="Times New Roman"/>
        </w:rPr>
        <w:t>.</w:t>
      </w:r>
    </w:p>
    <w:p w14:paraId="1B51C6C6" w14:textId="02C2D432" w:rsidR="006E0F28" w:rsidRDefault="00FC2AAC" w:rsidP="007F449D">
      <w:pPr>
        <w:spacing w:line="360" w:lineRule="auto"/>
        <w:rPr>
          <w:rFonts w:cs="Times New Roman"/>
        </w:rPr>
      </w:pPr>
      <w:r>
        <w:rPr>
          <w:rFonts w:cs="Times New Roman"/>
        </w:rPr>
        <w:tab/>
      </w:r>
      <w:r w:rsidR="0030078C">
        <w:rPr>
          <w:rFonts w:cs="Times New Roman"/>
        </w:rPr>
        <w:t xml:space="preserve">However, </w:t>
      </w:r>
      <w:r w:rsidR="00B262EF">
        <w:rPr>
          <w:rFonts w:cs="Times New Roman"/>
        </w:rPr>
        <w:t xml:space="preserve">frequent </w:t>
      </w:r>
      <w:r w:rsidR="00785597">
        <w:rPr>
          <w:rFonts w:cs="Times New Roman"/>
        </w:rPr>
        <w:t>occurrence</w:t>
      </w:r>
      <w:r w:rsidR="00775F01">
        <w:rPr>
          <w:rFonts w:cs="Times New Roman"/>
        </w:rPr>
        <w:t xml:space="preserve"> of neighboring conspecifics with </w:t>
      </w:r>
      <w:r w:rsidR="00785597">
        <w:rPr>
          <w:rFonts w:cs="Times New Roman"/>
        </w:rPr>
        <w:t xml:space="preserve">dissimilar symbionts </w:t>
      </w:r>
      <w:r w:rsidR="00C262F7">
        <w:rPr>
          <w:rFonts w:cs="Times New Roman"/>
        </w:rPr>
        <w:t>(</w:t>
      </w:r>
      <w:r w:rsidR="00E438EB">
        <w:rPr>
          <w:rFonts w:cs="Times New Roman"/>
        </w:rPr>
        <w:t xml:space="preserve">Cunning et al. 2016) </w:t>
      </w:r>
      <w:r w:rsidR="00785597">
        <w:rPr>
          <w:rFonts w:cs="Times New Roman"/>
        </w:rPr>
        <w:t xml:space="preserve">suggests factors other than the environment are </w:t>
      </w:r>
      <w:r w:rsidR="00A01A31">
        <w:rPr>
          <w:rFonts w:cs="Times New Roman"/>
        </w:rPr>
        <w:t xml:space="preserve">also </w:t>
      </w:r>
      <w:r w:rsidR="00785597">
        <w:rPr>
          <w:rFonts w:cs="Times New Roman"/>
        </w:rPr>
        <w:t>important</w:t>
      </w:r>
      <w:r w:rsidR="00A01A31">
        <w:rPr>
          <w:rFonts w:cs="Times New Roman"/>
        </w:rPr>
        <w:t>.</w:t>
      </w:r>
      <w:r w:rsidR="00486E89">
        <w:rPr>
          <w:rFonts w:cs="Times New Roman"/>
        </w:rPr>
        <w:t xml:space="preserve"> </w:t>
      </w:r>
      <w:r w:rsidR="001015B7">
        <w:rPr>
          <w:rFonts w:cs="Times New Roman"/>
        </w:rPr>
        <w:t xml:space="preserve">In corals where symbionts </w:t>
      </w:r>
      <w:r w:rsidR="007D7301">
        <w:rPr>
          <w:rFonts w:cs="Times New Roman"/>
        </w:rPr>
        <w:t xml:space="preserve">are </w:t>
      </w:r>
      <w:r w:rsidR="001015B7">
        <w:rPr>
          <w:rFonts w:cs="Times New Roman"/>
        </w:rPr>
        <w:t xml:space="preserve">maternally </w:t>
      </w:r>
      <w:r w:rsidR="007D7301">
        <w:rPr>
          <w:rFonts w:cs="Times New Roman"/>
        </w:rPr>
        <w:t>derived</w:t>
      </w:r>
      <w:r w:rsidR="001015B7">
        <w:rPr>
          <w:rFonts w:cs="Times New Roman"/>
        </w:rPr>
        <w:t xml:space="preserve"> (i.e.</w:t>
      </w:r>
      <w:r w:rsidR="00FD7B30">
        <w:rPr>
          <w:rFonts w:cs="Times New Roman"/>
        </w:rPr>
        <w:t>,</w:t>
      </w:r>
      <w:r w:rsidR="001015B7">
        <w:rPr>
          <w:rFonts w:cs="Times New Roman"/>
        </w:rPr>
        <w:t xml:space="preserve"> vertical-transmission)</w:t>
      </w:r>
      <w:r w:rsidR="00486E89">
        <w:rPr>
          <w:rFonts w:cs="Times New Roman"/>
        </w:rPr>
        <w:t>,</w:t>
      </w:r>
      <w:r w:rsidR="001015B7">
        <w:rPr>
          <w:rFonts w:cs="Times New Roman"/>
        </w:rPr>
        <w:t xml:space="preserve"> a </w:t>
      </w:r>
      <w:r w:rsidR="000F105A">
        <w:rPr>
          <w:rFonts w:cs="Times New Roman"/>
        </w:rPr>
        <w:t>colony’s</w:t>
      </w:r>
      <w:r w:rsidR="00BC1362">
        <w:rPr>
          <w:rFonts w:cs="Times New Roman"/>
        </w:rPr>
        <w:t xml:space="preserve"> symbiont</w:t>
      </w:r>
      <w:r w:rsidR="006B535B">
        <w:rPr>
          <w:rFonts w:cs="Times New Roman"/>
        </w:rPr>
        <w:t xml:space="preserve">s may </w:t>
      </w:r>
      <w:r w:rsidR="0074399D">
        <w:rPr>
          <w:rFonts w:cs="Times New Roman"/>
        </w:rPr>
        <w:t>reflect</w:t>
      </w:r>
      <w:r w:rsidR="006B535B">
        <w:rPr>
          <w:rFonts w:cs="Times New Roman"/>
        </w:rPr>
        <w:t xml:space="preserve"> which cells were </w:t>
      </w:r>
      <w:r w:rsidR="000F4366">
        <w:rPr>
          <w:rFonts w:cs="Times New Roman"/>
        </w:rPr>
        <w:t xml:space="preserve">transmitted </w:t>
      </w:r>
      <w:r w:rsidR="00663341">
        <w:rPr>
          <w:rFonts w:cs="Times New Roman"/>
        </w:rPr>
        <w:t>into unfertilized eg</w:t>
      </w:r>
      <w:r w:rsidR="00AD36FC">
        <w:rPr>
          <w:rFonts w:cs="Times New Roman"/>
        </w:rPr>
        <w:t>gs (</w:t>
      </w:r>
      <w:r w:rsidR="00B2267F" w:rsidRPr="007C7715">
        <w:rPr>
          <w:rFonts w:cs="Times New Roman"/>
          <w:color w:val="1A1A1A"/>
        </w:rPr>
        <w:t>Padilla-</w:t>
      </w:r>
      <w:proofErr w:type="spellStart"/>
      <w:r w:rsidR="00B2267F" w:rsidRPr="007C7715">
        <w:rPr>
          <w:rFonts w:cs="Times New Roman"/>
          <w:color w:val="1A1A1A"/>
        </w:rPr>
        <w:t>Gamiño</w:t>
      </w:r>
      <w:proofErr w:type="spellEnd"/>
      <w:r w:rsidR="00B2267F">
        <w:rPr>
          <w:rFonts w:cs="Times New Roman"/>
        </w:rPr>
        <w:t xml:space="preserve"> </w:t>
      </w:r>
      <w:r w:rsidR="00AD36FC">
        <w:rPr>
          <w:rFonts w:cs="Times New Roman"/>
        </w:rPr>
        <w:t xml:space="preserve">et al. 2012) and </w:t>
      </w:r>
      <w:r w:rsidR="001015B7">
        <w:rPr>
          <w:rFonts w:cs="Times New Roman"/>
        </w:rPr>
        <w:t xml:space="preserve">brooded </w:t>
      </w:r>
      <w:r w:rsidR="006B535B">
        <w:rPr>
          <w:rFonts w:cs="Times New Roman"/>
        </w:rPr>
        <w:t xml:space="preserve">larva </w:t>
      </w:r>
      <w:r w:rsidR="00E438EB">
        <w:rPr>
          <w:rFonts w:cs="Times New Roman"/>
        </w:rPr>
        <w:t>(</w:t>
      </w:r>
      <w:r w:rsidR="00486E89">
        <w:rPr>
          <w:rFonts w:cs="Times New Roman"/>
        </w:rPr>
        <w:t>Baird et al. 2009</w:t>
      </w:r>
      <w:r w:rsidR="00FD7B30">
        <w:rPr>
          <w:rFonts w:cs="Times New Roman"/>
        </w:rPr>
        <w:t xml:space="preserve">) in addition to exogenous sources </w:t>
      </w:r>
      <w:r w:rsidR="00AD36FC">
        <w:rPr>
          <w:rFonts w:cs="Times New Roman"/>
        </w:rPr>
        <w:t xml:space="preserve">(Byler et al. 2013), </w:t>
      </w:r>
      <w:r w:rsidR="000F105A">
        <w:rPr>
          <w:rFonts w:cs="Times New Roman"/>
        </w:rPr>
        <w:t>or</w:t>
      </w:r>
      <w:r w:rsidR="000F4366">
        <w:rPr>
          <w:rFonts w:cs="Times New Roman"/>
        </w:rPr>
        <w:t xml:space="preserve"> </w:t>
      </w:r>
      <w:r w:rsidR="0074399D">
        <w:rPr>
          <w:rFonts w:cs="Times New Roman"/>
        </w:rPr>
        <w:t>may be otherwise genetically determined</w:t>
      </w:r>
      <w:r w:rsidR="00293F6E">
        <w:rPr>
          <w:rFonts w:cs="Times New Roman"/>
        </w:rPr>
        <w:t xml:space="preserve"> </w:t>
      </w:r>
      <w:r w:rsidR="0030078C">
        <w:rPr>
          <w:rFonts w:cs="Times New Roman"/>
        </w:rPr>
        <w:t xml:space="preserve">(Poland </w:t>
      </w:r>
      <w:r w:rsidR="004416B8">
        <w:rPr>
          <w:rFonts w:cs="Times New Roman"/>
        </w:rPr>
        <w:t xml:space="preserve">&amp; </w:t>
      </w:r>
      <w:proofErr w:type="spellStart"/>
      <w:r w:rsidR="0030078C">
        <w:rPr>
          <w:rFonts w:cs="Times New Roman"/>
        </w:rPr>
        <w:t>Coffroth</w:t>
      </w:r>
      <w:proofErr w:type="spellEnd"/>
      <w:r w:rsidR="0030078C">
        <w:rPr>
          <w:rFonts w:cs="Times New Roman"/>
        </w:rPr>
        <w:t xml:space="preserve"> 2016). </w:t>
      </w:r>
      <w:r w:rsidR="000F4366">
        <w:rPr>
          <w:rFonts w:cs="Times New Roman"/>
        </w:rPr>
        <w:t>Alternatively</w:t>
      </w:r>
      <w:r w:rsidR="00785597">
        <w:rPr>
          <w:rFonts w:cs="Times New Roman"/>
        </w:rPr>
        <w:t xml:space="preserve">, </w:t>
      </w:r>
      <w:r w:rsidR="000F4366">
        <w:rPr>
          <w:rFonts w:cs="Times New Roman"/>
        </w:rPr>
        <w:t xml:space="preserve">the symbiont community </w:t>
      </w:r>
      <w:r w:rsidR="00BC1362">
        <w:rPr>
          <w:rFonts w:cs="Times New Roman"/>
        </w:rPr>
        <w:t>may reflect</w:t>
      </w:r>
      <w:r w:rsidR="000F4366">
        <w:rPr>
          <w:rFonts w:cs="Times New Roman"/>
        </w:rPr>
        <w:t xml:space="preserve"> </w:t>
      </w:r>
      <w:r w:rsidR="00BC1362">
        <w:rPr>
          <w:rFonts w:cs="Times New Roman"/>
        </w:rPr>
        <w:t xml:space="preserve">an emergent interaction of abiotic </w:t>
      </w:r>
      <w:r w:rsidR="000F105A">
        <w:rPr>
          <w:rFonts w:cs="Times New Roman"/>
        </w:rPr>
        <w:t xml:space="preserve">and biotic </w:t>
      </w:r>
      <w:r w:rsidR="00BC1362">
        <w:rPr>
          <w:rFonts w:cs="Times New Roman"/>
        </w:rPr>
        <w:t>factors</w:t>
      </w:r>
      <w:r w:rsidR="00D55D0D">
        <w:rPr>
          <w:rFonts w:cs="Times New Roman"/>
        </w:rPr>
        <w:t>,</w:t>
      </w:r>
      <w:r w:rsidR="000F105A">
        <w:rPr>
          <w:rFonts w:cs="Times New Roman"/>
        </w:rPr>
        <w:t xml:space="preserve"> as</w:t>
      </w:r>
      <w:r w:rsidR="000F4366">
        <w:rPr>
          <w:rFonts w:cs="Times New Roman"/>
        </w:rPr>
        <w:t xml:space="preserve"> </w:t>
      </w:r>
      <w:r w:rsidR="000F105A">
        <w:rPr>
          <w:rFonts w:cs="Times New Roman"/>
        </w:rPr>
        <w:t>particular</w:t>
      </w:r>
      <w:r w:rsidR="000F4366">
        <w:rPr>
          <w:rFonts w:cs="Times New Roman"/>
        </w:rPr>
        <w:t xml:space="preserve"> host trait</w:t>
      </w:r>
      <w:r w:rsidR="00BC1362">
        <w:rPr>
          <w:rFonts w:cs="Times New Roman"/>
        </w:rPr>
        <w:t xml:space="preserve">s </w:t>
      </w:r>
      <w:r w:rsidR="000F105A">
        <w:rPr>
          <w:rFonts w:cs="Times New Roman"/>
        </w:rPr>
        <w:t>may directly or indirectly</w:t>
      </w:r>
      <w:r w:rsidR="00BC1362">
        <w:rPr>
          <w:rFonts w:cs="Times New Roman"/>
        </w:rPr>
        <w:t xml:space="preserve"> influence</w:t>
      </w:r>
      <w:r w:rsidR="000F4366">
        <w:rPr>
          <w:rFonts w:cs="Times New Roman"/>
        </w:rPr>
        <w:t xml:space="preserve"> symbiont community dynamics. </w:t>
      </w:r>
      <w:r w:rsidR="000F105A">
        <w:rPr>
          <w:rFonts w:cs="Times New Roman"/>
        </w:rPr>
        <w:t>One such trait is colony</w:t>
      </w:r>
      <w:r w:rsidR="00CF6246">
        <w:rPr>
          <w:rFonts w:cs="Times New Roman"/>
        </w:rPr>
        <w:t xml:space="preserve"> color morph</w:t>
      </w:r>
      <w:r w:rsidR="00242B10">
        <w:rPr>
          <w:rFonts w:cs="Times New Roman"/>
        </w:rPr>
        <w:t xml:space="preserve">, </w:t>
      </w:r>
      <w:r w:rsidR="0074399D">
        <w:rPr>
          <w:rFonts w:cs="Times New Roman"/>
        </w:rPr>
        <w:t xml:space="preserve">which </w:t>
      </w:r>
      <w:r w:rsidR="00A01A31">
        <w:rPr>
          <w:rFonts w:cs="Times New Roman"/>
        </w:rPr>
        <w:t>arise</w:t>
      </w:r>
      <w:r w:rsidR="0074399D">
        <w:rPr>
          <w:rFonts w:cs="Times New Roman"/>
        </w:rPr>
        <w:t>s</w:t>
      </w:r>
      <w:r w:rsidR="00A01A31">
        <w:rPr>
          <w:rFonts w:cs="Times New Roman"/>
        </w:rPr>
        <w:t xml:space="preserve"> </w:t>
      </w:r>
      <w:r w:rsidR="00CF6246">
        <w:rPr>
          <w:rFonts w:cs="Times New Roman"/>
        </w:rPr>
        <w:t xml:space="preserve">from host-produced </w:t>
      </w:r>
      <w:r w:rsidR="0017796C">
        <w:rPr>
          <w:rFonts w:cs="Times New Roman"/>
        </w:rPr>
        <w:t>fluorescent proteins (</w:t>
      </w:r>
      <w:proofErr w:type="spellStart"/>
      <w:r w:rsidR="0017796C">
        <w:rPr>
          <w:rFonts w:cs="Times New Roman"/>
        </w:rPr>
        <w:t>Kelmanson</w:t>
      </w:r>
      <w:proofErr w:type="spellEnd"/>
      <w:r w:rsidR="0017796C">
        <w:rPr>
          <w:rFonts w:cs="Times New Roman"/>
        </w:rPr>
        <w:t xml:space="preserve"> &amp; </w:t>
      </w:r>
      <w:proofErr w:type="spellStart"/>
      <w:r w:rsidR="0017796C">
        <w:rPr>
          <w:rFonts w:cs="Times New Roman"/>
        </w:rPr>
        <w:t>Matz</w:t>
      </w:r>
      <w:proofErr w:type="spellEnd"/>
      <w:r w:rsidR="0017796C">
        <w:rPr>
          <w:rFonts w:cs="Times New Roman"/>
        </w:rPr>
        <w:t xml:space="preserve"> 2003</w:t>
      </w:r>
      <w:r w:rsidR="00EE75B0">
        <w:rPr>
          <w:rFonts w:cs="Times New Roman"/>
        </w:rPr>
        <w:t>) that</w:t>
      </w:r>
      <w:r w:rsidR="0017796C">
        <w:rPr>
          <w:rFonts w:cs="Times New Roman"/>
        </w:rPr>
        <w:t xml:space="preserve"> </w:t>
      </w:r>
      <w:r w:rsidR="00B262EF">
        <w:rPr>
          <w:rFonts w:cs="Times New Roman"/>
        </w:rPr>
        <w:t>modify</w:t>
      </w:r>
      <w:r w:rsidR="000F105A">
        <w:rPr>
          <w:rFonts w:cs="Times New Roman"/>
        </w:rPr>
        <w:t xml:space="preserve"> i</w:t>
      </w:r>
      <w:r w:rsidR="00B262EF">
        <w:rPr>
          <w:rFonts w:cs="Times New Roman"/>
        </w:rPr>
        <w:t>ntracellular</w:t>
      </w:r>
      <w:r w:rsidR="000F105A">
        <w:rPr>
          <w:rFonts w:cs="Times New Roman"/>
        </w:rPr>
        <w:t xml:space="preserve"> light environment</w:t>
      </w:r>
      <w:r w:rsidR="00B262EF">
        <w:rPr>
          <w:rFonts w:cs="Times New Roman"/>
        </w:rPr>
        <w:t>s</w:t>
      </w:r>
      <w:r w:rsidR="000F105A">
        <w:rPr>
          <w:rFonts w:cs="Times New Roman"/>
        </w:rPr>
        <w:t xml:space="preserve"> </w:t>
      </w:r>
      <w:r w:rsidR="0017796C">
        <w:rPr>
          <w:rFonts w:cs="Times New Roman"/>
        </w:rPr>
        <w:t>(</w:t>
      </w:r>
      <w:proofErr w:type="spellStart"/>
      <w:r w:rsidR="0017796C">
        <w:rPr>
          <w:rFonts w:cs="Times New Roman"/>
        </w:rPr>
        <w:t>Salih</w:t>
      </w:r>
      <w:proofErr w:type="spellEnd"/>
      <w:r w:rsidR="0017796C">
        <w:rPr>
          <w:rFonts w:cs="Times New Roman"/>
        </w:rPr>
        <w:t xml:space="preserve"> et al. 2000</w:t>
      </w:r>
      <w:r w:rsidR="00BA6697">
        <w:rPr>
          <w:rFonts w:cs="Times New Roman"/>
        </w:rPr>
        <w:t xml:space="preserve">) </w:t>
      </w:r>
      <w:r w:rsidR="00FD59F8">
        <w:rPr>
          <w:rFonts w:cs="Times New Roman"/>
        </w:rPr>
        <w:t>with the potential to affect patterns in coral-</w:t>
      </w:r>
      <w:r w:rsidR="00FD59F8">
        <w:rPr>
          <w:rFonts w:cs="Times New Roman"/>
          <w:i/>
        </w:rPr>
        <w:t xml:space="preserve">Symbiodinium </w:t>
      </w:r>
      <w:r w:rsidR="00FD59F8">
        <w:rPr>
          <w:rFonts w:cs="Times New Roman"/>
        </w:rPr>
        <w:t>associations (</w:t>
      </w:r>
      <w:proofErr w:type="spellStart"/>
      <w:r w:rsidR="00FD59F8">
        <w:rPr>
          <w:rFonts w:cs="Times New Roman"/>
        </w:rPr>
        <w:t>Frade</w:t>
      </w:r>
      <w:proofErr w:type="spellEnd"/>
      <w:r w:rsidR="00FD59F8">
        <w:rPr>
          <w:rFonts w:cs="Times New Roman"/>
        </w:rPr>
        <w:t xml:space="preserve"> et al. 2008; </w:t>
      </w:r>
      <w:proofErr w:type="spellStart"/>
      <w:r w:rsidR="00FD59F8">
        <w:rPr>
          <w:rFonts w:cs="Times New Roman"/>
        </w:rPr>
        <w:t>LaJeunesse</w:t>
      </w:r>
      <w:proofErr w:type="spellEnd"/>
      <w:r w:rsidR="00FD59F8">
        <w:rPr>
          <w:rFonts w:cs="Times New Roman"/>
        </w:rPr>
        <w:t xml:space="preserve"> &amp; </w:t>
      </w:r>
      <w:proofErr w:type="spellStart"/>
      <w:r w:rsidR="00FD59F8">
        <w:rPr>
          <w:rFonts w:cs="Times New Roman"/>
        </w:rPr>
        <w:t>Thornhill</w:t>
      </w:r>
      <w:proofErr w:type="spellEnd"/>
      <w:r w:rsidR="00FD59F8">
        <w:rPr>
          <w:rFonts w:cs="Times New Roman"/>
        </w:rPr>
        <w:t xml:space="preserve"> 2004)</w:t>
      </w:r>
      <w:r w:rsidR="00EE7DA5">
        <w:rPr>
          <w:rFonts w:cs="Times New Roman"/>
        </w:rPr>
        <w:t xml:space="preserve"> </w:t>
      </w:r>
      <w:r w:rsidR="00FD59F8">
        <w:rPr>
          <w:rFonts w:cs="Times New Roman"/>
        </w:rPr>
        <w:t xml:space="preserve">and </w:t>
      </w:r>
      <w:r w:rsidR="00EE7DA5">
        <w:rPr>
          <w:rFonts w:cs="Times New Roman"/>
        </w:rPr>
        <w:t xml:space="preserve">physiological </w:t>
      </w:r>
      <w:r w:rsidR="00FD59F8">
        <w:rPr>
          <w:rFonts w:cs="Times New Roman"/>
        </w:rPr>
        <w:t>performance.</w:t>
      </w:r>
    </w:p>
    <w:p w14:paraId="2B434EC1" w14:textId="55113E1E" w:rsidR="00FB721C" w:rsidRDefault="006E0F28" w:rsidP="007F449D">
      <w:pPr>
        <w:spacing w:line="360" w:lineRule="auto"/>
        <w:rPr>
          <w:rFonts w:cs="Times New Roman"/>
        </w:rPr>
      </w:pPr>
      <w:r>
        <w:rPr>
          <w:rFonts w:cs="Times New Roman"/>
        </w:rPr>
        <w:tab/>
      </w:r>
      <w:r w:rsidR="00BC1362">
        <w:rPr>
          <w:rFonts w:cs="Times New Roman"/>
        </w:rPr>
        <w:t xml:space="preserve">Here, we investigate </w:t>
      </w:r>
      <w:r w:rsidR="00945BC5">
        <w:rPr>
          <w:rFonts w:cs="Times New Roman"/>
        </w:rPr>
        <w:t xml:space="preserve">potential biotic and abiotic drivers of </w:t>
      </w:r>
      <w:r w:rsidR="00C828B0" w:rsidRPr="008E69BA">
        <w:rPr>
          <w:rFonts w:cs="Times New Roman"/>
          <w:i/>
        </w:rPr>
        <w:t>Symbiodinium</w:t>
      </w:r>
      <w:r w:rsidR="00815A16" w:rsidRPr="008E69BA">
        <w:rPr>
          <w:rFonts w:cs="Times New Roman"/>
          <w:i/>
        </w:rPr>
        <w:t xml:space="preserve"> </w:t>
      </w:r>
      <w:r w:rsidR="005A61B2">
        <w:rPr>
          <w:rFonts w:cs="Times New Roman"/>
        </w:rPr>
        <w:t>communit</w:t>
      </w:r>
      <w:r w:rsidR="003D1B77">
        <w:rPr>
          <w:rFonts w:cs="Times New Roman"/>
        </w:rPr>
        <w:t xml:space="preserve">y </w:t>
      </w:r>
      <w:r w:rsidR="00C3708D">
        <w:rPr>
          <w:rFonts w:cs="Times New Roman"/>
        </w:rPr>
        <w:t>variability</w:t>
      </w:r>
      <w:r w:rsidR="005A61B2">
        <w:rPr>
          <w:rFonts w:cs="Times New Roman"/>
        </w:rPr>
        <w:t xml:space="preserve"> </w:t>
      </w:r>
      <w:r w:rsidR="00897672">
        <w:rPr>
          <w:rFonts w:cs="Times New Roman"/>
        </w:rPr>
        <w:t>in</w:t>
      </w:r>
      <w:r w:rsidR="005A61B2">
        <w:rPr>
          <w:rFonts w:cs="Times New Roman"/>
        </w:rPr>
        <w:t xml:space="preserve"> </w:t>
      </w:r>
      <w:r w:rsidR="00C9688D" w:rsidRPr="008E69BA">
        <w:rPr>
          <w:rFonts w:cs="Times New Roman"/>
          <w:i/>
        </w:rPr>
        <w:t>Montipora capitata</w:t>
      </w:r>
      <w:r w:rsidR="00920E7E" w:rsidRPr="008E69BA">
        <w:rPr>
          <w:rFonts w:cs="Times New Roman"/>
          <w:i/>
        </w:rPr>
        <w:t xml:space="preserve"> </w:t>
      </w:r>
      <w:r w:rsidR="00920E7E" w:rsidRPr="008E69BA">
        <w:rPr>
          <w:rFonts w:cs="Times New Roman"/>
        </w:rPr>
        <w:t>in</w:t>
      </w:r>
      <w:r w:rsidR="00C9688D" w:rsidRPr="008E69BA">
        <w:rPr>
          <w:rFonts w:cs="Times New Roman"/>
          <w:i/>
        </w:rPr>
        <w:t xml:space="preserve"> </w:t>
      </w:r>
      <w:r w:rsidR="004C7204" w:rsidRPr="008E69BA">
        <w:rPr>
          <w:rFonts w:cs="Times New Roman"/>
        </w:rPr>
        <w:t>Kāne‘</w:t>
      </w:r>
      <w:r w:rsidR="00CC3978" w:rsidRPr="008E69BA">
        <w:rPr>
          <w:rFonts w:cs="Times New Roman"/>
        </w:rPr>
        <w:t>ohe Bay</w:t>
      </w:r>
      <w:r w:rsidR="00945BC5">
        <w:rPr>
          <w:rFonts w:cs="Times New Roman"/>
        </w:rPr>
        <w:t xml:space="preserve"> (</w:t>
      </w:r>
      <w:r w:rsidR="00B262EF">
        <w:rPr>
          <w:rFonts w:cs="Times New Roman"/>
          <w:lang w:val="haw-US"/>
        </w:rPr>
        <w:t>Hawaiʻi, USA)</w:t>
      </w:r>
      <w:r w:rsidR="00EE75B0">
        <w:rPr>
          <w:rFonts w:cs="Times New Roman"/>
        </w:rPr>
        <w:t>,</w:t>
      </w:r>
      <w:r w:rsidR="00051404">
        <w:rPr>
          <w:rFonts w:cs="Times New Roman"/>
        </w:rPr>
        <w:t xml:space="preserve"> </w:t>
      </w:r>
      <w:r w:rsidR="00B262EF">
        <w:rPr>
          <w:rFonts w:cs="Times New Roman"/>
        </w:rPr>
        <w:t xml:space="preserve">where </w:t>
      </w:r>
      <w:r w:rsidR="00945BC5">
        <w:rPr>
          <w:rFonts w:cs="Times New Roman"/>
        </w:rPr>
        <w:t>this dominant reef-builder may</w:t>
      </w:r>
      <w:r w:rsidR="00051404">
        <w:rPr>
          <w:rFonts w:cs="Times New Roman"/>
        </w:rPr>
        <w:t xml:space="preserve"> </w:t>
      </w:r>
      <w:r w:rsidR="00946F24" w:rsidRPr="008E69BA">
        <w:rPr>
          <w:rFonts w:cs="Times New Roman"/>
        </w:rPr>
        <w:t xml:space="preserve">harbor </w:t>
      </w:r>
      <w:r w:rsidR="004C7204" w:rsidRPr="008E69BA">
        <w:rPr>
          <w:rFonts w:cs="Times New Roman"/>
        </w:rPr>
        <w:t>clade C</w:t>
      </w:r>
      <w:r w:rsidR="00D91525">
        <w:rPr>
          <w:rFonts w:cs="Times New Roman"/>
        </w:rPr>
        <w:t xml:space="preserve"> (C31</w:t>
      </w:r>
      <w:r w:rsidR="00450CD0">
        <w:rPr>
          <w:rFonts w:cs="Times New Roman"/>
        </w:rPr>
        <w:t>; bleaching-susceptible</w:t>
      </w:r>
      <w:r w:rsidR="00D91525">
        <w:rPr>
          <w:rFonts w:cs="Times New Roman"/>
        </w:rPr>
        <w:t>)</w:t>
      </w:r>
      <w:r w:rsidR="004C7204" w:rsidRPr="008E69BA">
        <w:rPr>
          <w:rFonts w:cs="Times New Roman"/>
        </w:rPr>
        <w:t xml:space="preserve"> and</w:t>
      </w:r>
      <w:r w:rsidR="00BC1362">
        <w:rPr>
          <w:rFonts w:cs="Times New Roman"/>
        </w:rPr>
        <w:t>/or</w:t>
      </w:r>
      <w:r w:rsidR="004C7204" w:rsidRPr="008E69BA">
        <w:rPr>
          <w:rFonts w:cs="Times New Roman"/>
        </w:rPr>
        <w:t xml:space="preserve"> D</w:t>
      </w:r>
      <w:r w:rsidR="00D91525">
        <w:rPr>
          <w:rFonts w:cs="Times New Roman"/>
        </w:rPr>
        <w:t xml:space="preserve"> (D1a</w:t>
      </w:r>
      <w:r w:rsidR="00450CD0">
        <w:rPr>
          <w:rFonts w:cs="Times New Roman"/>
        </w:rPr>
        <w:t>; bleaching-resistant</w:t>
      </w:r>
      <w:r w:rsidR="00D91525">
        <w:rPr>
          <w:rFonts w:cs="Times New Roman"/>
        </w:rPr>
        <w:t>)</w:t>
      </w:r>
      <w:r w:rsidR="004C7204" w:rsidRPr="008E69BA">
        <w:rPr>
          <w:rFonts w:cs="Times New Roman"/>
        </w:rPr>
        <w:t xml:space="preserve"> symbionts</w:t>
      </w:r>
      <w:r w:rsidR="00D91525">
        <w:rPr>
          <w:rFonts w:cs="Times New Roman"/>
        </w:rPr>
        <w:t xml:space="preserve"> </w:t>
      </w:r>
      <w:r w:rsidR="00624D0D" w:rsidRPr="008E69BA">
        <w:rPr>
          <w:rFonts w:cs="Times New Roman"/>
        </w:rPr>
        <w:fldChar w:fldCharType="begin" w:fldLock="1"/>
      </w:r>
      <w:r w:rsidR="00ED2C0B">
        <w:rPr>
          <w:rFonts w:cs="Times New Roman"/>
        </w:rPr>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"Marine Ecology Progress Series", "id" : "ITEM-1", "issued" : { "date-parts" : [ [ "2016" ] ] }, "page" : "131-139", "title" : "Patterns of bleaching and recovery of Montipora capitata in Kaneohe Bay, Hawaii, USA", "type" : "article-journal", "volume" : "551"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 : "1", "issued" : { "date-parts" : [ [ "2011" ] ] }, "page" : "1-13", "title" : "Variation in Symbiodinium ITS2 sequence assemblages among coral colonies", "type" : "article-journal", "volume" : "6" }, "uris" : [ "http://www.mendeley.com/documents/?uuid=8d0e5f00-6148-31cd-b5a9-462e3c01b957" ] }, { "id" : "ITEM-3", "itemData" : { "DOI" : "10.1371/journal.pone.0029013", "ISBN" : "1932-6203", "ISSN" : "19326203", "PMID" : "22216157", "abstract" : "Ribosomal DNA sequence data abounds from numerous studies on the dinoflagellate endosymbionts of corals, and yet the multi-copy nature and intragenomic variability of rRNA genes and spacers confound interpretations of symbiont diversity and ecology. Making consistent sense of extensive sequence variation in a meaningful ecological and evolutionary context would benefit from the application of additional genetic markers. Sequences of the non-coding region of the plastid psbA minicircle (psbA(ncr)) were used to independently examine symbiont genotypic and species diversity found within and between colonies of Hawaiian reef corals in the genus Montipora. A single psbA(ncr) haplotype was recovered in most samples through direct sequencing (~80-90%) and members of the same internal transcribed spacer region 2 (ITS2) type were phylogenetically differentiated from other ITS2 types by substantial psbA(ncr) sequence divergence. The repeated sequencing of bacterially-cloned fragments of psbA(ncr) from samples and clonal cultures often recovered a single numerically common haplotype accompanied by rare, highly-similar, sequence variants. When sequence artifacts of cloning and intragenomic variation are factored out, these data indicate that most colonies harbored one dominant Symbiodinium genotype. The cloning and sequencing of ITS2 DNA amplified from these same samples recovered numerically abundant variants (that are diagnostic of distinct Symbiodinium lineages), but also generated a large amount of sequences comprising PCR/cloning artifacts combined with ancestral and/or rare variants that, if incorporated into phylogenetic reconstructions, confound how small sequence differences are interpreted. Finally, psbA(ncr) sequence data from a broad sampling of Symbiodinium diversity obtained from various corals throughout the Indo-Pacific were concordant with ITS lineage membership (defined by denaturing gradient gel electrophoresis screening), yet exhibited substantially greater sequence divergence and revealed strong phylogeographic structure corresponding to major biogeographic provinces. The detailed genetic resolution provided by psbA(ncr) data brings further clarity to the ecology, evolution, and systematics of symbiotic dinoflagellates.", "author" : [ { "dropping-particle" : "", "family" : "LaJeunesse", "given" : "Todd C.", "non-dropping-particle" : "", "parse-names" : false, "suffix" : "" }, { "dropping-particle" : "", "family" : "Thornhill", "given" : "Daniel J.", "non-dropping-particle" : "", "parse-names" : false, "suffix" : "" } ], "container-title" : "PLoS ONE", "id" : "ITEM-3", "issue" : "12", "issued" : { "date-parts" : [ [ "2011" ] ] }, "title" : "Improved resolution of reef-coral endosymbiont (Symbiodinium) species diversity, ecology, and evolution through psbA non-coding region genotyping", "type" : "article-journal", "volume" : "6" }, "uris" : [ "http://www.mendeley.com/documents/?uuid=1f22e0c1-6239-4f86-a725-cf745ee9fc25" ] } ], "mendeley" : { "formattedCitation" : "(LaJeunesse &amp; Thornhill 2011, Stat et al. 2011, Cunning et al. 2016)", "plainTextFormattedCitation" : "(LaJeunesse &amp; Thornhill 2011, Stat et al. 2011, Cunning et al. 2016)", "previouslyFormattedCitation" : "(LaJeunesse &amp; Thornhill 2011, Stat et al. 2011, Cunning et al. 2016)" }, "properties" : { "noteIndex" : 0 }, "schema" : "https://github.com/citation-style-language/schema/raw/master/csl-citation.json" }</w:instrText>
      </w:r>
      <w:r w:rsidR="00624D0D" w:rsidRPr="008E69BA">
        <w:rPr>
          <w:rFonts w:cs="Times New Roman"/>
        </w:rPr>
        <w:fldChar w:fldCharType="separate"/>
      </w:r>
      <w:r w:rsidR="007C3DB2" w:rsidRPr="007C3DB2">
        <w:rPr>
          <w:rFonts w:cs="Times New Roman"/>
          <w:noProof/>
        </w:rPr>
        <w:t>(LaJeunesse &amp; Thornhill 2011</w:t>
      </w:r>
      <w:r w:rsidR="00731156">
        <w:rPr>
          <w:rFonts w:cs="Times New Roman"/>
          <w:noProof/>
        </w:rPr>
        <w:t>;</w:t>
      </w:r>
      <w:r w:rsidR="007C3DB2" w:rsidRPr="007C3DB2">
        <w:rPr>
          <w:rFonts w:cs="Times New Roman"/>
          <w:noProof/>
        </w:rPr>
        <w:t xml:space="preserve"> Stat et al. 2011</w:t>
      </w:r>
      <w:r w:rsidR="00731156">
        <w:rPr>
          <w:rFonts w:cs="Times New Roman"/>
          <w:noProof/>
        </w:rPr>
        <w:t>;</w:t>
      </w:r>
      <w:r w:rsidR="007C3DB2" w:rsidRPr="007C3DB2">
        <w:rPr>
          <w:rFonts w:cs="Times New Roman"/>
          <w:noProof/>
        </w:rPr>
        <w:t xml:space="preserve"> Cunning et al. 2016)</w:t>
      </w:r>
      <w:r w:rsidR="00624D0D" w:rsidRPr="008E69BA">
        <w:rPr>
          <w:rFonts w:cs="Times New Roman"/>
        </w:rPr>
        <w:fldChar w:fldCharType="end"/>
      </w:r>
      <w:r w:rsidR="00BC1362">
        <w:rPr>
          <w:rFonts w:cs="Times New Roman"/>
        </w:rPr>
        <w:t xml:space="preserve"> and </w:t>
      </w:r>
      <w:r w:rsidR="00BA5F17">
        <w:rPr>
          <w:rFonts w:cs="Times New Roman"/>
        </w:rPr>
        <w:t>occur as</w:t>
      </w:r>
      <w:r w:rsidR="007D55E5" w:rsidRPr="008E69BA">
        <w:rPr>
          <w:rFonts w:cs="Times New Roman"/>
        </w:rPr>
        <w:t xml:space="preserve"> distinct</w:t>
      </w:r>
      <w:r w:rsidR="00BA5F17">
        <w:rPr>
          <w:rFonts w:cs="Times New Roman"/>
        </w:rPr>
        <w:t xml:space="preserve"> brown and orange</w:t>
      </w:r>
      <w:r w:rsidR="00253C0F" w:rsidRPr="008E69BA">
        <w:rPr>
          <w:rFonts w:cs="Times New Roman"/>
        </w:rPr>
        <w:t xml:space="preserve"> </w:t>
      </w:r>
      <w:r w:rsidR="006F615D" w:rsidRPr="008E69BA">
        <w:rPr>
          <w:rFonts w:cs="Times New Roman"/>
        </w:rPr>
        <w:t>color morphs</w:t>
      </w:r>
      <w:r w:rsidR="00F659B7">
        <w:rPr>
          <w:rFonts w:cs="Times New Roman"/>
        </w:rPr>
        <w:t xml:space="preserve"> </w:t>
      </w:r>
      <w:r w:rsidR="00624D0D">
        <w:rPr>
          <w:rFonts w:cs="Times New Roman"/>
        </w:rPr>
        <w:fldChar w:fldCharType="begin" w:fldLock="1"/>
      </w:r>
      <w:r w:rsidR="00C95F5C">
        <w:rPr>
          <w:rFonts w:cs="Times New Roman"/>
        </w:rPr>
        <w:instrText>ADDIN CSL_CITATION { "citationItems" : [ { "id" : "ITEM-1", "itemData" : { "DOI" : "10.1007/s00338-004-0428-4", "ISBN" : "0722-4028", "ISSN" : "07224028", "PMID" : "1481", "abstract" : "The Hawaiian Islands represent one of the most geographically remote locations in the Indo-Pacific, and are a refuge for rare, endemic life. The diversity of symbiotic dinoflagellates (Symbiodinium sp.) inhabiting zooxanthellate corals and other symbiotic cnidarians from the High Islands region was surveyed. From the 18 host genera examined, there were 20 genetically distinct symbiont types (17 in clade C, 1 in clade A, 1 in clade B, and1 in clade D) distinguished by internal transcribed spacer region 2 sequences. Most \"types\" were found to associate with a particular host genus or species and nearly half of them have not been identified in surveys of Western and Eastern Pacific hosts. A clear dominant generalist symbiont is lacking among Hawaiian cnidarians. This is in marked contrast with the symbiont community structures of the western Pacific and Caribbean, which are dominated by a few prevalent generalist symbionts inhabiting numerous host taxa. Geographic isolation, low host diversity, and a high proportion of coral species that directly transmit their symbionts from generation to generation are implicated in the formation of a coral reef community exhibiting high symbiont diversity and specificity.", "author" : [ { "dropping-particle" : "", "family" : "LaJeunesse", "given" : "Todd C.", "non-dropping-particle" : "", "parse-names" : false, "suffix" : "" }, { "dropping-particle" : "", "family" : "Thornhill", "given" : "Daniel J.", "non-dropping-particle" : "", "parse-names" : false, "suffix" : "" }, { "dropping-particle" : "", "family" : "Cox", "given" : "Evelyn F.", "non-dropping-particle" : "", "parse-names" : false, "suffix" : "" }, { "dropping-particle" : "", "family" : "Stanton", "given" : "Frank G.", "non-dropping-particle" : "", "parse-names" : false, "suffix" : "" }, { "dropping-particle" : "", "family" : "Fitt", "given" : "William K.", "non-dropping-particle" : "", "parse-names" : false, "suffix" : "" }, { "dropping-particle" : "", "family" : "Schmidt", "given" : "Gregory W.", "non-dropping-particle" : "", "parse-names" : false, "suffix" : "" } ], "container-title" : "Coral Reefs", "id" : "ITEM-1", "issued" : { "date-parts" : [ [ "2004" ] ] }, "page" : "596-603", "title" : "High diversity and host specificity observed among symbiotic dinoflagellates in reef coral communities from Hawaii", "type" : "article-journal", "volume" : "23" }, "uris" : [ "http://www.mendeley.com/documents/?uuid=437e373e-98de-3642-acaa-ac32fd6bf61e" ] } ], "mendeley" : { "formattedCitation" : "(LaJeunesse, Thornhill, et al. 2004)", "plainTextFormattedCitation" : "(LaJeunesse, Thornhill, et al. 2004)", "previouslyFormattedCitation" : "(LaJeunesse, Thornhill, et al. 2004)" }, "properties" : { "noteIndex" : 0 }, "schema" : "https://github.com/citation-style-language/schema/raw/master/csl-citation.json" }</w:instrText>
      </w:r>
      <w:r w:rsidR="00624D0D">
        <w:rPr>
          <w:rFonts w:cs="Times New Roman"/>
        </w:rPr>
        <w:fldChar w:fldCharType="separate"/>
      </w:r>
      <w:r w:rsidR="00000A67" w:rsidRPr="00000A67">
        <w:rPr>
          <w:rFonts w:cs="Times New Roman"/>
          <w:noProof/>
        </w:rPr>
        <w:t>(LaJeunesse</w:t>
      </w:r>
      <w:r w:rsidR="00731156">
        <w:rPr>
          <w:rFonts w:cs="Times New Roman"/>
          <w:noProof/>
        </w:rPr>
        <w:t xml:space="preserve"> &amp;</w:t>
      </w:r>
      <w:r w:rsidR="00000A67" w:rsidRPr="00000A67">
        <w:rPr>
          <w:rFonts w:cs="Times New Roman"/>
          <w:noProof/>
        </w:rPr>
        <w:t>Thornhill et al. 2004)</w:t>
      </w:r>
      <w:r w:rsidR="00624D0D">
        <w:rPr>
          <w:rFonts w:cs="Times New Roman"/>
        </w:rPr>
        <w:fldChar w:fldCharType="end"/>
      </w:r>
      <w:r w:rsidR="009B10C5">
        <w:rPr>
          <w:rFonts w:cs="Times New Roman"/>
        </w:rPr>
        <w:t>.</w:t>
      </w:r>
      <w:r w:rsidR="006F615D" w:rsidRPr="008E69BA">
        <w:rPr>
          <w:rFonts w:cs="Times New Roman"/>
        </w:rPr>
        <w:t xml:space="preserve"> </w:t>
      </w:r>
      <w:r w:rsidR="00BB322C">
        <w:rPr>
          <w:rFonts w:cs="Times New Roman"/>
        </w:rPr>
        <w:t>The</w:t>
      </w:r>
      <w:r w:rsidR="00736E98">
        <w:rPr>
          <w:rFonts w:cs="Times New Roman"/>
        </w:rPr>
        <w:t xml:space="preserve"> mosaic of </w:t>
      </w:r>
      <w:r w:rsidR="00B34A71">
        <w:rPr>
          <w:rFonts w:cs="Times New Roman"/>
        </w:rPr>
        <w:t xml:space="preserve">patch and fringing reefs </w:t>
      </w:r>
      <w:r w:rsidR="00BB322C">
        <w:rPr>
          <w:rFonts w:cs="Times New Roman"/>
        </w:rPr>
        <w:t xml:space="preserve">in </w:t>
      </w:r>
      <w:r w:rsidR="00E016E2" w:rsidRPr="008E69BA">
        <w:rPr>
          <w:rFonts w:cs="Times New Roman"/>
        </w:rPr>
        <w:t>Kāne‘ohe Bay</w:t>
      </w:r>
      <w:r w:rsidR="00E016E2">
        <w:rPr>
          <w:rFonts w:cs="Times New Roman"/>
        </w:rPr>
        <w:t xml:space="preserve"> </w:t>
      </w:r>
      <w:r w:rsidR="00BB322C">
        <w:rPr>
          <w:rFonts w:cs="Times New Roman"/>
        </w:rPr>
        <w:t>occur</w:t>
      </w:r>
      <w:r w:rsidR="004C7A37">
        <w:rPr>
          <w:rFonts w:cs="Times New Roman"/>
        </w:rPr>
        <w:t xml:space="preserve">s </w:t>
      </w:r>
      <w:r w:rsidR="00BB322C">
        <w:rPr>
          <w:rFonts w:cs="Times New Roman"/>
        </w:rPr>
        <w:t>across</w:t>
      </w:r>
      <w:r w:rsidR="001A2167">
        <w:rPr>
          <w:rFonts w:cs="Times New Roman"/>
        </w:rPr>
        <w:t xml:space="preserve"> regions </w:t>
      </w:r>
      <w:r w:rsidR="004C7A37">
        <w:rPr>
          <w:rFonts w:cs="Times New Roman"/>
        </w:rPr>
        <w:t xml:space="preserve">of varying </w:t>
      </w:r>
      <w:r w:rsidR="001A2167">
        <w:rPr>
          <w:rFonts w:cs="Times New Roman"/>
        </w:rPr>
        <w:t>of oceanic influence</w:t>
      </w:r>
      <w:r w:rsidR="005F3195">
        <w:rPr>
          <w:rFonts w:cs="Times New Roman"/>
        </w:rPr>
        <w:t>,</w:t>
      </w:r>
      <w:r w:rsidR="001A2167">
        <w:rPr>
          <w:rFonts w:cs="Times New Roman"/>
        </w:rPr>
        <w:t xml:space="preserve"> water </w:t>
      </w:r>
      <w:r w:rsidR="009E50A2">
        <w:rPr>
          <w:rFonts w:cs="Times New Roman"/>
        </w:rPr>
        <w:t xml:space="preserve">turnover </w:t>
      </w:r>
      <w:r w:rsidR="001A2167">
        <w:rPr>
          <w:rFonts w:cs="Times New Roman"/>
        </w:rPr>
        <w:t>time</w:t>
      </w:r>
      <w:r w:rsidR="00AB59E5">
        <w:rPr>
          <w:rFonts w:cs="Times New Roman"/>
        </w:rPr>
        <w:t>,</w:t>
      </w:r>
      <w:r w:rsidR="009E50A2">
        <w:rPr>
          <w:rFonts w:cs="Times New Roman"/>
        </w:rPr>
        <w:t xml:space="preserve"> </w:t>
      </w:r>
      <w:r w:rsidR="005F3195">
        <w:rPr>
          <w:rFonts w:cs="Times New Roman"/>
        </w:rPr>
        <w:t>and</w:t>
      </w:r>
      <w:r w:rsidR="009E50A2">
        <w:rPr>
          <w:rFonts w:cs="Times New Roman"/>
        </w:rPr>
        <w:t xml:space="preserve"> freshwater </w:t>
      </w:r>
      <w:r w:rsidR="00EE7DA5">
        <w:rPr>
          <w:rFonts w:cs="Times New Roman"/>
        </w:rPr>
        <w:t xml:space="preserve">and nutrient </w:t>
      </w:r>
      <w:r w:rsidR="009E50A2">
        <w:rPr>
          <w:rFonts w:cs="Times New Roman"/>
        </w:rPr>
        <w:t>input</w:t>
      </w:r>
      <w:r w:rsidR="00AB59E5">
        <w:rPr>
          <w:rFonts w:cs="Times New Roman"/>
        </w:rPr>
        <w:t xml:space="preserve"> (Smith et al. 1981; Bahr et al. 2015</w:t>
      </w:r>
      <w:r w:rsidR="004C7A37">
        <w:rPr>
          <w:rFonts w:cs="Times New Roman"/>
        </w:rPr>
        <w:t>), while</w:t>
      </w:r>
      <w:r w:rsidR="00BB322C">
        <w:rPr>
          <w:rFonts w:cs="Times New Roman"/>
        </w:rPr>
        <w:t xml:space="preserve"> shallow depths and high turbidity produce strong vertical irradiance clines. </w:t>
      </w:r>
      <w:r w:rsidR="00671BF1" w:rsidRPr="008E69BA">
        <w:rPr>
          <w:rFonts w:cs="Times New Roman"/>
        </w:rPr>
        <w:t>T</w:t>
      </w:r>
      <w:r w:rsidR="00C2488D">
        <w:rPr>
          <w:rFonts w:cs="Times New Roman"/>
        </w:rPr>
        <w:t>he</w:t>
      </w:r>
      <w:r w:rsidR="00736E98">
        <w:rPr>
          <w:rFonts w:cs="Times New Roman"/>
        </w:rPr>
        <w:t xml:space="preserve">se environmental gradients </w:t>
      </w:r>
      <w:r w:rsidR="008B580A">
        <w:rPr>
          <w:rFonts w:cs="Times New Roman"/>
        </w:rPr>
        <w:t>create an ideal</w:t>
      </w:r>
      <w:r w:rsidR="00FB721C">
        <w:rPr>
          <w:rFonts w:cs="Times New Roman"/>
        </w:rPr>
        <w:t xml:space="preserve"> study system</w:t>
      </w:r>
      <w:r w:rsidR="009E50A2" w:rsidRPr="008E69BA">
        <w:rPr>
          <w:rFonts w:cs="Times New Roman"/>
        </w:rPr>
        <w:t xml:space="preserve"> to explore the </w:t>
      </w:r>
      <w:r w:rsidR="008B580A">
        <w:rPr>
          <w:rFonts w:cs="Times New Roman"/>
        </w:rPr>
        <w:t xml:space="preserve">interactions of environment, color morph, and </w:t>
      </w:r>
      <w:r w:rsidR="00FB721C" w:rsidRPr="00FB721C">
        <w:rPr>
          <w:rFonts w:cs="Times New Roman"/>
          <w:i/>
        </w:rPr>
        <w:t>Symbiodinium</w:t>
      </w:r>
      <w:r w:rsidR="009E50A2">
        <w:rPr>
          <w:rFonts w:cs="Times New Roman"/>
        </w:rPr>
        <w:t xml:space="preserve"> </w:t>
      </w:r>
      <w:r w:rsidR="008B580A">
        <w:rPr>
          <w:rFonts w:cs="Times New Roman"/>
        </w:rPr>
        <w:t>community</w:t>
      </w:r>
      <w:r w:rsidR="00FB721C">
        <w:rPr>
          <w:rFonts w:cs="Times New Roman"/>
        </w:rPr>
        <w:t xml:space="preserve"> variability. Elucidating these patterns </w:t>
      </w:r>
      <w:r w:rsidR="00C3708D">
        <w:rPr>
          <w:rFonts w:cs="Times New Roman"/>
        </w:rPr>
        <w:t>may</w:t>
      </w:r>
      <w:r w:rsidR="00FB721C">
        <w:rPr>
          <w:rFonts w:cs="Times New Roman"/>
        </w:rPr>
        <w:t xml:space="preserve"> provide significant</w:t>
      </w:r>
      <w:r w:rsidR="00B34971">
        <w:rPr>
          <w:rFonts w:cs="Times New Roman"/>
        </w:rPr>
        <w:t xml:space="preserve"> insight into symbiosis ecology</w:t>
      </w:r>
      <w:r w:rsidR="00FB721C">
        <w:rPr>
          <w:rFonts w:cs="Times New Roman"/>
        </w:rPr>
        <w:t xml:space="preserve"> and </w:t>
      </w:r>
      <w:r w:rsidR="00C3708D">
        <w:rPr>
          <w:rFonts w:cs="Times New Roman"/>
        </w:rPr>
        <w:t xml:space="preserve">the </w:t>
      </w:r>
      <w:r w:rsidR="00FB721C">
        <w:rPr>
          <w:rFonts w:cs="Times New Roman"/>
        </w:rPr>
        <w:t>power to predict distributions of individuals with differential re</w:t>
      </w:r>
      <w:r w:rsidR="008B580A">
        <w:rPr>
          <w:rFonts w:cs="Times New Roman"/>
        </w:rPr>
        <w:t>sponses to environmental change.</w:t>
      </w:r>
    </w:p>
    <w:p w14:paraId="50311E20" w14:textId="77777777" w:rsidR="00FB721C" w:rsidRDefault="00FB721C" w:rsidP="007F449D">
      <w:pPr>
        <w:spacing w:line="360" w:lineRule="auto"/>
        <w:rPr>
          <w:rFonts w:cs="Times New Roman"/>
        </w:rPr>
      </w:pPr>
    </w:p>
    <w:p w14:paraId="075D8D91" w14:textId="77777777" w:rsidR="00191A87" w:rsidRPr="008E69BA" w:rsidRDefault="00E27ABC" w:rsidP="007F449D">
      <w:pPr>
        <w:spacing w:line="360" w:lineRule="auto"/>
        <w:rPr>
          <w:rFonts w:cs="Times New Roman"/>
          <w:b/>
        </w:rPr>
      </w:pPr>
      <w:r w:rsidRPr="008E69BA">
        <w:rPr>
          <w:rFonts w:cs="Times New Roman"/>
          <w:b/>
        </w:rPr>
        <w:t xml:space="preserve">MATERIALS AND </w:t>
      </w:r>
      <w:r w:rsidR="00191A87" w:rsidRPr="008E69BA">
        <w:rPr>
          <w:rFonts w:cs="Times New Roman"/>
          <w:b/>
        </w:rPr>
        <w:t>METHODS</w:t>
      </w:r>
    </w:p>
    <w:p w14:paraId="2B0CA248" w14:textId="77777777" w:rsidR="001C5075" w:rsidRPr="008E69BA" w:rsidRDefault="00DE52CA" w:rsidP="007F449D">
      <w:pPr>
        <w:spacing w:line="360" w:lineRule="auto"/>
        <w:rPr>
          <w:rFonts w:cs="Times New Roman"/>
          <w:i/>
        </w:rPr>
      </w:pPr>
      <w:r w:rsidRPr="008E69BA">
        <w:rPr>
          <w:rFonts w:cs="Times New Roman"/>
          <w:i/>
        </w:rPr>
        <w:t xml:space="preserve">Study </w:t>
      </w:r>
      <w:r w:rsidR="00E92FF6" w:rsidRPr="008E69BA">
        <w:rPr>
          <w:rFonts w:cs="Times New Roman"/>
          <w:i/>
        </w:rPr>
        <w:t xml:space="preserve">Design and </w:t>
      </w:r>
      <w:r w:rsidR="007F4F21">
        <w:rPr>
          <w:rFonts w:cs="Times New Roman"/>
          <w:i/>
        </w:rPr>
        <w:t>Sampling</w:t>
      </w:r>
    </w:p>
    <w:p w14:paraId="1EBA7D40" w14:textId="2D5FB0F9" w:rsidR="007F4F21" w:rsidRDefault="00F163B2" w:rsidP="007F449D">
      <w:pPr>
        <w:spacing w:line="360" w:lineRule="auto"/>
        <w:rPr>
          <w:rFonts w:cs="Times New Roman"/>
        </w:rPr>
      </w:pPr>
      <w:r>
        <w:rPr>
          <w:rFonts w:cs="Times New Roman"/>
        </w:rPr>
        <w:tab/>
      </w:r>
      <w:r w:rsidR="008B580A">
        <w:rPr>
          <w:rFonts w:cs="Times New Roman"/>
        </w:rPr>
        <w:t>C</w:t>
      </w:r>
      <w:r w:rsidR="00BA1236" w:rsidRPr="008E69BA">
        <w:rPr>
          <w:rFonts w:cs="Times New Roman"/>
        </w:rPr>
        <w:t xml:space="preserve">olonies of </w:t>
      </w:r>
      <w:r w:rsidR="00BF3A84" w:rsidRPr="008E69BA">
        <w:rPr>
          <w:rFonts w:cs="Times New Roman"/>
          <w:i/>
        </w:rPr>
        <w:t>Montipora</w:t>
      </w:r>
      <w:r w:rsidR="00BA1236" w:rsidRPr="008E69BA">
        <w:rPr>
          <w:rFonts w:cs="Times New Roman"/>
          <w:i/>
        </w:rPr>
        <w:t xml:space="preserve"> capitata</w:t>
      </w:r>
      <w:r w:rsidR="00AD0722">
        <w:rPr>
          <w:rFonts w:cs="Times New Roman"/>
          <w:i/>
        </w:rPr>
        <w:t xml:space="preserve"> </w:t>
      </w:r>
      <w:r w:rsidR="00AD0722">
        <w:rPr>
          <w:rFonts w:cs="Times New Roman"/>
        </w:rPr>
        <w:t>in Kāne‘ohe Bay</w:t>
      </w:r>
      <w:r w:rsidR="00BA1236" w:rsidRPr="008E69BA">
        <w:rPr>
          <w:rFonts w:cs="Times New Roman"/>
        </w:rPr>
        <w:t xml:space="preserve"> </w:t>
      </w:r>
      <w:r w:rsidR="00D83DD3" w:rsidRPr="008E69BA">
        <w:rPr>
          <w:rFonts w:cs="Times New Roman"/>
        </w:rPr>
        <w:t>were tagged</w:t>
      </w:r>
      <w:r w:rsidR="00BF46B6">
        <w:rPr>
          <w:rFonts w:cs="Times New Roman"/>
        </w:rPr>
        <w:t xml:space="preserve"> </w:t>
      </w:r>
      <w:r w:rsidR="00DE1C23" w:rsidRPr="008E69BA">
        <w:rPr>
          <w:rFonts w:cs="Times New Roman"/>
        </w:rPr>
        <w:t xml:space="preserve">and </w:t>
      </w:r>
      <w:r w:rsidR="002360A6" w:rsidRPr="008E69BA">
        <w:rPr>
          <w:rFonts w:cs="Times New Roman"/>
        </w:rPr>
        <w:t>sampled</w:t>
      </w:r>
      <w:r w:rsidR="00D83DD3" w:rsidRPr="008E69BA">
        <w:rPr>
          <w:rFonts w:cs="Times New Roman"/>
        </w:rPr>
        <w:t xml:space="preserve"> </w:t>
      </w:r>
      <w:r w:rsidR="00BA3FD5">
        <w:rPr>
          <w:rFonts w:cs="Times New Roman"/>
        </w:rPr>
        <w:t>betw</w:t>
      </w:r>
      <w:r w:rsidR="00CF74C9">
        <w:rPr>
          <w:rFonts w:cs="Times New Roman"/>
        </w:rPr>
        <w:t>een 7 June</w:t>
      </w:r>
      <w:r w:rsidR="0050509F">
        <w:rPr>
          <w:rFonts w:cs="Times New Roman"/>
        </w:rPr>
        <w:t xml:space="preserve"> 2016</w:t>
      </w:r>
      <w:r w:rsidR="00CF74C9">
        <w:rPr>
          <w:rFonts w:cs="Times New Roman"/>
        </w:rPr>
        <w:t xml:space="preserve"> and 12 August 20</w:t>
      </w:r>
      <w:r w:rsidR="00BA3FD5">
        <w:rPr>
          <w:rFonts w:cs="Times New Roman"/>
        </w:rPr>
        <w:t>16</w:t>
      </w:r>
      <w:r w:rsidR="00D83DD3" w:rsidRPr="008E69BA">
        <w:rPr>
          <w:rFonts w:cs="Times New Roman"/>
        </w:rPr>
        <w:t>.</w:t>
      </w:r>
      <w:r w:rsidR="00DE1C23" w:rsidRPr="008E69BA">
        <w:rPr>
          <w:rFonts w:cs="Times New Roman"/>
        </w:rPr>
        <w:t xml:space="preserve"> </w:t>
      </w:r>
      <w:r w:rsidR="00A9307E">
        <w:rPr>
          <w:rFonts w:cs="Times New Roman"/>
        </w:rPr>
        <w:t>Sampli</w:t>
      </w:r>
      <w:r w:rsidR="00C51D9A">
        <w:rPr>
          <w:rFonts w:cs="Times New Roman"/>
        </w:rPr>
        <w:t>ng effort was distributed among</w:t>
      </w:r>
      <w:r w:rsidR="00A9307E">
        <w:rPr>
          <w:rFonts w:cs="Times New Roman"/>
        </w:rPr>
        <w:t xml:space="preserve"> three bay regions (north, central, and south) </w:t>
      </w:r>
      <w:r w:rsidR="00547458">
        <w:rPr>
          <w:rFonts w:cs="Times New Roman"/>
        </w:rPr>
        <w:t xml:space="preserve">and </w:t>
      </w:r>
      <w:r w:rsidR="0031787A" w:rsidRPr="008E69BA">
        <w:rPr>
          <w:rFonts w:cs="Times New Roman"/>
        </w:rPr>
        <w:t>a</w:t>
      </w:r>
      <w:r w:rsidR="00C51D9A">
        <w:rPr>
          <w:rFonts w:cs="Times New Roman"/>
        </w:rPr>
        <w:t>cross</w:t>
      </w:r>
      <w:r w:rsidR="0031787A" w:rsidRPr="008E69BA">
        <w:rPr>
          <w:rFonts w:cs="Times New Roman"/>
        </w:rPr>
        <w:t xml:space="preserve"> f</w:t>
      </w:r>
      <w:r w:rsidR="00DE1C23" w:rsidRPr="008E69BA">
        <w:rPr>
          <w:rFonts w:cs="Times New Roman"/>
        </w:rPr>
        <w:t>ive patch reefs and three fringing reefs</w:t>
      </w:r>
      <w:r w:rsidR="00547458">
        <w:rPr>
          <w:rFonts w:cs="Times New Roman"/>
        </w:rPr>
        <w:t xml:space="preserve"> within each region</w:t>
      </w:r>
      <w:r w:rsidR="00C51D9A">
        <w:rPr>
          <w:rFonts w:cs="Times New Roman"/>
        </w:rPr>
        <w:t>.</w:t>
      </w:r>
      <w:r w:rsidR="00ED6470">
        <w:rPr>
          <w:rFonts w:cs="Times New Roman"/>
        </w:rPr>
        <w:t xml:space="preserve"> </w:t>
      </w:r>
      <w:r w:rsidR="00C51D9A">
        <w:rPr>
          <w:rFonts w:cs="Times New Roman"/>
        </w:rPr>
        <w:t>At each reef, 10</w:t>
      </w:r>
      <w:r w:rsidR="00DE1C23" w:rsidRPr="008E69BA">
        <w:rPr>
          <w:rFonts w:cs="Times New Roman"/>
        </w:rPr>
        <w:t xml:space="preserve"> colonies from</w:t>
      </w:r>
      <w:r w:rsidR="001F3650">
        <w:rPr>
          <w:rFonts w:cs="Times New Roman"/>
        </w:rPr>
        <w:t xml:space="preserve"> the</w:t>
      </w:r>
      <w:r w:rsidR="00DE1C23" w:rsidRPr="008E69BA">
        <w:rPr>
          <w:rFonts w:cs="Times New Roman"/>
        </w:rPr>
        <w:t xml:space="preserve"> windward</w:t>
      </w:r>
      <w:r w:rsidR="00F3754F" w:rsidRPr="008E69BA">
        <w:rPr>
          <w:rFonts w:cs="Times New Roman"/>
        </w:rPr>
        <w:t xml:space="preserve"> slope, </w:t>
      </w:r>
      <w:r w:rsidR="00BA3FD5">
        <w:rPr>
          <w:rFonts w:cs="Times New Roman"/>
        </w:rPr>
        <w:t xml:space="preserve">reef </w:t>
      </w:r>
      <w:r w:rsidR="00F3754F" w:rsidRPr="008E69BA">
        <w:rPr>
          <w:rFonts w:cs="Times New Roman"/>
        </w:rPr>
        <w:t>top</w:t>
      </w:r>
      <w:r w:rsidR="00AC4D42">
        <w:rPr>
          <w:rFonts w:cs="Times New Roman"/>
        </w:rPr>
        <w:t>,</w:t>
      </w:r>
      <w:r w:rsidR="00F3754F" w:rsidRPr="008E69BA">
        <w:rPr>
          <w:rFonts w:cs="Times New Roman"/>
        </w:rPr>
        <w:t xml:space="preserve"> and leeward slope</w:t>
      </w:r>
      <w:r w:rsidR="005C0F50">
        <w:rPr>
          <w:rFonts w:cs="Times New Roman"/>
        </w:rPr>
        <w:t xml:space="preserve"> (patch reefs only</w:t>
      </w:r>
      <w:r w:rsidR="008B580A">
        <w:rPr>
          <w:rFonts w:cs="Times New Roman"/>
        </w:rPr>
        <w:t>) were sampled, for a total of 30 samples from each patch</w:t>
      </w:r>
      <w:r w:rsidR="003059B8">
        <w:rPr>
          <w:rFonts w:cs="Times New Roman"/>
        </w:rPr>
        <w:t xml:space="preserve"> reef</w:t>
      </w:r>
      <w:r w:rsidR="008B580A">
        <w:rPr>
          <w:rFonts w:cs="Times New Roman"/>
        </w:rPr>
        <w:t xml:space="preserve"> and 20 samples from each fringe</w:t>
      </w:r>
      <w:r w:rsidR="007F4F21">
        <w:rPr>
          <w:rFonts w:cs="Times New Roman"/>
        </w:rPr>
        <w:t xml:space="preserve"> reef. Additional colonies below ~</w:t>
      </w:r>
      <w:r w:rsidR="00FD7B30">
        <w:rPr>
          <w:rFonts w:cs="Times New Roman"/>
        </w:rPr>
        <w:t xml:space="preserve"> </w:t>
      </w:r>
      <w:r w:rsidR="007F4F21">
        <w:rPr>
          <w:rFonts w:cs="Times New Roman"/>
        </w:rPr>
        <w:t>10</w:t>
      </w:r>
      <w:r w:rsidR="00FD7B30">
        <w:rPr>
          <w:rFonts w:cs="Times New Roman"/>
        </w:rPr>
        <w:t xml:space="preserve"> </w:t>
      </w:r>
      <w:r w:rsidR="007F4F21">
        <w:rPr>
          <w:rFonts w:cs="Times New Roman"/>
        </w:rPr>
        <w:t>m were targeted across all sites to increase replication in deeper environments, and a deeper</w:t>
      </w:r>
      <w:r w:rsidR="007F4F21" w:rsidRPr="008E69BA">
        <w:rPr>
          <w:rFonts w:cs="Times New Roman"/>
        </w:rPr>
        <w:t xml:space="preserve"> submerged patch reef </w:t>
      </w:r>
      <w:r w:rsidR="007F4F21">
        <w:rPr>
          <w:rFonts w:cs="Times New Roman"/>
        </w:rPr>
        <w:t xml:space="preserve">was also sampled </w:t>
      </w:r>
      <w:r w:rsidR="007F4F21" w:rsidRPr="008E69BA">
        <w:rPr>
          <w:rFonts w:cs="Times New Roman"/>
        </w:rPr>
        <w:t>south of the Hawai</w:t>
      </w:r>
      <w:r w:rsidR="007F4F21">
        <w:rPr>
          <w:rFonts w:cs="Times New Roman"/>
        </w:rPr>
        <w:t>‘</w:t>
      </w:r>
      <w:r w:rsidR="007F4F21" w:rsidRPr="008E69BA">
        <w:rPr>
          <w:rFonts w:cs="Times New Roman"/>
        </w:rPr>
        <w:t>i Institute of Marine Biology</w:t>
      </w:r>
      <w:r w:rsidR="007F4F21">
        <w:rPr>
          <w:rFonts w:cs="Times New Roman"/>
        </w:rPr>
        <w:t xml:space="preserve"> (HIMB) (</w:t>
      </w:r>
      <w:r w:rsidR="007F4F21" w:rsidRPr="00373E92">
        <w:rPr>
          <w:rFonts w:cs="Times New Roman"/>
          <w:i/>
        </w:rPr>
        <w:t>n</w:t>
      </w:r>
      <w:r w:rsidR="007F4F21">
        <w:rPr>
          <w:rFonts w:cs="Times New Roman"/>
        </w:rPr>
        <w:t xml:space="preserve"> = 25 reefs; Fig. 1)</w:t>
      </w:r>
      <w:r w:rsidR="007F4F21" w:rsidRPr="008E69BA">
        <w:rPr>
          <w:rFonts w:cs="Times New Roman"/>
        </w:rPr>
        <w:t>.</w:t>
      </w:r>
      <w:r w:rsidR="007F4F21">
        <w:rPr>
          <w:rFonts w:cs="Times New Roman"/>
        </w:rPr>
        <w:t xml:space="preserve"> </w:t>
      </w:r>
      <w:r w:rsidR="007F4F21" w:rsidRPr="008E69BA">
        <w:rPr>
          <w:rFonts w:cs="Times New Roman"/>
        </w:rPr>
        <w:t>In total, 16 patch reefs and 9 fringing reefs were sampled across Kāne</w:t>
      </w:r>
      <w:r w:rsidR="00FD7B30">
        <w:rPr>
          <w:rFonts w:cs="Times New Roman"/>
        </w:rPr>
        <w:t>‘</w:t>
      </w:r>
      <w:r w:rsidR="007F4F21" w:rsidRPr="008E69BA">
        <w:rPr>
          <w:rFonts w:cs="Times New Roman"/>
        </w:rPr>
        <w:t>ohe Bay resulting in</w:t>
      </w:r>
      <w:r w:rsidR="007F4F21">
        <w:rPr>
          <w:rFonts w:cs="Times New Roman"/>
        </w:rPr>
        <w:t xml:space="preserve"> 25 collection sites and</w:t>
      </w:r>
      <w:r w:rsidR="007F4F21" w:rsidRPr="008E69BA">
        <w:rPr>
          <w:rFonts w:cs="Times New Roman"/>
        </w:rPr>
        <w:t xml:space="preserve"> a sample size of 707 colonies</w:t>
      </w:r>
      <w:r w:rsidR="007F4F21">
        <w:rPr>
          <w:rFonts w:cs="Times New Roman"/>
        </w:rPr>
        <w:t xml:space="preserve">. </w:t>
      </w:r>
    </w:p>
    <w:p w14:paraId="7363B299" w14:textId="5057251F" w:rsidR="00C51D9A" w:rsidRDefault="007F4F21" w:rsidP="007F449D">
      <w:pPr>
        <w:spacing w:line="360" w:lineRule="auto"/>
        <w:rPr>
          <w:rFonts w:cs="Times New Roman"/>
        </w:rPr>
      </w:pPr>
      <w:r>
        <w:rPr>
          <w:rFonts w:cs="Times New Roman"/>
        </w:rPr>
        <w:tab/>
      </w:r>
      <w:r w:rsidR="00C51D9A" w:rsidRPr="008E69BA">
        <w:rPr>
          <w:rFonts w:cs="Times New Roman"/>
        </w:rPr>
        <w:t>T</w:t>
      </w:r>
      <w:r w:rsidR="00C51D9A">
        <w:rPr>
          <w:rFonts w:cs="Times New Roman"/>
        </w:rPr>
        <w:t>o ensure random sampling</w:t>
      </w:r>
      <w:r w:rsidR="00F163B2">
        <w:rPr>
          <w:rFonts w:cs="Times New Roman"/>
        </w:rPr>
        <w:t xml:space="preserve"> within</w:t>
      </w:r>
      <w:r w:rsidR="00F163B2" w:rsidRPr="008E69BA">
        <w:rPr>
          <w:rFonts w:cs="Times New Roman"/>
        </w:rPr>
        <w:t xml:space="preserve"> each </w:t>
      </w:r>
      <w:r w:rsidR="00F163B2">
        <w:rPr>
          <w:rFonts w:cs="Times New Roman"/>
        </w:rPr>
        <w:t>targeted</w:t>
      </w:r>
      <w:r w:rsidR="00F163B2" w:rsidRPr="008E69BA">
        <w:rPr>
          <w:rFonts w:cs="Times New Roman"/>
        </w:rPr>
        <w:t xml:space="preserve"> area (</w:t>
      </w:r>
      <w:r w:rsidR="00F163B2">
        <w:rPr>
          <w:rFonts w:cs="Times New Roman"/>
        </w:rPr>
        <w:t>e.g. reef top,</w:t>
      </w:r>
      <w:r w:rsidR="00F163B2" w:rsidRPr="008E69BA">
        <w:rPr>
          <w:rFonts w:cs="Times New Roman"/>
        </w:rPr>
        <w:t xml:space="preserve"> </w:t>
      </w:r>
      <w:r w:rsidR="00FD7B30">
        <w:rPr>
          <w:rFonts w:cs="Times New Roman"/>
        </w:rPr>
        <w:t xml:space="preserve">reef </w:t>
      </w:r>
      <w:r w:rsidR="00F163B2" w:rsidRPr="008E69BA">
        <w:rPr>
          <w:rFonts w:cs="Times New Roman"/>
        </w:rPr>
        <w:t>slope</w:t>
      </w:r>
      <w:r w:rsidR="00FD7B30">
        <w:rPr>
          <w:rFonts w:cs="Times New Roman"/>
        </w:rPr>
        <w:t>s</w:t>
      </w:r>
      <w:r w:rsidR="00F163B2" w:rsidRPr="008E69BA">
        <w:rPr>
          <w:rFonts w:cs="Times New Roman"/>
        </w:rPr>
        <w:t>)</w:t>
      </w:r>
      <w:r w:rsidR="00C51D9A">
        <w:rPr>
          <w:rFonts w:cs="Times New Roman"/>
        </w:rPr>
        <w:t xml:space="preserve">, </w:t>
      </w:r>
      <w:r w:rsidR="00C51D9A" w:rsidRPr="008E69BA">
        <w:rPr>
          <w:rFonts w:cs="Times New Roman"/>
        </w:rPr>
        <w:t>weights with attached floats were thrown from the surface across a dis</w:t>
      </w:r>
      <w:r w:rsidR="00C51D9A">
        <w:rPr>
          <w:rFonts w:cs="Times New Roman"/>
        </w:rPr>
        <w:t>tance of approximately 20 m</w:t>
      </w:r>
      <w:r w:rsidR="00C51D9A" w:rsidRPr="008E69BA">
        <w:rPr>
          <w:rFonts w:cs="Times New Roman"/>
        </w:rPr>
        <w:t xml:space="preserve">. The closest colony of </w:t>
      </w:r>
      <w:r w:rsidR="00C51D9A" w:rsidRPr="008E69BA">
        <w:rPr>
          <w:rFonts w:cs="Times New Roman"/>
          <w:i/>
        </w:rPr>
        <w:t xml:space="preserve">M. capitata </w:t>
      </w:r>
      <w:r w:rsidR="00C51D9A" w:rsidRPr="008E69BA">
        <w:rPr>
          <w:rFonts w:cs="Times New Roman"/>
        </w:rPr>
        <w:t>to each float was</w:t>
      </w:r>
      <w:r w:rsidR="00C51D9A">
        <w:rPr>
          <w:rFonts w:cs="Times New Roman"/>
        </w:rPr>
        <w:t xml:space="preserve"> tagged and sampled, and colony depth was recorded using a depth gauge.</w:t>
      </w:r>
      <w:r>
        <w:rPr>
          <w:rFonts w:cs="Times New Roman"/>
        </w:rPr>
        <w:t xml:space="preserve"> P</w:t>
      </w:r>
      <w:r w:rsidR="003B422F">
        <w:rPr>
          <w:rFonts w:cs="Times New Roman"/>
        </w:rPr>
        <w:t xml:space="preserve">hotographs with </w:t>
      </w:r>
      <w:r w:rsidRPr="008E69BA">
        <w:rPr>
          <w:rFonts w:cs="Times New Roman"/>
        </w:rPr>
        <w:t xml:space="preserve">color standard were taken of each colony to later </w:t>
      </w:r>
      <w:r>
        <w:rPr>
          <w:rFonts w:cs="Times New Roman"/>
        </w:rPr>
        <w:t xml:space="preserve">assess </w:t>
      </w:r>
      <w:r w:rsidRPr="008E69BA">
        <w:rPr>
          <w:rFonts w:cs="Times New Roman"/>
        </w:rPr>
        <w:t xml:space="preserve">color </w:t>
      </w:r>
      <w:r>
        <w:rPr>
          <w:rFonts w:cs="Times New Roman"/>
        </w:rPr>
        <w:t>morph</w:t>
      </w:r>
      <w:r w:rsidRPr="008E69BA">
        <w:rPr>
          <w:rFonts w:cs="Times New Roman"/>
        </w:rPr>
        <w:t xml:space="preserve"> of each colony (</w:t>
      </w:r>
      <w:r>
        <w:rPr>
          <w:rFonts w:cs="Times New Roman"/>
        </w:rPr>
        <w:t>Fig. 2</w:t>
      </w:r>
      <w:r w:rsidRPr="008E69BA">
        <w:rPr>
          <w:rFonts w:cs="Times New Roman"/>
        </w:rPr>
        <w:t xml:space="preserve">). </w:t>
      </w:r>
      <w:r>
        <w:rPr>
          <w:rFonts w:cs="Times New Roman"/>
        </w:rPr>
        <w:t>A</w:t>
      </w:r>
      <w:r w:rsidRPr="008E69BA">
        <w:rPr>
          <w:rFonts w:cs="Times New Roman"/>
        </w:rPr>
        <w:t xml:space="preserve"> tissue biopsy</w:t>
      </w:r>
      <w:r>
        <w:rPr>
          <w:rFonts w:cs="Times New Roman"/>
        </w:rPr>
        <w:t xml:space="preserve"> (&lt;</w:t>
      </w:r>
      <w:r w:rsidR="00FD7B30">
        <w:rPr>
          <w:rFonts w:cs="Times New Roman"/>
        </w:rPr>
        <w:t xml:space="preserve"> </w:t>
      </w:r>
      <w:r>
        <w:rPr>
          <w:rFonts w:cs="Times New Roman"/>
        </w:rPr>
        <w:t>1 cm</w:t>
      </w:r>
      <w:r w:rsidRPr="007E1703">
        <w:rPr>
          <w:rFonts w:cs="Times New Roman"/>
          <w:vertAlign w:val="superscript"/>
        </w:rPr>
        <w:t>2</w:t>
      </w:r>
      <w:r>
        <w:rPr>
          <w:rFonts w:cs="Times New Roman"/>
        </w:rPr>
        <w:t>) was collected from the upper surface of each colony</w:t>
      </w:r>
      <w:r w:rsidR="008B580A">
        <w:rPr>
          <w:rFonts w:cs="Times New Roman"/>
        </w:rPr>
        <w:t>.</w:t>
      </w:r>
    </w:p>
    <w:p w14:paraId="1B75DFEB" w14:textId="77777777" w:rsidR="00A33318" w:rsidRDefault="00A33318" w:rsidP="007F449D">
      <w:pPr>
        <w:spacing w:line="360" w:lineRule="auto"/>
        <w:rPr>
          <w:rFonts w:cs="Times New Roman"/>
        </w:rPr>
      </w:pPr>
    </w:p>
    <w:p w14:paraId="208F2A78" w14:textId="685A2932" w:rsidR="00A33318" w:rsidRDefault="00A33318" w:rsidP="007F449D">
      <w:pPr>
        <w:spacing w:line="360" w:lineRule="auto"/>
        <w:rPr>
          <w:rFonts w:cs="Times New Roman"/>
          <w:i/>
        </w:rPr>
      </w:pPr>
      <w:r>
        <w:rPr>
          <w:rFonts w:cs="Times New Roman"/>
          <w:i/>
        </w:rPr>
        <w:t>Color Morph Assessment</w:t>
      </w:r>
    </w:p>
    <w:p w14:paraId="55FADB2B" w14:textId="1EF1DA95" w:rsidR="00A33318" w:rsidRPr="00A928C0" w:rsidRDefault="00A33318" w:rsidP="007F449D">
      <w:pPr>
        <w:spacing w:line="360" w:lineRule="auto"/>
        <w:rPr>
          <w:rFonts w:cs="Times New Roman"/>
        </w:rPr>
      </w:pPr>
      <w:r>
        <w:rPr>
          <w:rFonts w:cs="Times New Roman"/>
        </w:rPr>
        <w:tab/>
      </w:r>
      <w:r w:rsidR="009B3E92">
        <w:rPr>
          <w:rFonts w:cs="Times New Roman"/>
        </w:rPr>
        <w:t>Five independent observers visually assigned c</w:t>
      </w:r>
      <w:r>
        <w:rPr>
          <w:rFonts w:cs="Times New Roman"/>
        </w:rPr>
        <w:t>olor morph, either brown or o</w:t>
      </w:r>
      <w:r w:rsidR="007D4F08">
        <w:rPr>
          <w:rFonts w:cs="Times New Roman"/>
        </w:rPr>
        <w:t xml:space="preserve">range, </w:t>
      </w:r>
      <w:r w:rsidR="009B3E92">
        <w:rPr>
          <w:rFonts w:cs="Times New Roman"/>
        </w:rPr>
        <w:t>to each sample colony</w:t>
      </w:r>
      <w:r w:rsidR="00DE7AE4">
        <w:rPr>
          <w:rFonts w:cs="Times New Roman"/>
        </w:rPr>
        <w:t xml:space="preserve"> using</w:t>
      </w:r>
      <w:r>
        <w:rPr>
          <w:rFonts w:cs="Times New Roman"/>
        </w:rPr>
        <w:t xml:space="preserve"> </w:t>
      </w:r>
      <w:r>
        <w:rPr>
          <w:rFonts w:cs="Times New Roman"/>
          <w:i/>
        </w:rPr>
        <w:t>in situ</w:t>
      </w:r>
      <w:r>
        <w:rPr>
          <w:rFonts w:cs="Times New Roman"/>
        </w:rPr>
        <w:t xml:space="preserve"> photograph</w:t>
      </w:r>
      <w:r w:rsidR="009B3E92">
        <w:rPr>
          <w:rFonts w:cs="Times New Roman"/>
        </w:rPr>
        <w:t>s</w:t>
      </w:r>
      <w:r w:rsidR="00FE592B">
        <w:rPr>
          <w:rFonts w:cs="Times New Roman"/>
        </w:rPr>
        <w:t xml:space="preserve"> taken during collection</w:t>
      </w:r>
      <w:r w:rsidR="009B3E92">
        <w:rPr>
          <w:rFonts w:cs="Times New Roman"/>
        </w:rPr>
        <w:t>.</w:t>
      </w:r>
      <w:r w:rsidR="00A928C0">
        <w:rPr>
          <w:rFonts w:cs="Times New Roman"/>
        </w:rPr>
        <w:t xml:space="preserve"> </w:t>
      </w:r>
      <w:r w:rsidR="009B3E92">
        <w:rPr>
          <w:rFonts w:cs="Times New Roman"/>
        </w:rPr>
        <w:t>T</w:t>
      </w:r>
      <w:r w:rsidR="00A928C0">
        <w:rPr>
          <w:rFonts w:cs="Times New Roman"/>
        </w:rPr>
        <w:t>he majority’s opinion</w:t>
      </w:r>
      <w:r w:rsidR="009B3E92">
        <w:rPr>
          <w:rFonts w:cs="Times New Roman"/>
        </w:rPr>
        <w:t xml:space="preserve"> for each colony</w:t>
      </w:r>
      <w:r w:rsidR="00A928C0">
        <w:rPr>
          <w:rFonts w:cs="Times New Roman"/>
        </w:rPr>
        <w:t xml:space="preserve"> was </w:t>
      </w:r>
      <w:r w:rsidR="00FE592B">
        <w:rPr>
          <w:rFonts w:cs="Times New Roman"/>
        </w:rPr>
        <w:t>ultimately the color morph assigned.</w:t>
      </w:r>
      <w:r w:rsidR="009B3E92">
        <w:rPr>
          <w:rFonts w:cs="Times New Roman"/>
        </w:rPr>
        <w:t xml:space="preserve"> </w:t>
      </w:r>
      <w:r w:rsidR="002575B6">
        <w:rPr>
          <w:rFonts w:cs="Times New Roman"/>
        </w:rPr>
        <w:t>Unc</w:t>
      </w:r>
      <w:r w:rsidR="00F803A3">
        <w:rPr>
          <w:rFonts w:cs="Times New Roman"/>
        </w:rPr>
        <w:t xml:space="preserve">ertainty in color, meaning the number of agreements per five observers, was tested using Chi-Squared analyses across </w:t>
      </w:r>
      <w:r w:rsidR="00891021">
        <w:rPr>
          <w:rFonts w:cs="Times New Roman"/>
        </w:rPr>
        <w:t>color morphs, geographic scales and symbiont community composition.</w:t>
      </w:r>
      <w:r w:rsidR="007D4F08">
        <w:rPr>
          <w:rFonts w:cs="Times New Roman"/>
        </w:rPr>
        <w:t xml:space="preserve"> </w:t>
      </w:r>
    </w:p>
    <w:p w14:paraId="52C79A2E" w14:textId="77777777" w:rsidR="007F4F21" w:rsidRDefault="007F4F21" w:rsidP="007F449D">
      <w:pPr>
        <w:spacing w:line="360" w:lineRule="auto"/>
        <w:rPr>
          <w:rFonts w:cs="Times New Roman"/>
        </w:rPr>
      </w:pPr>
    </w:p>
    <w:p w14:paraId="4E72C7A1" w14:textId="77777777" w:rsidR="001C5075" w:rsidRPr="008E69BA" w:rsidRDefault="00523F3F" w:rsidP="007F449D">
      <w:pPr>
        <w:spacing w:line="360" w:lineRule="auto"/>
        <w:rPr>
          <w:rFonts w:cs="Times New Roman"/>
          <w:i/>
        </w:rPr>
      </w:pPr>
      <w:r w:rsidRPr="008E69BA">
        <w:rPr>
          <w:rFonts w:cs="Times New Roman"/>
          <w:i/>
        </w:rPr>
        <w:t xml:space="preserve">Sample </w:t>
      </w:r>
      <w:r w:rsidR="00581A9E" w:rsidRPr="008E69BA">
        <w:rPr>
          <w:rFonts w:cs="Times New Roman"/>
          <w:i/>
        </w:rPr>
        <w:t>Processing</w:t>
      </w:r>
    </w:p>
    <w:p w14:paraId="24613B10" w14:textId="67E5F1CE" w:rsidR="00A96ED0" w:rsidRPr="008E69BA" w:rsidRDefault="00F163B2" w:rsidP="007F449D">
      <w:pPr>
        <w:spacing w:line="360" w:lineRule="auto"/>
        <w:rPr>
          <w:rFonts w:cs="Times New Roman"/>
        </w:rPr>
      </w:pPr>
      <w:r>
        <w:rPr>
          <w:rFonts w:cs="Times New Roman"/>
        </w:rPr>
        <w:tab/>
      </w:r>
      <w:r w:rsidR="007F4F21">
        <w:rPr>
          <w:rFonts w:cs="Times New Roman"/>
        </w:rPr>
        <w:t>Tissue biopsies were</w:t>
      </w:r>
      <w:r w:rsidR="00D04D88">
        <w:rPr>
          <w:rFonts w:cs="Times New Roman"/>
        </w:rPr>
        <w:t xml:space="preserve"> </w:t>
      </w:r>
      <w:r w:rsidR="00385FCA" w:rsidRPr="008E69BA">
        <w:rPr>
          <w:rFonts w:cs="Times New Roman"/>
        </w:rPr>
        <w:t>placed in 500</w:t>
      </w:r>
      <w:r w:rsidR="00D04D88">
        <w:rPr>
          <w:rFonts w:cs="Times New Roman"/>
        </w:rPr>
        <w:t xml:space="preserve"> </w:t>
      </w:r>
      <w:r w:rsidR="00385FCA" w:rsidRPr="008E69BA">
        <w:rPr>
          <w:rFonts w:cs="Times New Roman"/>
        </w:rPr>
        <w:sym w:font="Symbol" w:char="F06D"/>
      </w:r>
      <w:r w:rsidR="00385FCA" w:rsidRPr="008E69BA">
        <w:rPr>
          <w:rFonts w:cs="Times New Roman"/>
        </w:rPr>
        <w:t>L DNA buffer (5M NaCl, 0.5M EDTA) with 1% so</w:t>
      </w:r>
      <w:r w:rsidR="006E3309">
        <w:rPr>
          <w:rFonts w:cs="Times New Roman"/>
        </w:rPr>
        <w:t>dium dodecyl sulfate</w:t>
      </w:r>
      <w:r w:rsidR="008B580A">
        <w:rPr>
          <w:rFonts w:cs="Times New Roman"/>
        </w:rPr>
        <w:t>, and</w:t>
      </w:r>
      <w:r w:rsidR="00385FCA" w:rsidRPr="008E69BA">
        <w:rPr>
          <w:rFonts w:cs="Times New Roman"/>
        </w:rPr>
        <w:t xml:space="preserve"> </w:t>
      </w:r>
      <w:r w:rsidR="00587D28" w:rsidRPr="008E69BA">
        <w:rPr>
          <w:rFonts w:cs="Times New Roman"/>
        </w:rPr>
        <w:t xml:space="preserve">DNA was extracted </w:t>
      </w:r>
      <w:r w:rsidR="0095734F">
        <w:rPr>
          <w:rFonts w:cs="Times New Roman"/>
        </w:rPr>
        <w:t>following a</w:t>
      </w:r>
      <w:r w:rsidR="00587D28" w:rsidRPr="008E69BA">
        <w:rPr>
          <w:rFonts w:cs="Times New Roman"/>
        </w:rPr>
        <w:t xml:space="preserve"> CTAB-chloroform protocol (</w:t>
      </w:r>
      <w:r w:rsidR="00B24F9B" w:rsidRPr="008E69BA">
        <w:rPr>
          <w:rFonts w:cs="Times New Roman"/>
        </w:rPr>
        <w:t>dx.doi.org/10.17504/protocols.io.dyq7vv</w:t>
      </w:r>
      <w:r w:rsidR="00587D28" w:rsidRPr="008E69BA">
        <w:rPr>
          <w:rFonts w:cs="Times New Roman"/>
        </w:rPr>
        <w:t>)</w:t>
      </w:r>
      <w:r w:rsidR="007F4F21">
        <w:rPr>
          <w:rFonts w:cs="Times New Roman"/>
        </w:rPr>
        <w:t xml:space="preserve"> at HIMB</w:t>
      </w:r>
      <w:r w:rsidR="00233C6F" w:rsidRPr="008E69BA">
        <w:rPr>
          <w:rFonts w:cs="Times New Roman"/>
        </w:rPr>
        <w:t>.</w:t>
      </w:r>
      <w:r w:rsidR="00E572B1">
        <w:rPr>
          <w:rFonts w:cs="Times New Roman"/>
        </w:rPr>
        <w:t xml:space="preserve"> </w:t>
      </w:r>
      <w:r w:rsidR="003250CF">
        <w:rPr>
          <w:rFonts w:cs="Times New Roman"/>
        </w:rPr>
        <w:t xml:space="preserve">The relative abundances of clades C and D </w:t>
      </w:r>
      <w:r w:rsidR="004913F3">
        <w:rPr>
          <w:rFonts w:cs="Times New Roman"/>
          <w:i/>
        </w:rPr>
        <w:t>Symbiodinium</w:t>
      </w:r>
      <w:r w:rsidR="004913F3">
        <w:rPr>
          <w:rFonts w:cs="Times New Roman"/>
        </w:rPr>
        <w:t xml:space="preserve"> within each </w:t>
      </w:r>
      <w:r w:rsidR="008B580A">
        <w:rPr>
          <w:rFonts w:cs="Times New Roman"/>
        </w:rPr>
        <w:t xml:space="preserve">DNA </w:t>
      </w:r>
      <w:r w:rsidR="004913F3">
        <w:rPr>
          <w:rFonts w:cs="Times New Roman"/>
        </w:rPr>
        <w:t>sample were</w:t>
      </w:r>
      <w:r w:rsidR="00BB2F63">
        <w:rPr>
          <w:rFonts w:cs="Times New Roman"/>
        </w:rPr>
        <w:t xml:space="preserve"> </w:t>
      </w:r>
      <w:r w:rsidR="008B580A">
        <w:rPr>
          <w:rFonts w:cs="Times New Roman"/>
        </w:rPr>
        <w:t>measured</w:t>
      </w:r>
      <w:r w:rsidR="00BB2F63">
        <w:rPr>
          <w:rFonts w:cs="Times New Roman"/>
        </w:rPr>
        <w:t xml:space="preserve"> using quantitative PCR </w:t>
      </w:r>
      <w:r w:rsidR="008B580A">
        <w:rPr>
          <w:rFonts w:cs="Times New Roman"/>
        </w:rPr>
        <w:t xml:space="preserve">assays </w:t>
      </w:r>
      <w:r w:rsidR="00BB2F63">
        <w:rPr>
          <w:rFonts w:cs="Times New Roman"/>
        </w:rPr>
        <w:t xml:space="preserve">targeting actin loci specific to each </w:t>
      </w:r>
      <w:r w:rsidR="000E4625">
        <w:rPr>
          <w:rFonts w:cs="Times New Roman"/>
        </w:rPr>
        <w:t xml:space="preserve">symbiont </w:t>
      </w:r>
      <w:r w:rsidR="00BB2F63">
        <w:rPr>
          <w:rFonts w:cs="Times New Roman"/>
        </w:rPr>
        <w:t>clade</w:t>
      </w:r>
      <w:r w:rsidR="0064215B" w:rsidRPr="008E69BA">
        <w:rPr>
          <w:rFonts w:cs="Times New Roman"/>
        </w:rPr>
        <w:t xml:space="preserve"> </w:t>
      </w:r>
      <w:r w:rsidR="00624D0D" w:rsidRPr="008E69BA">
        <w:rPr>
          <w:rFonts w:cs="Times New Roman"/>
        </w:rPr>
        <w:fldChar w:fldCharType="begin" w:fldLock="1"/>
      </w:r>
      <w:r w:rsidR="006E3B16">
        <w:rPr>
          <w:rFonts w:cs="Times New Roman"/>
        </w:rPr>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"2013" ] ] }, "page" : "259-262", "title" : "Excess algal symbionts increase the susceptibility of reef corals to bleaching", "type" : "article-journal", "volume" : "3" }, "uris" : [ "http://www.mendeley.com/documents/?uuid=026e8216-a9c0-361b-a2c8-5d2cdd1240c9" ] } ], "mendeley" : { "formattedCitation" : "(Cunning &amp; Baker 2013)", "manualFormatting" : "(Cunning &amp; Baker 2013)", "plainTextFormattedCitation" : "(Cunning &amp; Baker 2013)", "previouslyFormattedCitation" : "(Cunning &amp; Baker 2013)" }, "properties" : { "noteIndex" : 0 }, "schema" : "https://github.com/citation-style-language/schema/raw/master/csl-citation.json" }</w:instrText>
      </w:r>
      <w:r w:rsidR="00624D0D" w:rsidRPr="008E69BA">
        <w:rPr>
          <w:rFonts w:cs="Times New Roman"/>
        </w:rPr>
        <w:fldChar w:fldCharType="separate"/>
      </w:r>
      <w:r w:rsidR="0049388B" w:rsidRPr="008E69BA">
        <w:rPr>
          <w:rFonts w:cs="Times New Roman"/>
          <w:noProof/>
        </w:rPr>
        <w:t>(Cunning &amp; Baker 2013</w:t>
      </w:r>
      <w:r w:rsidR="00773396" w:rsidRPr="008E69BA">
        <w:rPr>
          <w:rFonts w:cs="Times New Roman"/>
          <w:noProof/>
        </w:rPr>
        <w:t>)</w:t>
      </w:r>
      <w:r w:rsidR="00624D0D" w:rsidRPr="008E69BA">
        <w:rPr>
          <w:rFonts w:cs="Times New Roman"/>
        </w:rPr>
        <w:fldChar w:fldCharType="end"/>
      </w:r>
      <w:r w:rsidR="007A3823" w:rsidRPr="008E69BA">
        <w:rPr>
          <w:rFonts w:cs="Times New Roman"/>
        </w:rPr>
        <w:t>.</w:t>
      </w:r>
      <w:r w:rsidR="00D64C71" w:rsidRPr="008E69BA">
        <w:rPr>
          <w:rFonts w:cs="Times New Roman"/>
        </w:rPr>
        <w:t xml:space="preserve"> All samples were</w:t>
      </w:r>
      <w:r w:rsidR="00DC4D8E" w:rsidRPr="008E69BA">
        <w:rPr>
          <w:rFonts w:cs="Times New Roman"/>
        </w:rPr>
        <w:t xml:space="preserve"> assay</w:t>
      </w:r>
      <w:r w:rsidR="00967EB0" w:rsidRPr="008E69BA">
        <w:rPr>
          <w:rFonts w:cs="Times New Roman"/>
        </w:rPr>
        <w:t xml:space="preserve">ed </w:t>
      </w:r>
      <w:r w:rsidR="00DC4D8E" w:rsidRPr="008E69BA">
        <w:rPr>
          <w:rFonts w:cs="Times New Roman"/>
        </w:rPr>
        <w:t>in</w:t>
      </w:r>
      <w:r w:rsidR="00440C31" w:rsidRPr="008E69BA">
        <w:rPr>
          <w:rFonts w:cs="Times New Roman"/>
        </w:rPr>
        <w:t xml:space="preserve"> duplicate</w:t>
      </w:r>
      <w:r w:rsidR="00DC4D8E" w:rsidRPr="008E69BA">
        <w:rPr>
          <w:rFonts w:cs="Times New Roman"/>
        </w:rPr>
        <w:t xml:space="preserve"> 10</w:t>
      </w:r>
      <w:r w:rsidR="00D33193">
        <w:rPr>
          <w:rFonts w:cs="Times New Roman"/>
        </w:rPr>
        <w:t xml:space="preserve"> </w:t>
      </w:r>
      <w:r w:rsidR="00DC4D8E" w:rsidRPr="008E69BA">
        <w:rPr>
          <w:rFonts w:cs="Times New Roman"/>
        </w:rPr>
        <w:sym w:font="Symbol" w:char="F06D"/>
      </w:r>
      <w:r w:rsidR="00DC4D8E" w:rsidRPr="008E69BA">
        <w:rPr>
          <w:rFonts w:cs="Times New Roman"/>
        </w:rPr>
        <w:t>L reactions</w:t>
      </w:r>
      <w:r w:rsidR="008C1108" w:rsidRPr="008E69BA">
        <w:rPr>
          <w:rFonts w:cs="Times New Roman"/>
        </w:rPr>
        <w:t xml:space="preserve"> for 40 cycles</w:t>
      </w:r>
      <w:r w:rsidR="00DC4D8E" w:rsidRPr="008E69BA">
        <w:rPr>
          <w:rFonts w:cs="Times New Roman"/>
        </w:rPr>
        <w:t xml:space="preserve"> on a StepOnePlus platform (Applied Biosystem</w:t>
      </w:r>
      <w:r w:rsidR="008C1108" w:rsidRPr="008E69BA">
        <w:rPr>
          <w:rFonts w:cs="Times New Roman"/>
        </w:rPr>
        <w:t>s)</w:t>
      </w:r>
      <w:r w:rsidR="00BB2F63">
        <w:rPr>
          <w:rFonts w:cs="Times New Roman"/>
        </w:rPr>
        <w:t xml:space="preserve"> with</w:t>
      </w:r>
      <w:r w:rsidR="0033008A" w:rsidRPr="008E69BA">
        <w:rPr>
          <w:rFonts w:cs="Times New Roman"/>
        </w:rPr>
        <w:t xml:space="preserve"> </w:t>
      </w:r>
      <w:r w:rsidR="00112FD9" w:rsidRPr="008E69BA">
        <w:rPr>
          <w:rFonts w:cs="Times New Roman"/>
        </w:rPr>
        <w:t>a</w:t>
      </w:r>
      <w:r w:rsidR="0033008A" w:rsidRPr="008E69BA">
        <w:rPr>
          <w:rFonts w:cs="Times New Roman"/>
        </w:rPr>
        <w:t xml:space="preserve"> fluorescence threshold of 0.01 and</w:t>
      </w:r>
      <w:r w:rsidR="00112FD9" w:rsidRPr="008E69BA">
        <w:rPr>
          <w:rFonts w:cs="Times New Roman"/>
        </w:rPr>
        <w:t xml:space="preserve"> a</w:t>
      </w:r>
      <w:r w:rsidR="0033008A" w:rsidRPr="008E69BA">
        <w:rPr>
          <w:rFonts w:cs="Times New Roman"/>
        </w:rPr>
        <w:t xml:space="preserve"> baseline interval of cycles 15</w:t>
      </w:r>
      <w:r w:rsidR="00D33193">
        <w:rPr>
          <w:rFonts w:cs="Times New Roman"/>
        </w:rPr>
        <w:t xml:space="preserve"> </w:t>
      </w:r>
      <w:r w:rsidR="0033008A" w:rsidRPr="008E69BA">
        <w:rPr>
          <w:rFonts w:cs="Times New Roman"/>
        </w:rPr>
        <w:t>-</w:t>
      </w:r>
      <w:r w:rsidR="00D33193">
        <w:rPr>
          <w:rFonts w:cs="Times New Roman"/>
        </w:rPr>
        <w:t xml:space="preserve"> </w:t>
      </w:r>
      <w:r w:rsidR="0033008A" w:rsidRPr="008E69BA">
        <w:rPr>
          <w:rFonts w:cs="Times New Roman"/>
        </w:rPr>
        <w:t>22.</w:t>
      </w:r>
      <w:r w:rsidR="00D64C71" w:rsidRPr="008E69BA">
        <w:rPr>
          <w:rFonts w:cs="Times New Roman"/>
        </w:rPr>
        <w:t xml:space="preserve"> </w:t>
      </w:r>
      <w:r w:rsidR="00BB2F63">
        <w:rPr>
          <w:rFonts w:cs="Times New Roman"/>
        </w:rPr>
        <w:t xml:space="preserve">The </w:t>
      </w:r>
      <w:r w:rsidR="00D82D9C" w:rsidRPr="008E69BA">
        <w:rPr>
          <w:rFonts w:cs="Times New Roman"/>
        </w:rPr>
        <w:t>ratio</w:t>
      </w:r>
      <w:r w:rsidR="00BB2F63">
        <w:rPr>
          <w:rFonts w:cs="Times New Roman"/>
        </w:rPr>
        <w:t xml:space="preserve"> of clade C to D in each sample was calculated</w:t>
      </w:r>
      <w:r w:rsidR="00524F6C">
        <w:rPr>
          <w:rFonts w:cs="Times New Roman"/>
        </w:rPr>
        <w:t xml:space="preserve"> by </w:t>
      </w:r>
      <w:r w:rsidR="00524F6C" w:rsidRPr="007E1703">
        <w:rPr>
          <w:rFonts w:cs="Times New Roman"/>
        </w:rPr>
        <w:t xml:space="preserve">the formula </w:t>
      </w:r>
      <w:r w:rsidR="007E1703">
        <w:rPr>
          <w:rFonts w:cs="Times New Roman"/>
        </w:rPr>
        <w:t>C:D</w:t>
      </w:r>
      <w:r w:rsidR="000E4625">
        <w:rPr>
          <w:rFonts w:cs="Times New Roman"/>
        </w:rPr>
        <w:t xml:space="preserve"> </w:t>
      </w:r>
      <w:r w:rsidR="007E1703" w:rsidRPr="007E1703">
        <w:rPr>
          <w:rFonts w:cs="Times New Roman"/>
        </w:rPr>
        <w:t>=</w:t>
      </w:r>
      <w:r w:rsidR="000E4625">
        <w:rPr>
          <w:rFonts w:cs="Times New Roman"/>
        </w:rPr>
        <w:t xml:space="preserve"> </w:t>
      </w:r>
      <w:r w:rsidR="007E1703" w:rsidRPr="007E1703">
        <w:rPr>
          <w:rFonts w:cs="Times New Roman"/>
        </w:rPr>
        <w:t>2</w:t>
      </w:r>
      <w:r w:rsidR="007E1703">
        <w:rPr>
          <w:rFonts w:cs="Times New Roman"/>
        </w:rPr>
        <w:t>^(</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C</w:t>
      </w:r>
      <w:r w:rsidR="007E1703" w:rsidRPr="007E1703">
        <w:rPr>
          <w:rFonts w:cs="Times New Roman"/>
        </w:rPr>
        <w:t>-C</w:t>
      </w:r>
      <w:r w:rsidR="007E1703" w:rsidRPr="007E1703">
        <w:rPr>
          <w:rFonts w:cs="Times New Roman"/>
          <w:vertAlign w:val="subscript"/>
        </w:rPr>
        <w:t>T</w:t>
      </w:r>
      <w:r w:rsidR="007E1703" w:rsidRPr="007E1703">
        <w:rPr>
          <w:rFonts w:cs="Times New Roman"/>
          <w:vertAlign w:val="superscript"/>
        </w:rPr>
        <w:t>D</w:t>
      </w:r>
      <w:r w:rsidR="00A9307E">
        <w:rPr>
          <w:rFonts w:cs="Times New Roman"/>
        </w:rPr>
        <w:t>),</w:t>
      </w:r>
      <w:r w:rsidR="00524F6C" w:rsidRPr="007E1703">
        <w:rPr>
          <w:rFonts w:cs="Times New Roman"/>
        </w:rPr>
        <w:t xml:space="preserve"> where C</w:t>
      </w:r>
      <w:r w:rsidR="00524F6C" w:rsidRPr="007E1703">
        <w:rPr>
          <w:rFonts w:cs="Times New Roman"/>
          <w:vertAlign w:val="subscript"/>
        </w:rPr>
        <w:t>T</w:t>
      </w:r>
      <w:r w:rsidR="00A9307E" w:rsidRPr="00A9307E">
        <w:rPr>
          <w:rFonts w:cs="Times New Roman"/>
          <w:vertAlign w:val="superscript"/>
        </w:rPr>
        <w:t>C</w:t>
      </w:r>
      <w:r w:rsidR="00524F6C" w:rsidRPr="007E1703">
        <w:rPr>
          <w:rFonts w:cs="Times New Roman"/>
        </w:rPr>
        <w:t xml:space="preserve"> and C</w:t>
      </w:r>
      <w:r w:rsidR="00524F6C" w:rsidRPr="007E1703">
        <w:rPr>
          <w:rFonts w:cs="Times New Roman"/>
          <w:vertAlign w:val="subscript"/>
        </w:rPr>
        <w:t>T</w:t>
      </w:r>
      <w:r w:rsidR="00A9307E" w:rsidRPr="00A9307E">
        <w:rPr>
          <w:rFonts w:cs="Times New Roman"/>
          <w:vertAlign w:val="superscript"/>
        </w:rPr>
        <w:t>D</w:t>
      </w:r>
      <w:r w:rsidR="00524F6C" w:rsidRPr="007E1703">
        <w:rPr>
          <w:rFonts w:cs="Times New Roman"/>
        </w:rPr>
        <w:t xml:space="preserve"> are the</w:t>
      </w:r>
      <w:r w:rsidR="00524F6C">
        <w:rPr>
          <w:rFonts w:cs="Times New Roman"/>
        </w:rPr>
        <w:t xml:space="preserve"> threshold cycles for clade C and D </w:t>
      </w:r>
      <w:r w:rsidR="00A9307E">
        <w:rPr>
          <w:rFonts w:cs="Times New Roman"/>
        </w:rPr>
        <w:t>amplifications</w:t>
      </w:r>
      <w:r w:rsidR="00F969FD">
        <w:rPr>
          <w:rFonts w:cs="Times New Roman"/>
        </w:rPr>
        <w:t>,</w:t>
      </w:r>
      <w:r w:rsidR="006C669D">
        <w:rPr>
          <w:rFonts w:cs="Times New Roman"/>
        </w:rPr>
        <w:t xml:space="preserve"> </w:t>
      </w:r>
      <w:r w:rsidR="00C812F5" w:rsidRPr="008E69BA">
        <w:rPr>
          <w:rFonts w:cs="Times New Roman"/>
        </w:rPr>
        <w:t>normalized for fluorescence intensity and locus gene copy number</w:t>
      </w:r>
      <w:r w:rsidR="00384353">
        <w:rPr>
          <w:rFonts w:cs="Times New Roman"/>
        </w:rPr>
        <w:t xml:space="preserve"> </w:t>
      </w:r>
      <w:r w:rsidR="003B422F">
        <w:rPr>
          <w:rFonts w:cs="Times New Roman"/>
        </w:rPr>
        <w:t>(</w:t>
      </w:r>
      <w:r w:rsidR="00384353" w:rsidRPr="002B0CF3">
        <w:rPr>
          <w:rFonts w:cs="Times New Roman"/>
        </w:rPr>
        <w:t>Cunning et al. 2016</w:t>
      </w:r>
      <w:r w:rsidR="00384353">
        <w:rPr>
          <w:rFonts w:cs="Times New Roman"/>
        </w:rPr>
        <w:t>)</w:t>
      </w:r>
      <w:r w:rsidR="0004311D" w:rsidRPr="008E69BA">
        <w:rPr>
          <w:rFonts w:cs="Times New Roman"/>
        </w:rPr>
        <w:t>.</w:t>
      </w:r>
      <w:r w:rsidR="00951BB4" w:rsidRPr="008E69BA">
        <w:rPr>
          <w:rFonts w:cs="Times New Roman"/>
        </w:rPr>
        <w:t xml:space="preserve"> S</w:t>
      </w:r>
      <w:r w:rsidR="003B7170" w:rsidRPr="008E69BA">
        <w:rPr>
          <w:rFonts w:cs="Times New Roman"/>
        </w:rPr>
        <w:t>ymbiont clade</w:t>
      </w:r>
      <w:r w:rsidR="00951BB4" w:rsidRPr="008E69BA">
        <w:rPr>
          <w:rFonts w:cs="Times New Roman"/>
        </w:rPr>
        <w:t>s</w:t>
      </w:r>
      <w:r w:rsidR="003B7170" w:rsidRPr="008E69BA">
        <w:rPr>
          <w:rFonts w:cs="Times New Roman"/>
        </w:rPr>
        <w:t xml:space="preserve"> detected in </w:t>
      </w:r>
      <w:r w:rsidR="006E1593" w:rsidRPr="008E69BA">
        <w:rPr>
          <w:rFonts w:cs="Times New Roman"/>
        </w:rPr>
        <w:t>only one</w:t>
      </w:r>
      <w:r w:rsidR="003B7170" w:rsidRPr="008E69BA">
        <w:rPr>
          <w:rFonts w:cs="Times New Roman"/>
        </w:rPr>
        <w:t xml:space="preserve"> </w:t>
      </w:r>
      <w:r w:rsidR="00BB2F63">
        <w:rPr>
          <w:rFonts w:cs="Times New Roman"/>
        </w:rPr>
        <w:t>technical replicate</w:t>
      </w:r>
      <w:r w:rsidR="00951BB4" w:rsidRPr="008E69BA">
        <w:rPr>
          <w:rFonts w:cs="Times New Roman"/>
        </w:rPr>
        <w:t xml:space="preserve"> were</w:t>
      </w:r>
      <w:r w:rsidR="00AE0DD8" w:rsidRPr="008E69BA">
        <w:rPr>
          <w:rFonts w:cs="Times New Roman"/>
        </w:rPr>
        <w:t xml:space="preserve"> not considered</w:t>
      </w:r>
      <w:r w:rsidR="001E525B" w:rsidRPr="008E69BA">
        <w:rPr>
          <w:rFonts w:cs="Times New Roman"/>
        </w:rPr>
        <w:t xml:space="preserve"> as present in a colony</w:t>
      </w:r>
      <w:r w:rsidR="00AE0DD8" w:rsidRPr="008E69BA">
        <w:rPr>
          <w:rFonts w:cs="Times New Roman"/>
        </w:rPr>
        <w:t>.</w:t>
      </w:r>
      <w:r w:rsidR="00830877" w:rsidRPr="008E69BA">
        <w:rPr>
          <w:rFonts w:cs="Times New Roman"/>
        </w:rPr>
        <w:t xml:space="preserve"> </w:t>
      </w:r>
    </w:p>
    <w:p w14:paraId="4123AAE8" w14:textId="77777777" w:rsidR="00951BB4" w:rsidRPr="008E69BA" w:rsidRDefault="00951BB4" w:rsidP="007F449D">
      <w:pPr>
        <w:spacing w:line="360" w:lineRule="auto"/>
        <w:rPr>
          <w:rFonts w:cs="Times New Roman"/>
        </w:rPr>
      </w:pPr>
    </w:p>
    <w:p w14:paraId="106054CF" w14:textId="77777777" w:rsidR="00951BB4" w:rsidRDefault="00951BB4" w:rsidP="007F449D">
      <w:pPr>
        <w:spacing w:line="360" w:lineRule="auto"/>
        <w:rPr>
          <w:rFonts w:cs="Times New Roman"/>
          <w:i/>
        </w:rPr>
      </w:pPr>
      <w:r w:rsidRPr="008E69BA">
        <w:rPr>
          <w:rFonts w:cs="Times New Roman"/>
          <w:i/>
        </w:rPr>
        <w:t>Data Analysis</w:t>
      </w:r>
    </w:p>
    <w:p w14:paraId="5AA24A76" w14:textId="5F14CC1F" w:rsidR="00951BB4" w:rsidRPr="008E69BA" w:rsidRDefault="008971A1" w:rsidP="007F449D">
      <w:pPr>
        <w:spacing w:line="360" w:lineRule="auto"/>
        <w:rPr>
          <w:rFonts w:cs="Times New Roman"/>
        </w:rPr>
      </w:pPr>
      <w:r>
        <w:rPr>
          <w:rFonts w:cs="Times New Roman"/>
        </w:rPr>
        <w:t xml:space="preserve">Each colony was categorized as C- or D-dominated based on its numerically most abundant symbiont clade. </w:t>
      </w:r>
      <w:r w:rsidR="00A2745C" w:rsidRPr="008E69BA">
        <w:rPr>
          <w:rFonts w:cs="Times New Roman"/>
        </w:rPr>
        <w:t>The proportion</w:t>
      </w:r>
      <w:r w:rsidR="00836F87">
        <w:rPr>
          <w:rFonts w:cs="Times New Roman"/>
        </w:rPr>
        <w:t>s</w:t>
      </w:r>
      <w:r w:rsidR="00A2745C" w:rsidRPr="008E69BA">
        <w:rPr>
          <w:rFonts w:cs="Times New Roman"/>
        </w:rPr>
        <w:t xml:space="preserve"> of clades C and D present in colonies dominated by each clade and color morph were </w:t>
      </w:r>
      <w:r w:rsidR="00836F87">
        <w:rPr>
          <w:rFonts w:cs="Times New Roman"/>
        </w:rPr>
        <w:t>compared</w:t>
      </w:r>
      <w:r w:rsidR="00A2745C" w:rsidRPr="008E69BA">
        <w:rPr>
          <w:rFonts w:cs="Times New Roman"/>
        </w:rPr>
        <w:t xml:space="preserve"> using Chi-Squared analyses. </w:t>
      </w:r>
      <w:r w:rsidR="00613F87" w:rsidRPr="008E69BA">
        <w:rPr>
          <w:rFonts w:cs="Times New Roman"/>
        </w:rPr>
        <w:t>Chi-Squared tests were</w:t>
      </w:r>
      <w:r w:rsidR="00A2745C" w:rsidRPr="008E69BA">
        <w:rPr>
          <w:rFonts w:cs="Times New Roman"/>
        </w:rPr>
        <w:t xml:space="preserve"> then</w:t>
      </w:r>
      <w:r w:rsidR="00613F87" w:rsidRPr="008E69BA">
        <w:rPr>
          <w:rFonts w:cs="Times New Roman"/>
        </w:rPr>
        <w:t xml:space="preserve"> used t</w:t>
      </w:r>
      <w:r w:rsidR="004870C6">
        <w:rPr>
          <w:rFonts w:cs="Times New Roman"/>
        </w:rPr>
        <w:t xml:space="preserve">o assess </w:t>
      </w:r>
      <w:r w:rsidR="000E4625">
        <w:rPr>
          <w:rFonts w:cs="Times New Roman"/>
        </w:rPr>
        <w:t>the relationship between dominant symbiont clade, color morph (</w:t>
      </w:r>
      <w:r w:rsidR="00A55209">
        <w:rPr>
          <w:rFonts w:cs="Times New Roman"/>
        </w:rPr>
        <w:t>orange vs. brown</w:t>
      </w:r>
      <w:r w:rsidR="000E4625">
        <w:rPr>
          <w:rFonts w:cs="Times New Roman"/>
        </w:rPr>
        <w:t xml:space="preserve">), </w:t>
      </w:r>
      <w:r w:rsidR="00A55209">
        <w:rPr>
          <w:rFonts w:cs="Times New Roman"/>
        </w:rPr>
        <w:t>and one vs. two symbiont clade assemblages between bay regions</w:t>
      </w:r>
      <w:r w:rsidR="00613F87" w:rsidRPr="008E69BA">
        <w:rPr>
          <w:rFonts w:cs="Times New Roman"/>
        </w:rPr>
        <w:t xml:space="preserve"> </w:t>
      </w:r>
      <w:r w:rsidR="000C4495" w:rsidRPr="008E69BA">
        <w:rPr>
          <w:rFonts w:cs="Times New Roman"/>
        </w:rPr>
        <w:t>(northern, central and southern)</w:t>
      </w:r>
      <w:r w:rsidR="00FA0495" w:rsidRPr="008E69BA">
        <w:rPr>
          <w:rFonts w:cs="Times New Roman"/>
        </w:rPr>
        <w:t>,</w:t>
      </w:r>
      <w:r w:rsidR="008F4301" w:rsidRPr="008E69BA">
        <w:rPr>
          <w:rFonts w:cs="Times New Roman"/>
        </w:rPr>
        <w:t xml:space="preserve"> reef types</w:t>
      </w:r>
      <w:r w:rsidR="000C4495" w:rsidRPr="008E69BA">
        <w:rPr>
          <w:rFonts w:cs="Times New Roman"/>
        </w:rPr>
        <w:t xml:space="preserve"> (patch vs. fringe)</w:t>
      </w:r>
      <w:r w:rsidR="00F969FD">
        <w:rPr>
          <w:rFonts w:cs="Times New Roman"/>
        </w:rPr>
        <w:t>,</w:t>
      </w:r>
      <w:r w:rsidR="00FA0495" w:rsidRPr="008E69BA">
        <w:rPr>
          <w:rFonts w:cs="Times New Roman"/>
        </w:rPr>
        <w:t xml:space="preserve"> and each </w:t>
      </w:r>
      <w:r w:rsidR="00F61155" w:rsidRPr="008E69BA">
        <w:rPr>
          <w:rFonts w:cs="Times New Roman"/>
        </w:rPr>
        <w:t>individually sampled</w:t>
      </w:r>
      <w:r w:rsidR="00FA0495" w:rsidRPr="008E69BA">
        <w:rPr>
          <w:rFonts w:cs="Times New Roman"/>
        </w:rPr>
        <w:t xml:space="preserve"> reef</w:t>
      </w:r>
      <w:r w:rsidR="008F4301" w:rsidRPr="008E69BA">
        <w:rPr>
          <w:rFonts w:cs="Times New Roman"/>
        </w:rPr>
        <w:t>.</w:t>
      </w:r>
      <w:r w:rsidR="003B43CA" w:rsidRPr="008E69BA">
        <w:rPr>
          <w:rFonts w:cs="Times New Roman"/>
        </w:rPr>
        <w:t xml:space="preserve"> </w:t>
      </w:r>
      <w:r w:rsidR="00F969FD">
        <w:rPr>
          <w:rFonts w:cs="Times New Roman"/>
        </w:rPr>
        <w:t>L</w:t>
      </w:r>
      <w:r w:rsidR="00F969FD" w:rsidRPr="008E69BA">
        <w:rPr>
          <w:rFonts w:cs="Times New Roman"/>
        </w:rPr>
        <w:t>ogistic regressions were used</w:t>
      </w:r>
      <w:r w:rsidR="00F969FD" w:rsidRPr="008E69BA" w:rsidDel="00F969FD">
        <w:rPr>
          <w:rFonts w:cs="Times New Roman"/>
        </w:rPr>
        <w:t xml:space="preserve"> </w:t>
      </w:r>
      <w:r w:rsidR="00F969FD">
        <w:rPr>
          <w:rFonts w:cs="Times New Roman"/>
        </w:rPr>
        <w:t>t</w:t>
      </w:r>
      <w:r w:rsidR="00F46405" w:rsidRPr="008E69BA">
        <w:rPr>
          <w:rFonts w:cs="Times New Roman"/>
        </w:rPr>
        <w:t xml:space="preserve">o </w:t>
      </w:r>
      <w:r w:rsidR="00F969FD">
        <w:rPr>
          <w:rFonts w:cs="Times New Roman"/>
        </w:rPr>
        <w:t>model</w:t>
      </w:r>
      <w:r w:rsidR="00F969FD" w:rsidRPr="008E69BA">
        <w:rPr>
          <w:rFonts w:cs="Times New Roman"/>
        </w:rPr>
        <w:t xml:space="preserve"> </w:t>
      </w:r>
      <w:r w:rsidR="00F46405" w:rsidRPr="008E69BA">
        <w:rPr>
          <w:rFonts w:cs="Times New Roman"/>
        </w:rPr>
        <w:t>the probability of</w:t>
      </w:r>
      <w:r w:rsidR="00EE39FC" w:rsidRPr="008E69BA">
        <w:rPr>
          <w:rFonts w:cs="Times New Roman"/>
        </w:rPr>
        <w:t xml:space="preserve"> </w:t>
      </w:r>
      <w:r w:rsidR="00A55209">
        <w:rPr>
          <w:rFonts w:cs="Times New Roman"/>
        </w:rPr>
        <w:t xml:space="preserve">C- vs. D-dominance and orange vs. brown color </w:t>
      </w:r>
      <w:r w:rsidR="00F46405" w:rsidRPr="008E69BA">
        <w:rPr>
          <w:rFonts w:cs="Times New Roman"/>
        </w:rPr>
        <w:t>as</w:t>
      </w:r>
      <w:r w:rsidR="00781E19" w:rsidRPr="008E69BA">
        <w:rPr>
          <w:rFonts w:cs="Times New Roman"/>
        </w:rPr>
        <w:t xml:space="preserve"> a function of depth</w:t>
      </w:r>
      <w:r w:rsidR="000E4625">
        <w:rPr>
          <w:rFonts w:cs="Times New Roman"/>
        </w:rPr>
        <w:t xml:space="preserve">. </w:t>
      </w:r>
      <w:r w:rsidR="000E4625">
        <w:rPr>
          <w:rFonts w:cs="Times New Roman"/>
          <w:i/>
        </w:rPr>
        <w:t xml:space="preserve">In situ </w:t>
      </w:r>
      <w:r w:rsidR="000E4625">
        <w:rPr>
          <w:rFonts w:cs="Times New Roman"/>
        </w:rPr>
        <w:t xml:space="preserve">recorded </w:t>
      </w:r>
      <w:r w:rsidR="000E4625" w:rsidRPr="000E4625">
        <w:rPr>
          <w:rFonts w:cs="Times New Roman"/>
        </w:rPr>
        <w:t>d</w:t>
      </w:r>
      <w:r w:rsidR="00EE39FC" w:rsidRPr="000E4625">
        <w:rPr>
          <w:rFonts w:cs="Times New Roman"/>
        </w:rPr>
        <w:t>epth</w:t>
      </w:r>
      <w:r w:rsidR="000E4625">
        <w:rPr>
          <w:rFonts w:cs="Times New Roman"/>
        </w:rPr>
        <w:t xml:space="preserve">s were </w:t>
      </w:r>
      <w:r w:rsidR="002E47B0" w:rsidRPr="008E69BA">
        <w:rPr>
          <w:rFonts w:cs="Times New Roman"/>
        </w:rPr>
        <w:t>corrected for</w:t>
      </w:r>
      <w:r w:rsidR="00EE39FC" w:rsidRPr="008E69BA">
        <w:rPr>
          <w:rFonts w:cs="Times New Roman"/>
        </w:rPr>
        <w:t xml:space="preserve"> </w:t>
      </w:r>
      <w:r w:rsidR="0033574F" w:rsidRPr="008E69BA">
        <w:rPr>
          <w:rFonts w:cs="Times New Roman"/>
        </w:rPr>
        <w:t>differences in mean sea level</w:t>
      </w:r>
      <w:r w:rsidR="00EE39FC" w:rsidRPr="008E69BA">
        <w:rPr>
          <w:rFonts w:cs="Times New Roman"/>
        </w:rPr>
        <w:t xml:space="preserve"> using</w:t>
      </w:r>
      <w:r w:rsidR="00D56391" w:rsidRPr="008E69BA">
        <w:rPr>
          <w:rFonts w:cs="Times New Roman"/>
        </w:rPr>
        <w:t xml:space="preserve"> daily</w:t>
      </w:r>
      <w:r w:rsidR="008454F6">
        <w:rPr>
          <w:rFonts w:cs="Times New Roman"/>
        </w:rPr>
        <w:t xml:space="preserve"> tide tables for Moku o Lo‘</w:t>
      </w:r>
      <w:r w:rsidR="00EE39FC" w:rsidRPr="008E69BA">
        <w:rPr>
          <w:rFonts w:cs="Times New Roman"/>
        </w:rPr>
        <w:t>e</w:t>
      </w:r>
      <w:r w:rsidR="008454F6">
        <w:rPr>
          <w:rFonts w:cs="Times New Roman"/>
        </w:rPr>
        <w:t>, Kāne‘</w:t>
      </w:r>
      <w:r w:rsidR="0033574F" w:rsidRPr="008E69BA">
        <w:rPr>
          <w:rFonts w:cs="Times New Roman"/>
        </w:rPr>
        <w:t>ohe Bay</w:t>
      </w:r>
      <w:r w:rsidR="00EE39FC" w:rsidRPr="008E69BA">
        <w:rPr>
          <w:rFonts w:cs="Times New Roman"/>
        </w:rPr>
        <w:t xml:space="preserve"> at</w:t>
      </w:r>
      <w:r w:rsidR="00D56391" w:rsidRPr="008E69BA">
        <w:rPr>
          <w:rFonts w:cs="Times New Roman"/>
        </w:rPr>
        <w:t xml:space="preserve"> 6-minute intervals</w:t>
      </w:r>
      <w:r w:rsidR="000133E9">
        <w:rPr>
          <w:rFonts w:cs="Times New Roman"/>
        </w:rPr>
        <w:t xml:space="preserve"> </w:t>
      </w:r>
      <w:r w:rsidR="000133E9" w:rsidRPr="000133E9">
        <w:rPr>
          <w:rFonts w:cs="Times New Roman"/>
          <w:color w:val="262626"/>
        </w:rPr>
        <w:t>(NOAA, "Tide Predictions - MOKU O LOE 1612480 Tidal Data Daily View - NOAA Tides &amp; Currents", 2016)</w:t>
      </w:r>
      <w:r w:rsidR="00D56391" w:rsidRPr="008E69BA">
        <w:rPr>
          <w:rFonts w:cs="Times New Roman"/>
        </w:rPr>
        <w:t>.</w:t>
      </w:r>
      <w:r w:rsidR="008454F6">
        <w:rPr>
          <w:rFonts w:cs="Times New Roman"/>
        </w:rPr>
        <w:t xml:space="preserve"> </w:t>
      </w:r>
      <w:r w:rsidR="00067A52" w:rsidRPr="008E69BA">
        <w:rPr>
          <w:rFonts w:cs="Times New Roman"/>
        </w:rPr>
        <w:t>Spatial autocorrelation</w:t>
      </w:r>
      <w:r w:rsidR="00DB088D">
        <w:rPr>
          <w:rFonts w:cs="Times New Roman"/>
        </w:rPr>
        <w:t xml:space="preserve"> among reefs in the composition of color morph </w:t>
      </w:r>
      <w:r w:rsidR="00CF2476">
        <w:rPr>
          <w:rFonts w:cs="Times New Roman"/>
        </w:rPr>
        <w:t>and dominant symbiont association</w:t>
      </w:r>
      <w:r w:rsidR="00DB088D">
        <w:rPr>
          <w:rFonts w:cs="Times New Roman"/>
        </w:rPr>
        <w:t xml:space="preserve"> (based on Bray-Curtis dissimilarity) was assessed by</w:t>
      </w:r>
      <w:r w:rsidR="00067A52" w:rsidRPr="008E69BA">
        <w:rPr>
          <w:rFonts w:cs="Times New Roman"/>
        </w:rPr>
        <w:t xml:space="preserve"> </w:t>
      </w:r>
      <w:r w:rsidR="00DB088D">
        <w:rPr>
          <w:rFonts w:cs="Times New Roman"/>
        </w:rPr>
        <w:t>a Mantel Test</w:t>
      </w:r>
      <w:r w:rsidR="001E5C4F" w:rsidRPr="008E69BA">
        <w:rPr>
          <w:rFonts w:cs="Times New Roman"/>
        </w:rPr>
        <w:t xml:space="preserve"> </w:t>
      </w:r>
      <w:r w:rsidR="00B15E9A" w:rsidRPr="008E69BA">
        <w:rPr>
          <w:rFonts w:cs="Times New Roman"/>
        </w:rPr>
        <w:t xml:space="preserve">after a </w:t>
      </w:r>
      <w:r w:rsidR="0003200E" w:rsidRPr="008E69BA">
        <w:rPr>
          <w:rFonts w:cs="Times New Roman"/>
        </w:rPr>
        <w:t>Multinomial Logistic R</w:t>
      </w:r>
      <w:r w:rsidR="00AF3DBD" w:rsidRPr="008E69BA">
        <w:rPr>
          <w:rFonts w:cs="Times New Roman"/>
        </w:rPr>
        <w:t xml:space="preserve">egression was performed </w:t>
      </w:r>
      <w:r w:rsidR="0043636D" w:rsidRPr="008E69BA">
        <w:rPr>
          <w:rFonts w:cs="Times New Roman"/>
        </w:rPr>
        <w:t xml:space="preserve">to </w:t>
      </w:r>
      <w:r w:rsidR="00F969FD">
        <w:rPr>
          <w:rFonts w:cs="Times New Roman"/>
        </w:rPr>
        <w:t>account for</w:t>
      </w:r>
      <w:r w:rsidR="00F969FD" w:rsidRPr="008E69BA">
        <w:rPr>
          <w:rFonts w:cs="Times New Roman"/>
        </w:rPr>
        <w:t xml:space="preserve"> </w:t>
      </w:r>
      <w:r w:rsidR="00AF3DBD" w:rsidRPr="008E69BA">
        <w:rPr>
          <w:rFonts w:cs="Times New Roman"/>
        </w:rPr>
        <w:t>the influence of depth</w:t>
      </w:r>
      <w:r w:rsidR="00F969FD">
        <w:rPr>
          <w:rFonts w:cs="Times New Roman"/>
        </w:rPr>
        <w:t>.</w:t>
      </w:r>
      <w:r w:rsidR="00AF3DBD" w:rsidRPr="008E69BA">
        <w:rPr>
          <w:rFonts w:cs="Times New Roman"/>
        </w:rPr>
        <w:t xml:space="preserve"> </w:t>
      </w:r>
      <w:r w:rsidR="0027098C" w:rsidRPr="008E69BA">
        <w:rPr>
          <w:rFonts w:cs="Times New Roman"/>
        </w:rPr>
        <w:t>All an</w:t>
      </w:r>
      <w:r w:rsidR="004E34FE">
        <w:rPr>
          <w:rFonts w:cs="Times New Roman"/>
        </w:rPr>
        <w:t>alyses were performed in R</w:t>
      </w:r>
      <w:r w:rsidR="0027098C" w:rsidRPr="008E69BA">
        <w:rPr>
          <w:rFonts w:cs="Times New Roman"/>
        </w:rPr>
        <w:t xml:space="preserve"> v.3.2.2</w:t>
      </w:r>
      <w:r w:rsidR="004E34FE">
        <w:rPr>
          <w:rFonts w:cs="Times New Roman"/>
        </w:rPr>
        <w:t xml:space="preserve"> (</w:t>
      </w:r>
      <w:r w:rsidR="00880EBA" w:rsidRPr="00880EBA">
        <w:rPr>
          <w:rFonts w:cs="Times New Roman"/>
        </w:rPr>
        <w:t>R Core Team 2016</w:t>
      </w:r>
      <w:r w:rsidR="004E34FE">
        <w:rPr>
          <w:rFonts w:cs="Times New Roman"/>
        </w:rPr>
        <w:t>)</w:t>
      </w:r>
      <w:r w:rsidR="00F969FD">
        <w:rPr>
          <w:rFonts w:cs="Times New Roman"/>
        </w:rPr>
        <w:t>.</w:t>
      </w:r>
    </w:p>
    <w:p w14:paraId="1F0F72BA" w14:textId="77777777" w:rsidR="0028126E" w:rsidRPr="008E69BA" w:rsidRDefault="0028126E" w:rsidP="007F449D">
      <w:pPr>
        <w:spacing w:line="360" w:lineRule="auto"/>
        <w:rPr>
          <w:rFonts w:cs="Times New Roman"/>
        </w:rPr>
      </w:pPr>
    </w:p>
    <w:p w14:paraId="2EB10597" w14:textId="77777777" w:rsidR="00933693" w:rsidRPr="008E69BA" w:rsidRDefault="00933693" w:rsidP="007F449D">
      <w:pPr>
        <w:spacing w:line="360" w:lineRule="auto"/>
        <w:rPr>
          <w:rFonts w:cs="Times New Roman"/>
          <w:b/>
        </w:rPr>
      </w:pPr>
      <w:r w:rsidRPr="008E69BA">
        <w:rPr>
          <w:rFonts w:cs="Times New Roman"/>
          <w:b/>
        </w:rPr>
        <w:t>RESULTS</w:t>
      </w:r>
    </w:p>
    <w:p w14:paraId="58303849" w14:textId="6BE3A583" w:rsidR="00523DB1" w:rsidRPr="008E69BA" w:rsidRDefault="005D36DC" w:rsidP="007F449D">
      <w:pPr>
        <w:spacing w:line="360" w:lineRule="auto"/>
        <w:rPr>
          <w:rFonts w:cs="Times New Roman"/>
        </w:rPr>
      </w:pPr>
      <w:r>
        <w:rPr>
          <w:rFonts w:cs="Times New Roman"/>
          <w:i/>
        </w:rPr>
        <w:t>P</w:t>
      </w:r>
      <w:r w:rsidR="002108DE">
        <w:rPr>
          <w:rFonts w:cs="Times New Roman"/>
          <w:i/>
        </w:rPr>
        <w:t xml:space="preserve">revalence of </w:t>
      </w:r>
      <w:r w:rsidR="00EC4591">
        <w:rPr>
          <w:rFonts w:cs="Times New Roman"/>
          <w:i/>
        </w:rPr>
        <w:t>S</w:t>
      </w:r>
      <w:r w:rsidR="002108DE">
        <w:rPr>
          <w:rFonts w:cs="Times New Roman"/>
          <w:i/>
        </w:rPr>
        <w:t>ymbionts and</w:t>
      </w:r>
      <w:r w:rsidR="00EC4591">
        <w:rPr>
          <w:rFonts w:cs="Times New Roman"/>
          <w:i/>
        </w:rPr>
        <w:t xml:space="preserve"> C</w:t>
      </w:r>
      <w:r w:rsidR="002108DE">
        <w:rPr>
          <w:rFonts w:cs="Times New Roman"/>
          <w:i/>
        </w:rPr>
        <w:t>olor</w:t>
      </w:r>
      <w:r w:rsidR="003A119F">
        <w:rPr>
          <w:rFonts w:cs="Times New Roman"/>
          <w:i/>
        </w:rPr>
        <w:t xml:space="preserve"> </w:t>
      </w:r>
      <w:r w:rsidR="00EC4591">
        <w:rPr>
          <w:rFonts w:cs="Times New Roman"/>
          <w:i/>
        </w:rPr>
        <w:t>M</w:t>
      </w:r>
      <w:r w:rsidR="003A119F">
        <w:rPr>
          <w:rFonts w:cs="Times New Roman"/>
          <w:i/>
        </w:rPr>
        <w:t>orphs</w:t>
      </w:r>
    </w:p>
    <w:p w14:paraId="4CEC3ED5" w14:textId="04CBA89C" w:rsidR="0023337B" w:rsidRDefault="003A119F" w:rsidP="007F449D">
      <w:pPr>
        <w:spacing w:line="360" w:lineRule="auto"/>
        <w:rPr>
          <w:rFonts w:cs="Times New Roman"/>
        </w:rPr>
      </w:pPr>
      <w:r>
        <w:rPr>
          <w:rFonts w:cs="Times New Roman"/>
        </w:rPr>
        <w:tab/>
      </w:r>
      <w:r w:rsidR="004B03FE">
        <w:rPr>
          <w:rFonts w:cs="Times New Roman"/>
        </w:rPr>
        <w:t>Samples</w:t>
      </w:r>
      <w:r w:rsidR="00BE6A7A" w:rsidRPr="008E69BA">
        <w:rPr>
          <w:rFonts w:cs="Times New Roman"/>
        </w:rPr>
        <w:t xml:space="preserve"> of </w:t>
      </w:r>
      <w:r w:rsidR="00BF3A84" w:rsidRPr="008E69BA">
        <w:rPr>
          <w:rFonts w:cs="Times New Roman"/>
          <w:i/>
        </w:rPr>
        <w:t>Montipora</w:t>
      </w:r>
      <w:r w:rsidR="00BE6A7A" w:rsidRPr="008E69BA">
        <w:rPr>
          <w:rFonts w:cs="Times New Roman"/>
          <w:i/>
        </w:rPr>
        <w:t xml:space="preserve"> capitata</w:t>
      </w:r>
      <w:r w:rsidR="00BE6A7A" w:rsidRPr="008E69BA">
        <w:rPr>
          <w:rFonts w:cs="Times New Roman"/>
        </w:rPr>
        <w:t xml:space="preserve"> </w:t>
      </w:r>
      <w:r w:rsidR="004B03FE">
        <w:rPr>
          <w:rFonts w:cs="Times New Roman"/>
        </w:rPr>
        <w:t>contained</w:t>
      </w:r>
      <w:r w:rsidR="00BE6A7A" w:rsidRPr="008E69BA">
        <w:rPr>
          <w:rFonts w:cs="Times New Roman"/>
        </w:rPr>
        <w:t xml:space="preserve"> </w:t>
      </w:r>
      <w:r w:rsidR="00BE6A7A" w:rsidRPr="008E69BA">
        <w:rPr>
          <w:rFonts w:cs="Times New Roman"/>
          <w:i/>
        </w:rPr>
        <w:t>Symbiodinium</w:t>
      </w:r>
      <w:r w:rsidR="00BE6A7A" w:rsidRPr="008E69BA">
        <w:rPr>
          <w:rFonts w:cs="Times New Roman"/>
        </w:rPr>
        <w:t xml:space="preserve"> clades C and D </w:t>
      </w:r>
      <w:r w:rsidR="00F10F47">
        <w:rPr>
          <w:rFonts w:cs="Times New Roman"/>
        </w:rPr>
        <w:t xml:space="preserve">either </w:t>
      </w:r>
      <w:r w:rsidR="00524AA9">
        <w:rPr>
          <w:rFonts w:cs="Times New Roman"/>
        </w:rPr>
        <w:t>exclusively</w:t>
      </w:r>
      <w:r w:rsidR="00F10F47">
        <w:rPr>
          <w:rFonts w:cs="Times New Roman"/>
        </w:rPr>
        <w:t xml:space="preserve"> or in combination</w:t>
      </w:r>
      <w:r w:rsidR="006B6A79" w:rsidRPr="008E69BA">
        <w:rPr>
          <w:rFonts w:cs="Times New Roman"/>
        </w:rPr>
        <w:t xml:space="preserve">. </w:t>
      </w:r>
      <w:r w:rsidR="005E2C60" w:rsidRPr="008E69BA">
        <w:rPr>
          <w:rFonts w:cs="Times New Roman"/>
        </w:rPr>
        <w:t>Across all samples, 53</w:t>
      </w:r>
      <w:r w:rsidR="00F91376">
        <w:rPr>
          <w:rFonts w:cs="Times New Roman"/>
        </w:rPr>
        <w:t xml:space="preserve"> </w:t>
      </w:r>
      <w:r w:rsidR="005E2C60" w:rsidRPr="008E69BA">
        <w:rPr>
          <w:rFonts w:cs="Times New Roman"/>
        </w:rPr>
        <w:t xml:space="preserve">% </w:t>
      </w:r>
      <w:r w:rsidR="00AC0D56">
        <w:rPr>
          <w:rFonts w:cs="Times New Roman"/>
        </w:rPr>
        <w:t xml:space="preserve">contained </w:t>
      </w:r>
      <w:r w:rsidR="00F10F47">
        <w:rPr>
          <w:rFonts w:cs="Times New Roman"/>
        </w:rPr>
        <w:t xml:space="preserve">only </w:t>
      </w:r>
      <w:r w:rsidR="00AC0D56">
        <w:rPr>
          <w:rFonts w:cs="Times New Roman"/>
        </w:rPr>
        <w:t>clade C</w:t>
      </w:r>
      <w:r w:rsidR="00BF0E19" w:rsidRPr="008E69BA">
        <w:rPr>
          <w:rFonts w:cs="Times New Roman"/>
        </w:rPr>
        <w:t>, 1.2</w:t>
      </w:r>
      <w:r w:rsidR="00340911">
        <w:rPr>
          <w:rFonts w:cs="Times New Roman"/>
        </w:rPr>
        <w:t xml:space="preserve"> </w:t>
      </w:r>
      <w:r w:rsidR="00AC0D56">
        <w:rPr>
          <w:rFonts w:cs="Times New Roman"/>
        </w:rPr>
        <w:t xml:space="preserve">% contained </w:t>
      </w:r>
      <w:r w:rsidR="00F10F47">
        <w:rPr>
          <w:rFonts w:cs="Times New Roman"/>
        </w:rPr>
        <w:t xml:space="preserve">only </w:t>
      </w:r>
      <w:r w:rsidR="00AC0D56">
        <w:rPr>
          <w:rFonts w:cs="Times New Roman"/>
        </w:rPr>
        <w:t>clade D</w:t>
      </w:r>
      <w:r w:rsidR="005D36DC">
        <w:rPr>
          <w:rFonts w:cs="Times New Roman"/>
        </w:rPr>
        <w:t xml:space="preserve"> </w:t>
      </w:r>
      <w:r w:rsidR="00BF0E19" w:rsidRPr="008E69BA">
        <w:rPr>
          <w:rFonts w:cs="Times New Roman"/>
        </w:rPr>
        <w:t>and 45.8</w:t>
      </w:r>
      <w:r w:rsidR="00340911">
        <w:rPr>
          <w:rFonts w:cs="Times New Roman"/>
        </w:rPr>
        <w:t xml:space="preserve"> </w:t>
      </w:r>
      <w:r w:rsidR="00933290">
        <w:rPr>
          <w:rFonts w:cs="Times New Roman"/>
        </w:rPr>
        <w:t>% contained a mixture of</w:t>
      </w:r>
      <w:r w:rsidR="005E2C60" w:rsidRPr="008E69BA">
        <w:rPr>
          <w:rFonts w:cs="Times New Roman"/>
        </w:rPr>
        <w:t xml:space="preserve"> clades C and D.</w:t>
      </w:r>
      <w:r w:rsidR="00EA07BE" w:rsidRPr="008E69BA">
        <w:rPr>
          <w:rFonts w:cs="Times New Roman"/>
        </w:rPr>
        <w:t xml:space="preserve"> </w:t>
      </w:r>
      <w:r w:rsidR="00983DAB">
        <w:rPr>
          <w:rFonts w:cs="Times New Roman"/>
        </w:rPr>
        <w:t xml:space="preserve">Clade C was </w:t>
      </w:r>
      <w:r w:rsidR="00EA07BE" w:rsidRPr="008E69BA">
        <w:rPr>
          <w:rFonts w:cs="Times New Roman"/>
        </w:rPr>
        <w:t>the dominant symbiont in 61</w:t>
      </w:r>
      <w:r w:rsidR="00340911">
        <w:rPr>
          <w:rFonts w:cs="Times New Roman"/>
        </w:rPr>
        <w:t xml:space="preserve"> </w:t>
      </w:r>
      <w:r w:rsidR="00EA07BE" w:rsidRPr="008E69BA">
        <w:rPr>
          <w:rFonts w:cs="Times New Roman"/>
        </w:rPr>
        <w:t>%</w:t>
      </w:r>
      <w:r w:rsidR="0023337B">
        <w:rPr>
          <w:rFonts w:cs="Times New Roman"/>
        </w:rPr>
        <w:t xml:space="preserve"> of colonies, and of these</w:t>
      </w:r>
      <w:r w:rsidR="005E2C60" w:rsidRPr="008E69BA">
        <w:rPr>
          <w:rFonts w:cs="Times New Roman"/>
        </w:rPr>
        <w:t xml:space="preserve"> </w:t>
      </w:r>
      <w:r w:rsidR="00C1464C">
        <w:rPr>
          <w:rFonts w:cs="Times New Roman"/>
        </w:rPr>
        <w:t>C-dominated colonies</w:t>
      </w:r>
      <w:r w:rsidR="006B6A79" w:rsidRPr="008E69BA">
        <w:rPr>
          <w:rFonts w:cs="Times New Roman"/>
        </w:rPr>
        <w:t xml:space="preserve">, </w:t>
      </w:r>
      <w:r w:rsidR="00364AB9">
        <w:rPr>
          <w:rFonts w:cs="Times New Roman"/>
        </w:rPr>
        <w:t>most (</w:t>
      </w:r>
      <w:r w:rsidR="0023337B">
        <w:rPr>
          <w:rFonts w:cs="Times New Roman"/>
        </w:rPr>
        <w:t>86.6 %</w:t>
      </w:r>
      <w:r w:rsidR="00364AB9">
        <w:rPr>
          <w:rFonts w:cs="Times New Roman"/>
        </w:rPr>
        <w:t>)</w:t>
      </w:r>
      <w:r w:rsidR="00F10F47">
        <w:rPr>
          <w:rFonts w:cs="Times New Roman"/>
        </w:rPr>
        <w:t xml:space="preserve"> </w:t>
      </w:r>
      <w:r w:rsidR="0023337B">
        <w:rPr>
          <w:rFonts w:cs="Times New Roman"/>
        </w:rPr>
        <w:t>occurred</w:t>
      </w:r>
      <w:r w:rsidR="00F10F47">
        <w:rPr>
          <w:rFonts w:cs="Times New Roman"/>
        </w:rPr>
        <w:t xml:space="preserve"> without background clade D. </w:t>
      </w:r>
      <w:r w:rsidR="00ED6C6C">
        <w:rPr>
          <w:rFonts w:cs="Times New Roman"/>
        </w:rPr>
        <w:t>The remaining 3</w:t>
      </w:r>
      <w:r w:rsidR="0023337B">
        <w:rPr>
          <w:rFonts w:cs="Times New Roman"/>
        </w:rPr>
        <w:t>9</w:t>
      </w:r>
      <w:r w:rsidR="00625311">
        <w:rPr>
          <w:rFonts w:cs="Times New Roman"/>
        </w:rPr>
        <w:t xml:space="preserve"> </w:t>
      </w:r>
      <w:r w:rsidR="0023337B">
        <w:rPr>
          <w:rFonts w:cs="Times New Roman"/>
        </w:rPr>
        <w:t>% of col</w:t>
      </w:r>
      <w:r w:rsidR="00547938">
        <w:rPr>
          <w:rFonts w:cs="Times New Roman"/>
        </w:rPr>
        <w:t>onies were dominated by clade D;</w:t>
      </w:r>
      <w:r w:rsidR="0023337B">
        <w:rPr>
          <w:rFonts w:cs="Times New Roman"/>
        </w:rPr>
        <w:t xml:space="preserve"> but i</w:t>
      </w:r>
      <w:r w:rsidR="008A7161" w:rsidRPr="008E69BA">
        <w:rPr>
          <w:rFonts w:cs="Times New Roman"/>
        </w:rPr>
        <w:t xml:space="preserve">n striking </w:t>
      </w:r>
      <w:r w:rsidR="00DB2702" w:rsidRPr="008E69BA">
        <w:rPr>
          <w:rFonts w:cs="Times New Roman"/>
        </w:rPr>
        <w:t>dissimilarity</w:t>
      </w:r>
      <w:r w:rsidR="0023337B">
        <w:rPr>
          <w:rFonts w:cs="Times New Roman"/>
        </w:rPr>
        <w:t xml:space="preserve">, D rarely occurred </w:t>
      </w:r>
      <w:r w:rsidR="00F10F47">
        <w:rPr>
          <w:rFonts w:cs="Times New Roman"/>
        </w:rPr>
        <w:t>without background clade C</w:t>
      </w:r>
      <w:r w:rsidR="00D65270" w:rsidRPr="008E69BA">
        <w:rPr>
          <w:rFonts w:cs="Times New Roman"/>
        </w:rPr>
        <w:t xml:space="preserve"> </w:t>
      </w:r>
      <w:r w:rsidR="00525C64">
        <w:rPr>
          <w:rFonts w:cs="Times New Roman"/>
        </w:rPr>
        <w:t>(</w:t>
      </w:r>
      <w:r w:rsidR="0023337B">
        <w:rPr>
          <w:rFonts w:cs="Times New Roman"/>
        </w:rPr>
        <w:t>3.3</w:t>
      </w:r>
      <w:r w:rsidR="005D36DC">
        <w:rPr>
          <w:rFonts w:cs="Times New Roman"/>
        </w:rPr>
        <w:t xml:space="preserve"> </w:t>
      </w:r>
      <w:r w:rsidR="0023337B">
        <w:rPr>
          <w:rFonts w:cs="Times New Roman"/>
        </w:rPr>
        <w:t xml:space="preserve">% of D-dominated colonies; </w:t>
      </w:r>
      <w:r w:rsidR="00513CD6">
        <w:rPr>
          <w:rFonts w:cs="Times New Roman"/>
        </w:rPr>
        <w:t>Fig. 3</w:t>
      </w:r>
      <w:r w:rsidR="00A65ACC">
        <w:rPr>
          <w:rFonts w:cs="Times New Roman"/>
        </w:rPr>
        <w:t>, Fig. 4</w:t>
      </w:r>
      <w:r w:rsidR="00BE6A7A" w:rsidRPr="008E69BA">
        <w:rPr>
          <w:rFonts w:cs="Times New Roman"/>
        </w:rPr>
        <w:t>).</w:t>
      </w:r>
      <w:r w:rsidR="005D692C" w:rsidRPr="008E69BA">
        <w:rPr>
          <w:rFonts w:cs="Times New Roman"/>
        </w:rPr>
        <w:t xml:space="preserve"> </w:t>
      </w:r>
    </w:p>
    <w:p w14:paraId="1E3343F4" w14:textId="5A197980" w:rsidR="00AC0D56" w:rsidRDefault="0023337B" w:rsidP="007F449D">
      <w:pPr>
        <w:spacing w:line="360" w:lineRule="auto"/>
        <w:rPr>
          <w:rFonts w:cs="Times New Roman"/>
        </w:rPr>
      </w:pPr>
      <w:r>
        <w:rPr>
          <w:rFonts w:cs="Times New Roman"/>
        </w:rPr>
        <w:tab/>
      </w:r>
      <w:r w:rsidR="003A119F">
        <w:rPr>
          <w:rFonts w:cs="Times New Roman"/>
        </w:rPr>
        <w:t>Of</w:t>
      </w:r>
      <w:r w:rsidR="006A79F2">
        <w:rPr>
          <w:rFonts w:cs="Times New Roman"/>
        </w:rPr>
        <w:t xml:space="preserve"> all colonies sampled, 52</w:t>
      </w:r>
      <w:r w:rsidR="00884A0B">
        <w:rPr>
          <w:rFonts w:cs="Times New Roman"/>
        </w:rPr>
        <w:t xml:space="preserve"> </w:t>
      </w:r>
      <w:r w:rsidR="006A79F2">
        <w:rPr>
          <w:rFonts w:cs="Times New Roman"/>
        </w:rPr>
        <w:t>% were orange and 48</w:t>
      </w:r>
      <w:r w:rsidR="00884A0B">
        <w:rPr>
          <w:rFonts w:cs="Times New Roman"/>
        </w:rPr>
        <w:t xml:space="preserve"> </w:t>
      </w:r>
      <w:r w:rsidR="003A119F">
        <w:rPr>
          <w:rFonts w:cs="Times New Roman"/>
        </w:rPr>
        <w:t xml:space="preserve">% were brown. </w:t>
      </w:r>
      <w:r w:rsidR="00547938">
        <w:rPr>
          <w:rFonts w:cs="Times New Roman"/>
        </w:rPr>
        <w:t xml:space="preserve">There was a </w:t>
      </w:r>
      <w:r w:rsidR="00884A0B">
        <w:rPr>
          <w:rFonts w:cs="Times New Roman"/>
        </w:rPr>
        <w:t>significant</w:t>
      </w:r>
      <w:r w:rsidR="00B565BD">
        <w:rPr>
          <w:rFonts w:cs="Times New Roman"/>
        </w:rPr>
        <w:t xml:space="preserve"> correlation between color and dominant symbiont (</w:t>
      </w:r>
      <w:r w:rsidR="00B565BD">
        <w:rPr>
          <w:rFonts w:cs="Times New Roman"/>
          <w:i/>
        </w:rPr>
        <w:t>p</w:t>
      </w:r>
      <w:r w:rsidR="00B565BD" w:rsidRPr="008E69BA">
        <w:rPr>
          <w:rFonts w:cs="Times New Roman"/>
        </w:rPr>
        <w:t xml:space="preserve"> &lt; 0.001</w:t>
      </w:r>
      <w:r w:rsidR="00B565BD">
        <w:rPr>
          <w:rFonts w:cs="Times New Roman"/>
        </w:rPr>
        <w:t>), with c</w:t>
      </w:r>
      <w:r w:rsidR="00AC0D56">
        <w:rPr>
          <w:rFonts w:cs="Times New Roman"/>
        </w:rPr>
        <w:t>lade</w:t>
      </w:r>
      <w:r w:rsidR="00AC0D56" w:rsidRPr="008E69BA">
        <w:rPr>
          <w:rFonts w:cs="Times New Roman"/>
        </w:rPr>
        <w:t xml:space="preserve"> </w:t>
      </w:r>
      <w:r w:rsidR="00AC0D56">
        <w:rPr>
          <w:rFonts w:cs="Times New Roman"/>
        </w:rPr>
        <w:t xml:space="preserve">C-dominance </w:t>
      </w:r>
      <w:r w:rsidR="00FD11E9">
        <w:rPr>
          <w:rFonts w:cs="Times New Roman"/>
        </w:rPr>
        <w:t>in 92.4</w:t>
      </w:r>
      <w:r w:rsidR="00AC0D56">
        <w:rPr>
          <w:rFonts w:cs="Times New Roman"/>
        </w:rPr>
        <w:t xml:space="preserve"> </w:t>
      </w:r>
      <w:r w:rsidR="003A119F">
        <w:rPr>
          <w:rFonts w:cs="Times New Roman"/>
        </w:rPr>
        <w:t>% of brown colonies but only</w:t>
      </w:r>
      <w:r w:rsidR="00FD11E9">
        <w:rPr>
          <w:rFonts w:cs="Times New Roman"/>
        </w:rPr>
        <w:t xml:space="preserve"> 32.5</w:t>
      </w:r>
      <w:r w:rsidR="00AC0D56">
        <w:rPr>
          <w:rFonts w:cs="Times New Roman"/>
        </w:rPr>
        <w:t xml:space="preserve"> </w:t>
      </w:r>
      <w:r w:rsidR="00AC0D56" w:rsidRPr="008E69BA">
        <w:rPr>
          <w:rFonts w:cs="Times New Roman"/>
        </w:rPr>
        <w:t>% of orange colonies</w:t>
      </w:r>
      <w:r w:rsidR="00DA0ABF">
        <w:rPr>
          <w:rFonts w:cs="Times New Roman"/>
        </w:rPr>
        <w:t xml:space="preserve">. </w:t>
      </w:r>
      <w:r w:rsidR="00A65ACC">
        <w:rPr>
          <w:rFonts w:cs="Times New Roman"/>
        </w:rPr>
        <w:t>Moreover, the probability of orange coloration increased with the proportion of clade D in m</w:t>
      </w:r>
      <w:r w:rsidR="00DA0ABF">
        <w:rPr>
          <w:rFonts w:cs="Times New Roman"/>
        </w:rPr>
        <w:t xml:space="preserve">ixed symbiont assemblages </w:t>
      </w:r>
      <w:r w:rsidR="00AC0D56">
        <w:rPr>
          <w:rFonts w:cs="Times New Roman"/>
        </w:rPr>
        <w:t>(</w:t>
      </w:r>
      <w:r w:rsidR="00513CD6">
        <w:rPr>
          <w:rFonts w:cs="Times New Roman"/>
        </w:rPr>
        <w:t>Fig. 4</w:t>
      </w:r>
      <w:r w:rsidR="00AC0D56" w:rsidRPr="008E69BA">
        <w:rPr>
          <w:rFonts w:cs="Times New Roman"/>
        </w:rPr>
        <w:t>).</w:t>
      </w:r>
      <w:r w:rsidR="006A0A87">
        <w:rPr>
          <w:rFonts w:cs="Times New Roman"/>
        </w:rPr>
        <w:t xml:space="preserve"> The relative abundance of all four color-symbiont combinations among colonies sampled throughout K</w:t>
      </w:r>
      <w:r w:rsidR="006A0A87">
        <w:rPr>
          <w:rFonts w:cs="Times New Roman"/>
          <w:lang w:val="haw-US"/>
        </w:rPr>
        <w:t xml:space="preserve">āneʻohe Bay was </w:t>
      </w:r>
      <w:r w:rsidR="00331551">
        <w:rPr>
          <w:rFonts w:cs="Times New Roman"/>
        </w:rPr>
        <w:t>44.4</w:t>
      </w:r>
      <w:r w:rsidR="00AE5FF4">
        <w:rPr>
          <w:rFonts w:cs="Times New Roman"/>
        </w:rPr>
        <w:t xml:space="preserve"> </w:t>
      </w:r>
      <w:r w:rsidR="006A0A87">
        <w:rPr>
          <w:rFonts w:cs="Times New Roman"/>
        </w:rPr>
        <w:t xml:space="preserve">% Brown-C, </w:t>
      </w:r>
      <w:r w:rsidR="00331551">
        <w:rPr>
          <w:rFonts w:cs="Times New Roman"/>
        </w:rPr>
        <w:t>34.9 % Orange-D, 16.9 % Orange-C, and 3.8</w:t>
      </w:r>
      <w:r w:rsidR="00AE5FF4">
        <w:rPr>
          <w:rFonts w:cs="Times New Roman"/>
        </w:rPr>
        <w:t xml:space="preserve"> </w:t>
      </w:r>
      <w:r w:rsidR="006266EA">
        <w:rPr>
          <w:rFonts w:cs="Times New Roman"/>
        </w:rPr>
        <w:t>% Brown-D.</w:t>
      </w:r>
    </w:p>
    <w:p w14:paraId="2DF62E03" w14:textId="77777777" w:rsidR="00EC4591" w:rsidRDefault="00EC4591" w:rsidP="007F449D">
      <w:pPr>
        <w:spacing w:line="360" w:lineRule="auto"/>
        <w:rPr>
          <w:rFonts w:cs="Times New Roman"/>
        </w:rPr>
      </w:pPr>
    </w:p>
    <w:p w14:paraId="59812138" w14:textId="6E50ACB1" w:rsidR="00EC4591" w:rsidRDefault="00EC4591" w:rsidP="007F449D">
      <w:pPr>
        <w:spacing w:line="360" w:lineRule="auto"/>
        <w:rPr>
          <w:rFonts w:cs="Times New Roman"/>
          <w:i/>
        </w:rPr>
      </w:pPr>
      <w:r>
        <w:rPr>
          <w:rFonts w:cs="Times New Roman"/>
          <w:i/>
        </w:rPr>
        <w:t>Color Morph Uncertainty</w:t>
      </w:r>
    </w:p>
    <w:p w14:paraId="7A2EBE8A" w14:textId="450524BA" w:rsidR="00EC4591" w:rsidRPr="00EC4591" w:rsidRDefault="00D35409" w:rsidP="007F449D">
      <w:pPr>
        <w:spacing w:line="360" w:lineRule="auto"/>
        <w:rPr>
          <w:rFonts w:cs="Times New Roman"/>
        </w:rPr>
      </w:pPr>
      <w:r>
        <w:rPr>
          <w:rFonts w:cs="Times New Roman"/>
        </w:rPr>
        <w:t>Uncertainty in color morph varied significantly between reef areas (p &lt; 0.05), colony color morph (p &lt; 0.001) and dominant symbiont (p &lt; 0.001). Colonies on reef slopes had more discrepancies in their color assignment between observers than did colonies on the reef tops. Orange colonies had more agreements in color assignment between observers than did brown colonies.</w:t>
      </w:r>
      <w:ins w:id="5" w:author="Teegan Innis" w:date="2017-04-18T15:40:00Z">
        <w:r w:rsidR="00832835">
          <w:rPr>
            <w:rFonts w:cs="Times New Roman"/>
          </w:rPr>
          <w:t xml:space="preserve"> </w:t>
        </w:r>
      </w:ins>
    </w:p>
    <w:p w14:paraId="2FC2A190" w14:textId="77777777" w:rsidR="0023337B" w:rsidRPr="008E69BA" w:rsidRDefault="0023337B" w:rsidP="007F449D">
      <w:pPr>
        <w:spacing w:line="360" w:lineRule="auto"/>
        <w:rPr>
          <w:rFonts w:cs="Times New Roman"/>
        </w:rPr>
      </w:pPr>
    </w:p>
    <w:p w14:paraId="58BCD472" w14:textId="77777777" w:rsidR="000C7B82" w:rsidRPr="008E69BA" w:rsidRDefault="00CD7EA8" w:rsidP="007F449D">
      <w:pPr>
        <w:spacing w:line="360" w:lineRule="auto"/>
        <w:rPr>
          <w:rFonts w:cs="Times New Roman"/>
          <w:i/>
        </w:rPr>
      </w:pPr>
      <w:r w:rsidRPr="008E69BA">
        <w:rPr>
          <w:rFonts w:cs="Times New Roman"/>
          <w:i/>
        </w:rPr>
        <w:t>Spatial Distribution</w:t>
      </w:r>
    </w:p>
    <w:p w14:paraId="5F2F1006" w14:textId="6AC26F40" w:rsidR="003940B6" w:rsidRDefault="00505C97" w:rsidP="007F449D">
      <w:pPr>
        <w:spacing w:line="360" w:lineRule="auto"/>
        <w:rPr>
          <w:rFonts w:cs="Times New Roman"/>
        </w:rPr>
      </w:pPr>
      <w:r>
        <w:rPr>
          <w:rFonts w:cs="Times New Roman"/>
        </w:rPr>
        <w:tab/>
      </w:r>
      <w:r w:rsidR="003940B6" w:rsidRPr="008E69BA">
        <w:rPr>
          <w:rFonts w:cs="Times New Roman"/>
        </w:rPr>
        <w:t>Depth proved to be the significant driving factor for</w:t>
      </w:r>
      <w:r w:rsidR="003940B6">
        <w:rPr>
          <w:rFonts w:cs="Times New Roman"/>
        </w:rPr>
        <w:t xml:space="preserve"> symbiont </w:t>
      </w:r>
      <w:r w:rsidR="003940B6" w:rsidRPr="008E69BA">
        <w:rPr>
          <w:rFonts w:cs="Times New Roman"/>
        </w:rPr>
        <w:t>dominance (</w:t>
      </w:r>
      <w:r w:rsidR="003940B6" w:rsidRPr="00525C64">
        <w:rPr>
          <w:rFonts w:cs="Times New Roman"/>
          <w:i/>
        </w:rPr>
        <w:t>p</w:t>
      </w:r>
      <w:r w:rsidR="003940B6" w:rsidRPr="008E69BA">
        <w:rPr>
          <w:rFonts w:cs="Times New Roman"/>
        </w:rPr>
        <w:t xml:space="preserve"> &lt; 0.001) and color morph (</w:t>
      </w:r>
      <w:r w:rsidR="003940B6" w:rsidRPr="00525C64">
        <w:rPr>
          <w:rFonts w:cs="Times New Roman"/>
          <w:i/>
        </w:rPr>
        <w:t>p</w:t>
      </w:r>
      <w:r w:rsidR="003940B6" w:rsidRPr="008E69BA">
        <w:rPr>
          <w:rFonts w:cs="Times New Roman"/>
        </w:rPr>
        <w:t xml:space="preserve"> &lt; 0.001) among colonies of </w:t>
      </w:r>
      <w:r w:rsidR="003940B6" w:rsidRPr="008E69BA">
        <w:rPr>
          <w:rFonts w:cs="Times New Roman"/>
          <w:i/>
        </w:rPr>
        <w:t>M. capitata</w:t>
      </w:r>
      <w:r w:rsidR="003940B6" w:rsidRPr="008E69BA">
        <w:rPr>
          <w:rFonts w:cs="Times New Roman"/>
        </w:rPr>
        <w:t xml:space="preserve">. </w:t>
      </w:r>
      <w:r w:rsidR="003940B6">
        <w:rPr>
          <w:rFonts w:cs="Times New Roman"/>
        </w:rPr>
        <w:t>C</w:t>
      </w:r>
      <w:r w:rsidR="003940B6" w:rsidRPr="008E69BA">
        <w:rPr>
          <w:rFonts w:cs="Times New Roman"/>
        </w:rPr>
        <w:t>olon</w:t>
      </w:r>
      <w:r w:rsidR="003940B6">
        <w:rPr>
          <w:rFonts w:cs="Times New Roman"/>
        </w:rPr>
        <w:t>ies</w:t>
      </w:r>
      <w:r w:rsidR="003940B6" w:rsidRPr="008E69BA">
        <w:rPr>
          <w:rFonts w:cs="Times New Roman"/>
        </w:rPr>
        <w:t xml:space="preserve"> </w:t>
      </w:r>
      <w:r w:rsidR="003940B6">
        <w:rPr>
          <w:rFonts w:cs="Times New Roman"/>
        </w:rPr>
        <w:t>were more likely to be C-dominated</w:t>
      </w:r>
      <w:r w:rsidR="003940B6" w:rsidRPr="008E69BA">
        <w:rPr>
          <w:rFonts w:cs="Times New Roman"/>
        </w:rPr>
        <w:t xml:space="preserve"> at</w:t>
      </w:r>
      <w:r w:rsidR="003940B6">
        <w:rPr>
          <w:rFonts w:cs="Times New Roman"/>
        </w:rPr>
        <w:t xml:space="preserve"> depths below</w:t>
      </w:r>
      <w:r w:rsidR="003940B6" w:rsidRPr="008E69BA">
        <w:rPr>
          <w:rFonts w:cs="Times New Roman"/>
        </w:rPr>
        <w:t xml:space="preserve"> 1</w:t>
      </w:r>
      <w:r w:rsidR="003940B6">
        <w:rPr>
          <w:rFonts w:cs="Times New Roman"/>
        </w:rPr>
        <w:t>.</w:t>
      </w:r>
      <w:r w:rsidR="00060AF9">
        <w:rPr>
          <w:rFonts w:cs="Times New Roman"/>
        </w:rPr>
        <w:t>31</w:t>
      </w:r>
      <w:r w:rsidR="003940B6" w:rsidRPr="008E69BA">
        <w:rPr>
          <w:rFonts w:cs="Times New Roman"/>
        </w:rPr>
        <w:t xml:space="preserve"> m, while</w:t>
      </w:r>
      <w:r w:rsidR="003940B6">
        <w:rPr>
          <w:rFonts w:cs="Times New Roman"/>
        </w:rPr>
        <w:t xml:space="preserve"> D-dominated</w:t>
      </w:r>
      <w:r w:rsidR="003940B6" w:rsidRPr="008E69BA">
        <w:rPr>
          <w:rFonts w:cs="Times New Roman"/>
        </w:rPr>
        <w:t xml:space="preserve"> colonies</w:t>
      </w:r>
      <w:r w:rsidR="003940B6">
        <w:rPr>
          <w:rFonts w:cs="Times New Roman"/>
        </w:rPr>
        <w:t xml:space="preserve"> were more common at depths above 1.</w:t>
      </w:r>
      <w:r w:rsidR="00060AF9">
        <w:rPr>
          <w:rFonts w:cs="Times New Roman"/>
        </w:rPr>
        <w:t>31</w:t>
      </w:r>
      <w:r w:rsidR="003940B6">
        <w:rPr>
          <w:rFonts w:cs="Times New Roman"/>
        </w:rPr>
        <w:t xml:space="preserve"> m</w:t>
      </w:r>
      <w:r w:rsidR="003940B6" w:rsidRPr="008E69BA">
        <w:rPr>
          <w:rFonts w:cs="Times New Roman"/>
        </w:rPr>
        <w:t xml:space="preserve">. A higher probability of </w:t>
      </w:r>
      <w:r w:rsidR="003940B6">
        <w:rPr>
          <w:rFonts w:cs="Times New Roman"/>
        </w:rPr>
        <w:t>a colony being orange</w:t>
      </w:r>
      <w:r w:rsidR="003940B6" w:rsidRPr="008E69BA">
        <w:rPr>
          <w:rFonts w:cs="Times New Roman"/>
        </w:rPr>
        <w:t xml:space="preserve"> was observed in c</w:t>
      </w:r>
      <w:r w:rsidR="003940B6">
        <w:rPr>
          <w:rFonts w:cs="Times New Roman"/>
        </w:rPr>
        <w:t>olonies at depths &lt;</w:t>
      </w:r>
      <w:r w:rsidR="003940B6" w:rsidRPr="008E69BA">
        <w:rPr>
          <w:rFonts w:cs="Times New Roman"/>
        </w:rPr>
        <w:t xml:space="preserve"> </w:t>
      </w:r>
      <w:r w:rsidR="00681985">
        <w:rPr>
          <w:rFonts w:cs="Times New Roman"/>
        </w:rPr>
        <w:t>2</w:t>
      </w:r>
      <w:r w:rsidR="003940B6">
        <w:rPr>
          <w:rFonts w:cs="Times New Roman"/>
        </w:rPr>
        <w:t>.</w:t>
      </w:r>
      <w:r w:rsidR="00681985">
        <w:rPr>
          <w:rFonts w:cs="Times New Roman"/>
        </w:rPr>
        <w:t>93</w:t>
      </w:r>
      <w:r w:rsidR="003940B6" w:rsidRPr="008E69BA">
        <w:rPr>
          <w:rFonts w:cs="Times New Roman"/>
        </w:rPr>
        <w:t xml:space="preserve"> m, where</w:t>
      </w:r>
      <w:r w:rsidR="003940B6">
        <w:rPr>
          <w:rFonts w:cs="Times New Roman"/>
        </w:rPr>
        <w:t>as</w:t>
      </w:r>
      <w:r w:rsidR="003940B6" w:rsidRPr="008E69BA">
        <w:rPr>
          <w:rFonts w:cs="Times New Roman"/>
        </w:rPr>
        <w:t xml:space="preserve"> brown color morph</w:t>
      </w:r>
      <w:r w:rsidR="003940B6">
        <w:rPr>
          <w:rFonts w:cs="Times New Roman"/>
        </w:rPr>
        <w:t xml:space="preserve">s were more prevalent at depths &gt; </w:t>
      </w:r>
      <w:r w:rsidR="00681985">
        <w:rPr>
          <w:rFonts w:cs="Times New Roman"/>
        </w:rPr>
        <w:t>2</w:t>
      </w:r>
      <w:r w:rsidR="003940B6">
        <w:rPr>
          <w:rFonts w:cs="Times New Roman"/>
        </w:rPr>
        <w:t>.</w:t>
      </w:r>
      <w:r w:rsidR="00681985">
        <w:rPr>
          <w:rFonts w:cs="Times New Roman"/>
        </w:rPr>
        <w:t>93</w:t>
      </w:r>
      <w:r w:rsidR="003940B6">
        <w:rPr>
          <w:rFonts w:cs="Times New Roman"/>
        </w:rPr>
        <w:t xml:space="preserve"> m</w:t>
      </w:r>
      <w:r w:rsidR="003940B6" w:rsidRPr="008E69BA">
        <w:rPr>
          <w:rFonts w:cs="Times New Roman"/>
        </w:rPr>
        <w:t xml:space="preserve">. </w:t>
      </w:r>
      <w:r w:rsidR="003940B6">
        <w:rPr>
          <w:rFonts w:cs="Times New Roman"/>
        </w:rPr>
        <w:t xml:space="preserve">Brown </w:t>
      </w:r>
      <w:r w:rsidR="003940B6" w:rsidRPr="008E69BA">
        <w:rPr>
          <w:rFonts w:cs="Times New Roman"/>
        </w:rPr>
        <w:t xml:space="preserve">colonies were more likely to be dominated by clade C </w:t>
      </w:r>
      <w:r w:rsidR="003940B6" w:rsidRPr="008E69BA">
        <w:rPr>
          <w:rFonts w:cs="Times New Roman"/>
          <w:i/>
        </w:rPr>
        <w:t>Symbiodinium</w:t>
      </w:r>
      <w:r w:rsidR="003940B6">
        <w:rPr>
          <w:rFonts w:cs="Times New Roman"/>
          <w:i/>
        </w:rPr>
        <w:t xml:space="preserve"> </w:t>
      </w:r>
      <w:r w:rsidR="003940B6">
        <w:rPr>
          <w:rFonts w:cs="Times New Roman"/>
        </w:rPr>
        <w:t xml:space="preserve">across all depths, but orange colonies </w:t>
      </w:r>
      <w:r w:rsidR="003940B6" w:rsidRPr="008E69BA">
        <w:rPr>
          <w:rFonts w:cs="Times New Roman"/>
        </w:rPr>
        <w:t>were more likely to be dominated by clade D</w:t>
      </w:r>
      <w:r w:rsidR="001C3F07">
        <w:rPr>
          <w:rFonts w:cs="Times New Roman"/>
        </w:rPr>
        <w:t xml:space="preserve"> at depths shallower</w:t>
      </w:r>
      <w:r w:rsidR="005D36DC">
        <w:rPr>
          <w:rFonts w:cs="Times New Roman"/>
        </w:rPr>
        <w:t xml:space="preserve"> than</w:t>
      </w:r>
      <w:r w:rsidR="003940B6">
        <w:rPr>
          <w:rFonts w:cs="Times New Roman"/>
        </w:rPr>
        <w:t xml:space="preserve"> </w:t>
      </w:r>
      <w:r w:rsidR="000A6F7F">
        <w:rPr>
          <w:rFonts w:cs="Times New Roman"/>
        </w:rPr>
        <w:t>3</w:t>
      </w:r>
      <w:r w:rsidR="003940B6">
        <w:rPr>
          <w:rFonts w:cs="Times New Roman"/>
        </w:rPr>
        <w:t>.</w:t>
      </w:r>
      <w:r w:rsidR="000A6F7F">
        <w:rPr>
          <w:rFonts w:cs="Times New Roman"/>
        </w:rPr>
        <w:t>6</w:t>
      </w:r>
      <w:r w:rsidR="00703907">
        <w:rPr>
          <w:rFonts w:cs="Times New Roman"/>
        </w:rPr>
        <w:t>3</w:t>
      </w:r>
      <w:r w:rsidR="003940B6">
        <w:rPr>
          <w:rFonts w:cs="Times New Roman"/>
        </w:rPr>
        <w:t xml:space="preserve"> m</w:t>
      </w:r>
      <w:r w:rsidR="003940B6" w:rsidRPr="008E69BA">
        <w:rPr>
          <w:rFonts w:cs="Times New Roman"/>
        </w:rPr>
        <w:t xml:space="preserve"> and clade C at</w:t>
      </w:r>
      <w:r w:rsidR="003940B6">
        <w:rPr>
          <w:rFonts w:cs="Times New Roman"/>
        </w:rPr>
        <w:t xml:space="preserve"> depths deeper than </w:t>
      </w:r>
      <w:r w:rsidR="000A6F7F">
        <w:rPr>
          <w:rFonts w:cs="Times New Roman"/>
        </w:rPr>
        <w:t>3</w:t>
      </w:r>
      <w:r w:rsidR="003940B6">
        <w:rPr>
          <w:rFonts w:cs="Times New Roman"/>
        </w:rPr>
        <w:t>.</w:t>
      </w:r>
      <w:r w:rsidR="000A6F7F">
        <w:rPr>
          <w:rFonts w:cs="Times New Roman"/>
        </w:rPr>
        <w:t>63</w:t>
      </w:r>
      <w:r w:rsidR="003940B6">
        <w:rPr>
          <w:rFonts w:cs="Times New Roman"/>
        </w:rPr>
        <w:t xml:space="preserve"> m</w:t>
      </w:r>
      <w:r w:rsidR="003940B6" w:rsidRPr="008E69BA">
        <w:rPr>
          <w:rFonts w:cs="Times New Roman"/>
        </w:rPr>
        <w:t xml:space="preserve"> (</w:t>
      </w:r>
      <w:r w:rsidR="003940B6" w:rsidRPr="00525C64">
        <w:rPr>
          <w:rFonts w:cs="Times New Roman"/>
          <w:i/>
        </w:rPr>
        <w:t>p</w:t>
      </w:r>
      <w:r w:rsidR="003940B6" w:rsidRPr="00525C64">
        <w:rPr>
          <w:rFonts w:cs="Times New Roman"/>
        </w:rPr>
        <w:t xml:space="preserve"> </w:t>
      </w:r>
      <w:r w:rsidR="003940B6" w:rsidRPr="008E69BA">
        <w:rPr>
          <w:rFonts w:cs="Times New Roman"/>
        </w:rPr>
        <w:t xml:space="preserve">&lt; 0.001; </w:t>
      </w:r>
      <w:r w:rsidR="003940B6">
        <w:rPr>
          <w:rFonts w:cs="Times New Roman"/>
        </w:rPr>
        <w:t>Fig. 5</w:t>
      </w:r>
      <w:r w:rsidR="003940B6" w:rsidRPr="008E69BA">
        <w:rPr>
          <w:rFonts w:cs="Times New Roman"/>
        </w:rPr>
        <w:t xml:space="preserve">). </w:t>
      </w:r>
    </w:p>
    <w:p w14:paraId="2B86A4A0" w14:textId="37D8C7BC" w:rsidR="002B65FB" w:rsidRPr="008E69BA" w:rsidRDefault="003940B6" w:rsidP="007F449D">
      <w:pPr>
        <w:spacing w:line="360" w:lineRule="auto"/>
        <w:rPr>
          <w:rFonts w:cs="Times New Roman"/>
        </w:rPr>
      </w:pPr>
      <w:r>
        <w:rPr>
          <w:rFonts w:cs="Times New Roman"/>
        </w:rPr>
        <w:tab/>
      </w:r>
      <w:r w:rsidR="004B37F2">
        <w:rPr>
          <w:rFonts w:cs="Times New Roman"/>
        </w:rPr>
        <w:t>The propor</w:t>
      </w:r>
      <w:r w:rsidR="00C64E0E">
        <w:rPr>
          <w:rFonts w:cs="Times New Roman"/>
        </w:rPr>
        <w:t>tion of colonies that were C- vs.</w:t>
      </w:r>
      <w:r w:rsidR="004B37F2">
        <w:rPr>
          <w:rFonts w:cs="Times New Roman"/>
        </w:rPr>
        <w:t xml:space="preserve"> D-dominated did not differ among</w:t>
      </w:r>
      <w:r w:rsidR="00B47E43">
        <w:rPr>
          <w:rFonts w:cs="Times New Roman"/>
        </w:rPr>
        <w:t xml:space="preserve"> regions of</w:t>
      </w:r>
      <w:r w:rsidR="00CF3B3E" w:rsidRPr="008E69BA">
        <w:rPr>
          <w:rFonts w:cs="Times New Roman"/>
        </w:rPr>
        <w:t xml:space="preserve"> the bay</w:t>
      </w:r>
      <w:r w:rsidR="006D115D" w:rsidRPr="008E69BA">
        <w:rPr>
          <w:rFonts w:cs="Times New Roman"/>
        </w:rPr>
        <w:t xml:space="preserve"> (</w:t>
      </w:r>
      <w:r w:rsidR="006D115D" w:rsidRPr="00525C64">
        <w:rPr>
          <w:rFonts w:cs="Times New Roman"/>
          <w:i/>
        </w:rPr>
        <w:t>p</w:t>
      </w:r>
      <w:r w:rsidR="00C64E0E">
        <w:rPr>
          <w:rFonts w:cs="Times New Roman"/>
        </w:rPr>
        <w:t xml:space="preserve"> = 0.14), individual reefs (</w:t>
      </w:r>
      <w:r w:rsidR="00C64E0E">
        <w:rPr>
          <w:rFonts w:cs="Times New Roman"/>
          <w:i/>
        </w:rPr>
        <w:t>p</w:t>
      </w:r>
      <w:r w:rsidR="00C64E0E">
        <w:rPr>
          <w:rFonts w:cs="Times New Roman"/>
        </w:rPr>
        <w:t xml:space="preserve"> = 0.07) or</w:t>
      </w:r>
      <w:r w:rsidR="00CF3B3E" w:rsidRPr="008E69BA">
        <w:rPr>
          <w:rFonts w:cs="Times New Roman"/>
        </w:rPr>
        <w:t xml:space="preserve"> </w:t>
      </w:r>
      <w:r w:rsidR="00C40A78">
        <w:rPr>
          <w:rFonts w:cs="Times New Roman"/>
        </w:rPr>
        <w:t xml:space="preserve">between patch and fringing </w:t>
      </w:r>
      <w:r w:rsidR="00CF3B3E" w:rsidRPr="008E69BA">
        <w:rPr>
          <w:rFonts w:cs="Times New Roman"/>
        </w:rPr>
        <w:t>reef</w:t>
      </w:r>
      <w:r w:rsidR="00C64E0E">
        <w:rPr>
          <w:rFonts w:cs="Times New Roman"/>
        </w:rPr>
        <w:t xml:space="preserve"> types</w:t>
      </w:r>
      <w:r w:rsidR="006D115D" w:rsidRPr="008E69BA">
        <w:rPr>
          <w:rFonts w:cs="Times New Roman"/>
        </w:rPr>
        <w:t xml:space="preserve"> (</w:t>
      </w:r>
      <w:r w:rsidR="006D115D" w:rsidRPr="00525C64">
        <w:rPr>
          <w:rFonts w:cs="Times New Roman"/>
          <w:i/>
        </w:rPr>
        <w:t>p</w:t>
      </w:r>
      <w:r w:rsidR="006D115D" w:rsidRPr="008E69BA">
        <w:rPr>
          <w:rFonts w:cs="Times New Roman"/>
        </w:rPr>
        <w:t xml:space="preserve"> =</w:t>
      </w:r>
      <w:r w:rsidR="00CF3B3E" w:rsidRPr="008E69BA">
        <w:rPr>
          <w:rFonts w:cs="Times New Roman"/>
        </w:rPr>
        <w:t xml:space="preserve"> </w:t>
      </w:r>
      <w:r w:rsidR="003A119F">
        <w:rPr>
          <w:rFonts w:cs="Times New Roman"/>
        </w:rPr>
        <w:t>0.37)</w:t>
      </w:r>
      <w:r w:rsidR="00AD2D6D">
        <w:rPr>
          <w:rFonts w:cs="Times New Roman"/>
        </w:rPr>
        <w:t xml:space="preserve"> initially</w:t>
      </w:r>
      <w:r w:rsidR="00CF3B3E" w:rsidRPr="008E69BA">
        <w:rPr>
          <w:rFonts w:cs="Times New Roman"/>
        </w:rPr>
        <w:t>.</w:t>
      </w:r>
      <w:r w:rsidR="00C82355" w:rsidRPr="008E69BA">
        <w:rPr>
          <w:rFonts w:cs="Times New Roman"/>
        </w:rPr>
        <w:t xml:space="preserve"> </w:t>
      </w:r>
      <w:r w:rsidR="00AD2D6D">
        <w:rPr>
          <w:rFonts w:cs="Times New Roman"/>
        </w:rPr>
        <w:t>However, a</w:t>
      </w:r>
      <w:r w:rsidR="006643F9">
        <w:rPr>
          <w:rFonts w:cs="Times New Roman"/>
        </w:rPr>
        <w:t>fter</w:t>
      </w:r>
      <w:r w:rsidR="00C82355" w:rsidRPr="008E69BA">
        <w:rPr>
          <w:rFonts w:cs="Times New Roman"/>
        </w:rPr>
        <w:t xml:space="preserve"> adjust</w:t>
      </w:r>
      <w:r w:rsidR="003A119F">
        <w:rPr>
          <w:rFonts w:cs="Times New Roman"/>
        </w:rPr>
        <w:t xml:space="preserve">ing for the influence of </w:t>
      </w:r>
      <w:r w:rsidR="00C82355" w:rsidRPr="008E69BA">
        <w:rPr>
          <w:rFonts w:cs="Times New Roman"/>
        </w:rPr>
        <w:t>depth</w:t>
      </w:r>
      <w:r w:rsidR="00AD2D6D">
        <w:rPr>
          <w:rFonts w:cs="Times New Roman"/>
        </w:rPr>
        <w:t xml:space="preserve"> on spatial patterns</w:t>
      </w:r>
      <w:r w:rsidR="006643F9">
        <w:rPr>
          <w:rFonts w:cs="Times New Roman"/>
        </w:rPr>
        <w:t xml:space="preserve">, bay region was a significant predictor of a colony’s likelihood of being C- or D-dominated and brown or orange in coloration </w:t>
      </w:r>
      <w:r w:rsidR="00C840FC">
        <w:rPr>
          <w:rFonts w:cs="Times New Roman"/>
        </w:rPr>
        <w:t>simultaneously</w:t>
      </w:r>
      <w:r w:rsidR="00ED2099">
        <w:rPr>
          <w:rFonts w:cs="Times New Roman"/>
        </w:rPr>
        <w:t xml:space="preserve"> (</w:t>
      </w:r>
      <w:r w:rsidR="00ED2099" w:rsidRPr="00525C64">
        <w:rPr>
          <w:rFonts w:cs="Times New Roman"/>
          <w:i/>
        </w:rPr>
        <w:t>p</w:t>
      </w:r>
      <w:r w:rsidR="00ED2099">
        <w:rPr>
          <w:rFonts w:cs="Times New Roman"/>
        </w:rPr>
        <w:t xml:space="preserve"> &lt; </w:t>
      </w:r>
      <w:r w:rsidR="00525C64">
        <w:rPr>
          <w:rFonts w:cs="Times New Roman"/>
        </w:rPr>
        <w:t xml:space="preserve">0.01; </w:t>
      </w:r>
      <w:r>
        <w:rPr>
          <w:rFonts w:cs="Times New Roman"/>
        </w:rPr>
        <w:t>Fig. 6</w:t>
      </w:r>
      <w:r w:rsidR="00B61E6D" w:rsidRPr="008E69BA">
        <w:rPr>
          <w:rFonts w:cs="Times New Roman"/>
        </w:rPr>
        <w:t>)</w:t>
      </w:r>
      <w:r w:rsidR="002B65FB" w:rsidRPr="008E69BA">
        <w:rPr>
          <w:rFonts w:cs="Times New Roman"/>
        </w:rPr>
        <w:t xml:space="preserve">. </w:t>
      </w:r>
      <w:r w:rsidR="0000737C">
        <w:rPr>
          <w:rFonts w:cs="Times New Roman"/>
        </w:rPr>
        <w:t>D-dominated brown colonies</w:t>
      </w:r>
      <w:r w:rsidR="002B65FB" w:rsidRPr="008E69BA">
        <w:rPr>
          <w:rFonts w:cs="Times New Roman"/>
        </w:rPr>
        <w:t xml:space="preserve"> were more abundant in the southern</w:t>
      </w:r>
      <w:r w:rsidR="00756819">
        <w:rPr>
          <w:rFonts w:cs="Times New Roman"/>
        </w:rPr>
        <w:t xml:space="preserve"> (</w:t>
      </w:r>
      <w:r w:rsidR="00756819" w:rsidRPr="00486743">
        <w:rPr>
          <w:rFonts w:cs="Times New Roman"/>
          <w:i/>
        </w:rPr>
        <w:t>n</w:t>
      </w:r>
      <w:r w:rsidR="00AA6E49">
        <w:rPr>
          <w:rFonts w:cs="Times New Roman"/>
        </w:rPr>
        <w:t xml:space="preserve"> = 9</w:t>
      </w:r>
      <w:r w:rsidR="00756819">
        <w:rPr>
          <w:rFonts w:cs="Times New Roman"/>
        </w:rPr>
        <w:t>)</w:t>
      </w:r>
      <w:r w:rsidR="00DF23F6">
        <w:rPr>
          <w:rFonts w:cs="Times New Roman"/>
        </w:rPr>
        <w:t xml:space="preserve"> bay area</w:t>
      </w:r>
      <w:r w:rsidR="002B65FB" w:rsidRPr="008E69BA">
        <w:rPr>
          <w:rFonts w:cs="Times New Roman"/>
        </w:rPr>
        <w:t xml:space="preserve"> </w:t>
      </w:r>
      <w:r w:rsidR="00DF23F6" w:rsidRPr="008E69BA">
        <w:rPr>
          <w:rFonts w:cs="Times New Roman"/>
        </w:rPr>
        <w:t xml:space="preserve">than they were </w:t>
      </w:r>
      <w:r w:rsidR="002B65FB" w:rsidRPr="008E69BA">
        <w:rPr>
          <w:rFonts w:cs="Times New Roman"/>
        </w:rPr>
        <w:t>central</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2B65FB" w:rsidRPr="008E69BA">
        <w:rPr>
          <w:rFonts w:cs="Times New Roman"/>
        </w:rPr>
        <w:t xml:space="preserve"> </w:t>
      </w:r>
      <w:r w:rsidR="00DF23F6">
        <w:rPr>
          <w:rFonts w:cs="Times New Roman"/>
        </w:rPr>
        <w:t>and</w:t>
      </w:r>
      <w:r w:rsidR="00CA575F" w:rsidRPr="008E69BA">
        <w:rPr>
          <w:rFonts w:cs="Times New Roman"/>
        </w:rPr>
        <w:t xml:space="preserve"> northern</w:t>
      </w:r>
      <w:r w:rsidR="00756819">
        <w:rPr>
          <w:rFonts w:cs="Times New Roman"/>
        </w:rPr>
        <w:t xml:space="preserve"> (</w:t>
      </w:r>
      <w:r w:rsidR="00756819" w:rsidRPr="00486743">
        <w:rPr>
          <w:rFonts w:cs="Times New Roman"/>
          <w:i/>
        </w:rPr>
        <w:t>n</w:t>
      </w:r>
      <w:r w:rsidR="00AA6E49">
        <w:rPr>
          <w:rFonts w:cs="Times New Roman"/>
        </w:rPr>
        <w:t xml:space="preserve"> = 3</w:t>
      </w:r>
      <w:r w:rsidR="00756819">
        <w:rPr>
          <w:rFonts w:cs="Times New Roman"/>
        </w:rPr>
        <w:t>)</w:t>
      </w:r>
      <w:r w:rsidR="00CA575F" w:rsidRPr="008E69BA">
        <w:rPr>
          <w:rFonts w:cs="Times New Roman"/>
        </w:rPr>
        <w:t xml:space="preserve"> region</w:t>
      </w:r>
      <w:r w:rsidR="00DF23F6">
        <w:rPr>
          <w:rFonts w:cs="Times New Roman"/>
        </w:rPr>
        <w:t>s</w:t>
      </w:r>
      <w:r w:rsidR="00CA575F" w:rsidRPr="008E69BA">
        <w:rPr>
          <w:rFonts w:cs="Times New Roman"/>
        </w:rPr>
        <w:t xml:space="preserve">, though this </w:t>
      </w:r>
      <w:r w:rsidR="004B7A5A">
        <w:rPr>
          <w:rFonts w:cs="Times New Roman"/>
        </w:rPr>
        <w:t>trend is likely</w:t>
      </w:r>
      <w:r w:rsidR="00E34184">
        <w:rPr>
          <w:rFonts w:cs="Times New Roman"/>
        </w:rPr>
        <w:t xml:space="preserve"> due to </w:t>
      </w:r>
      <w:r w:rsidR="004B7A5A">
        <w:rPr>
          <w:rFonts w:cs="Times New Roman"/>
        </w:rPr>
        <w:t>the trifling subset of samples</w:t>
      </w:r>
      <w:r w:rsidR="006E4FB7">
        <w:rPr>
          <w:rFonts w:cs="Times New Roman"/>
        </w:rPr>
        <w:t xml:space="preserve"> with only 15</w:t>
      </w:r>
      <w:r w:rsidR="00E34184">
        <w:rPr>
          <w:rFonts w:cs="Times New Roman"/>
        </w:rPr>
        <w:t xml:space="preserve"> brown colonies dominated by clade D</w:t>
      </w:r>
      <w:r w:rsidR="00B61E6D" w:rsidRPr="008E69BA">
        <w:rPr>
          <w:rFonts w:cs="Times New Roman"/>
        </w:rPr>
        <w:t>.</w:t>
      </w:r>
      <w:r w:rsidR="002B65FB" w:rsidRPr="008E69BA">
        <w:rPr>
          <w:rFonts w:cs="Times New Roman"/>
        </w:rPr>
        <w:t xml:space="preserve"> </w:t>
      </w:r>
    </w:p>
    <w:p w14:paraId="67665DEC" w14:textId="77777777" w:rsidR="00841FBD" w:rsidRPr="008E69BA" w:rsidRDefault="00137667" w:rsidP="007F449D">
      <w:pPr>
        <w:spacing w:line="360" w:lineRule="auto"/>
        <w:rPr>
          <w:rFonts w:cs="Times New Roman"/>
        </w:rPr>
      </w:pPr>
      <w:r w:rsidRPr="008E69BA">
        <w:rPr>
          <w:rFonts w:cs="Times New Roman"/>
        </w:rPr>
        <w:tab/>
      </w:r>
      <w:r w:rsidR="00841FBD" w:rsidRPr="008E69BA">
        <w:rPr>
          <w:rFonts w:cs="Times New Roman"/>
        </w:rPr>
        <w:tab/>
      </w:r>
    </w:p>
    <w:p w14:paraId="5D2E11BB" w14:textId="77777777" w:rsidR="00101B97" w:rsidRPr="008E69BA" w:rsidRDefault="00101B97" w:rsidP="007F449D">
      <w:pPr>
        <w:spacing w:line="360" w:lineRule="auto"/>
        <w:rPr>
          <w:rFonts w:cs="Times New Roman"/>
          <w:b/>
        </w:rPr>
      </w:pPr>
      <w:r w:rsidRPr="008E69BA">
        <w:rPr>
          <w:rFonts w:cs="Times New Roman"/>
          <w:b/>
        </w:rPr>
        <w:t>DISCUSSION</w:t>
      </w:r>
    </w:p>
    <w:p w14:paraId="4B6B1B75" w14:textId="2A654642" w:rsidR="000000E0" w:rsidRDefault="0069244C" w:rsidP="007F449D">
      <w:pPr>
        <w:spacing w:line="360" w:lineRule="auto"/>
        <w:rPr>
          <w:rFonts w:cs="Times New Roman"/>
        </w:rPr>
      </w:pPr>
      <w:r>
        <w:rPr>
          <w:rFonts w:cs="Times New Roman"/>
        </w:rPr>
        <w:tab/>
      </w:r>
      <w:r w:rsidR="003A119F">
        <w:rPr>
          <w:rFonts w:cs="Times New Roman"/>
          <w:i/>
        </w:rPr>
        <w:t>Symbiodinium</w:t>
      </w:r>
      <w:r w:rsidR="003A119F">
        <w:rPr>
          <w:rFonts w:cs="Times New Roman"/>
        </w:rPr>
        <w:t xml:space="preserve"> communities in c</w:t>
      </w:r>
      <w:r w:rsidR="00722E5C">
        <w:rPr>
          <w:rFonts w:cs="Times New Roman"/>
        </w:rPr>
        <w:t xml:space="preserve">olonies of </w:t>
      </w:r>
      <w:r w:rsidR="00722E5C">
        <w:rPr>
          <w:rFonts w:cs="Times New Roman"/>
          <w:i/>
        </w:rPr>
        <w:t xml:space="preserve">Montipora capitata </w:t>
      </w:r>
      <w:r w:rsidR="00125EF3">
        <w:rPr>
          <w:rFonts w:cs="Times New Roman"/>
        </w:rPr>
        <w:t xml:space="preserve">were highly variable </w:t>
      </w:r>
      <w:r w:rsidR="003A119F">
        <w:rPr>
          <w:rFonts w:cs="Times New Roman"/>
        </w:rPr>
        <w:t xml:space="preserve">with some hosting </w:t>
      </w:r>
      <w:r>
        <w:rPr>
          <w:rFonts w:cs="Times New Roman"/>
        </w:rPr>
        <w:t>cl</w:t>
      </w:r>
      <w:r w:rsidR="003A119F">
        <w:rPr>
          <w:rFonts w:cs="Times New Roman"/>
        </w:rPr>
        <w:t>ade C or clade D exclusively, and others hosting</w:t>
      </w:r>
      <w:r>
        <w:rPr>
          <w:rFonts w:cs="Times New Roman"/>
        </w:rPr>
        <w:t xml:space="preserve"> </w:t>
      </w:r>
      <w:r w:rsidR="00812FCE">
        <w:rPr>
          <w:rFonts w:cs="Times New Roman"/>
        </w:rPr>
        <w:t>mixture</w:t>
      </w:r>
      <w:r>
        <w:rPr>
          <w:rFonts w:cs="Times New Roman"/>
        </w:rPr>
        <w:t>s</w:t>
      </w:r>
      <w:r w:rsidR="00167D69">
        <w:rPr>
          <w:rFonts w:cs="Times New Roman"/>
        </w:rPr>
        <w:t xml:space="preserve"> of </w:t>
      </w:r>
      <w:r w:rsidR="003A119F">
        <w:rPr>
          <w:rFonts w:cs="Times New Roman"/>
        </w:rPr>
        <w:t>both</w:t>
      </w:r>
      <w:r w:rsidR="00722E5C">
        <w:rPr>
          <w:rFonts w:cs="Times New Roman"/>
        </w:rPr>
        <w:t xml:space="preserve"> clades</w:t>
      </w:r>
      <w:r w:rsidR="00167D69" w:rsidRPr="008E69BA">
        <w:rPr>
          <w:rFonts w:cs="Times New Roman"/>
        </w:rPr>
        <w:t xml:space="preserve"> </w:t>
      </w:r>
      <w:r>
        <w:rPr>
          <w:rFonts w:cs="Times New Roman"/>
        </w:rPr>
        <w:t>in different relative proportions</w:t>
      </w:r>
      <w:r w:rsidR="00B4128A">
        <w:rPr>
          <w:rFonts w:cs="Times New Roman"/>
        </w:rPr>
        <w:t>. M</w:t>
      </w:r>
      <w:r w:rsidR="009576DF">
        <w:rPr>
          <w:rFonts w:cs="Times New Roman"/>
        </w:rPr>
        <w:t xml:space="preserve">ost mixtures were heavily dominated by one clade with low </w:t>
      </w:r>
      <w:r w:rsidR="00331698">
        <w:rPr>
          <w:rFonts w:cs="Times New Roman"/>
        </w:rPr>
        <w:t xml:space="preserve">‘background’ </w:t>
      </w:r>
      <w:r w:rsidR="004B2100">
        <w:rPr>
          <w:rFonts w:cs="Times New Roman"/>
        </w:rPr>
        <w:t>levels</w:t>
      </w:r>
      <w:r w:rsidR="009576DF">
        <w:rPr>
          <w:rFonts w:cs="Times New Roman"/>
        </w:rPr>
        <w:t xml:space="preserve"> </w:t>
      </w:r>
      <w:r w:rsidR="00BC3F16">
        <w:rPr>
          <w:rFonts w:cs="Times New Roman"/>
        </w:rPr>
        <w:t>of the other (Fig. 4</w:t>
      </w:r>
      <w:r w:rsidR="009576DF">
        <w:rPr>
          <w:rFonts w:cs="Times New Roman"/>
        </w:rPr>
        <w:t>)</w:t>
      </w:r>
      <w:r w:rsidR="00B4128A">
        <w:rPr>
          <w:rFonts w:cs="Times New Roman"/>
        </w:rPr>
        <w:t>,</w:t>
      </w:r>
      <w:r w:rsidR="004F0D21">
        <w:rPr>
          <w:rFonts w:cs="Times New Roman"/>
        </w:rPr>
        <w:t xml:space="preserve"> though mor</w:t>
      </w:r>
      <w:r w:rsidR="00DF252F">
        <w:rPr>
          <w:rFonts w:cs="Times New Roman"/>
        </w:rPr>
        <w:t>e evenly mixed assemblages</w:t>
      </w:r>
      <w:r w:rsidR="004F0D21">
        <w:rPr>
          <w:rFonts w:cs="Times New Roman"/>
        </w:rPr>
        <w:t xml:space="preserve"> also occur</w:t>
      </w:r>
      <w:r w:rsidR="00DF252F">
        <w:rPr>
          <w:rFonts w:cs="Times New Roman"/>
        </w:rPr>
        <w:t>red</w:t>
      </w:r>
      <w:r w:rsidR="00167D69">
        <w:rPr>
          <w:rFonts w:cs="Times New Roman"/>
        </w:rPr>
        <w:t xml:space="preserve">. </w:t>
      </w:r>
      <w:r>
        <w:rPr>
          <w:rFonts w:cs="Times New Roman"/>
        </w:rPr>
        <w:t xml:space="preserve">While C and D </w:t>
      </w:r>
      <w:r w:rsidR="009576DF">
        <w:rPr>
          <w:rFonts w:cs="Times New Roman"/>
        </w:rPr>
        <w:t>each dominated colonies</w:t>
      </w:r>
      <w:r w:rsidR="00F24C82">
        <w:rPr>
          <w:rFonts w:cs="Times New Roman"/>
        </w:rPr>
        <w:t xml:space="preserve"> relatively</w:t>
      </w:r>
      <w:r w:rsidR="009576DF">
        <w:rPr>
          <w:rFonts w:cs="Times New Roman"/>
        </w:rPr>
        <w:t xml:space="preserve"> frequently </w:t>
      </w:r>
      <w:r w:rsidR="000000E0">
        <w:rPr>
          <w:rFonts w:cs="Times New Roman"/>
        </w:rPr>
        <w:t>(61 and</w:t>
      </w:r>
      <w:r w:rsidR="00FD34B2">
        <w:rPr>
          <w:rFonts w:cs="Times New Roman"/>
        </w:rPr>
        <w:t xml:space="preserve"> 3</w:t>
      </w:r>
      <w:r>
        <w:rPr>
          <w:rFonts w:cs="Times New Roman"/>
        </w:rPr>
        <w:t>9</w:t>
      </w:r>
      <w:r w:rsidR="00B14A4B">
        <w:rPr>
          <w:rFonts w:cs="Times New Roman"/>
        </w:rPr>
        <w:t xml:space="preserve"> </w:t>
      </w:r>
      <w:r>
        <w:rPr>
          <w:rFonts w:cs="Times New Roman"/>
        </w:rPr>
        <w:t xml:space="preserve">%, respectively), they showed very different patterns at ‘background’ levels: clade D was usually absent from C-dominated colonies, while clade C was almost always present in D-dominated colonies. </w:t>
      </w:r>
      <w:r w:rsidR="001407CE">
        <w:rPr>
          <w:rFonts w:cs="Times New Roman"/>
        </w:rPr>
        <w:t>T</w:t>
      </w:r>
      <w:r w:rsidR="00167D69">
        <w:rPr>
          <w:rFonts w:cs="Times New Roman"/>
        </w:rPr>
        <w:t xml:space="preserve">his </w:t>
      </w:r>
      <w:r w:rsidR="000870FF">
        <w:rPr>
          <w:rFonts w:cs="Times New Roman"/>
        </w:rPr>
        <w:t>distribution</w:t>
      </w:r>
      <w:r w:rsidR="00167D69">
        <w:rPr>
          <w:rFonts w:cs="Times New Roman"/>
        </w:rPr>
        <w:t xml:space="preserve"> </w:t>
      </w:r>
      <w:r w:rsidR="000000E0">
        <w:rPr>
          <w:rFonts w:cs="Times New Roman"/>
        </w:rPr>
        <w:t>may</w:t>
      </w:r>
      <w:r w:rsidR="00167D69">
        <w:rPr>
          <w:rFonts w:cs="Times New Roman"/>
        </w:rPr>
        <w:t xml:space="preserve"> indicat</w:t>
      </w:r>
      <w:r w:rsidR="000000E0">
        <w:rPr>
          <w:rFonts w:cs="Times New Roman"/>
        </w:rPr>
        <w:t>e</w:t>
      </w:r>
      <w:r w:rsidR="00167D69">
        <w:rPr>
          <w:rFonts w:cs="Times New Roman"/>
        </w:rPr>
        <w:t xml:space="preserve"> </w:t>
      </w:r>
      <w:r w:rsidR="002B7FCE">
        <w:rPr>
          <w:rFonts w:cs="Times New Roman"/>
        </w:rPr>
        <w:t xml:space="preserve">that </w:t>
      </w:r>
      <w:r w:rsidR="00167D69">
        <w:rPr>
          <w:rFonts w:cs="Times New Roman"/>
        </w:rPr>
        <w:t>clade C</w:t>
      </w:r>
      <w:r w:rsidR="000000E0">
        <w:rPr>
          <w:rFonts w:cs="Times New Roman"/>
        </w:rPr>
        <w:t xml:space="preserve"> often </w:t>
      </w:r>
      <w:r w:rsidR="004D260B">
        <w:rPr>
          <w:rFonts w:cs="Times New Roman"/>
        </w:rPr>
        <w:t>competitively e</w:t>
      </w:r>
      <w:r w:rsidR="00C3380E">
        <w:rPr>
          <w:rFonts w:cs="Times New Roman"/>
        </w:rPr>
        <w:t>xclude</w:t>
      </w:r>
      <w:r w:rsidR="000000E0">
        <w:rPr>
          <w:rFonts w:cs="Times New Roman"/>
        </w:rPr>
        <w:t>s</w:t>
      </w:r>
      <w:r w:rsidR="00C3380E">
        <w:rPr>
          <w:rFonts w:cs="Times New Roman"/>
        </w:rPr>
        <w:t xml:space="preserve"> clade D</w:t>
      </w:r>
      <w:r w:rsidR="006F01AB">
        <w:rPr>
          <w:rFonts w:cs="Times New Roman"/>
        </w:rPr>
        <w:t xml:space="preserve"> (Baker et al. 2013)</w:t>
      </w:r>
      <w:r w:rsidR="00C3380E">
        <w:rPr>
          <w:rFonts w:cs="Times New Roman"/>
        </w:rPr>
        <w:t>, but</w:t>
      </w:r>
      <w:r w:rsidR="004D260B">
        <w:rPr>
          <w:rFonts w:cs="Times New Roman"/>
        </w:rPr>
        <w:t xml:space="preserve"> D almost never excludes </w:t>
      </w:r>
      <w:r w:rsidR="00C3380E">
        <w:rPr>
          <w:rFonts w:cs="Times New Roman"/>
        </w:rPr>
        <w:t>C</w:t>
      </w:r>
      <w:r w:rsidR="00294DFA">
        <w:rPr>
          <w:rFonts w:cs="Times New Roman"/>
        </w:rPr>
        <w:t>, resulting in greater occurrences of mixed symbiont assemblages when D is the dominant symbiont.</w:t>
      </w:r>
      <w:r w:rsidR="00C3380E">
        <w:rPr>
          <w:rFonts w:cs="Times New Roman"/>
        </w:rPr>
        <w:t xml:space="preserve"> </w:t>
      </w:r>
      <w:r w:rsidR="002B7FCE">
        <w:rPr>
          <w:rFonts w:cs="Times New Roman"/>
        </w:rPr>
        <w:t xml:space="preserve">Such a competitive dynamic </w:t>
      </w:r>
      <w:r w:rsidR="00C3380E">
        <w:rPr>
          <w:rFonts w:cs="Times New Roman"/>
        </w:rPr>
        <w:t>is</w:t>
      </w:r>
      <w:r w:rsidR="004D260B">
        <w:rPr>
          <w:rFonts w:cs="Times New Roman"/>
        </w:rPr>
        <w:t xml:space="preserve"> consistent with </w:t>
      </w:r>
      <w:r w:rsidR="001407CE">
        <w:rPr>
          <w:rFonts w:cs="Times New Roman"/>
        </w:rPr>
        <w:t>observations in other coral species that associate with both C- and D-types, where the</w:t>
      </w:r>
      <w:r w:rsidR="004D260B">
        <w:rPr>
          <w:rFonts w:cs="Times New Roman"/>
        </w:rPr>
        <w:t xml:space="preserve"> C</w:t>
      </w:r>
      <w:r w:rsidR="001407CE">
        <w:rPr>
          <w:rFonts w:cs="Times New Roman"/>
        </w:rPr>
        <w:t>-type</w:t>
      </w:r>
      <w:r w:rsidR="00167D69">
        <w:rPr>
          <w:rFonts w:cs="Times New Roman"/>
        </w:rPr>
        <w:t xml:space="preserve"> is a </w:t>
      </w:r>
      <w:r w:rsidR="00F64869">
        <w:rPr>
          <w:rFonts w:cs="Times New Roman"/>
        </w:rPr>
        <w:t xml:space="preserve">more beneficial symbiont </w:t>
      </w:r>
      <w:r w:rsidR="002B7FCE">
        <w:rPr>
          <w:rFonts w:cs="Times New Roman"/>
        </w:rPr>
        <w:t xml:space="preserve">than the D-type </w:t>
      </w:r>
      <w:r w:rsidR="00F07F3C">
        <w:rPr>
          <w:rFonts w:cs="Times New Roman"/>
        </w:rPr>
        <w:t xml:space="preserve">under </w:t>
      </w:r>
      <w:r w:rsidR="000000E0">
        <w:rPr>
          <w:rFonts w:cs="Times New Roman"/>
        </w:rPr>
        <w:t>favorable conditions</w:t>
      </w:r>
      <w:r w:rsidR="00B13987">
        <w:rPr>
          <w:rFonts w:cs="Times New Roman"/>
        </w:rPr>
        <w:t xml:space="preserve"> (</w:t>
      </w:r>
      <w:proofErr w:type="spellStart"/>
      <w:r w:rsidR="00B13987">
        <w:rPr>
          <w:rFonts w:cs="Times New Roman"/>
        </w:rPr>
        <w:t>Cantin</w:t>
      </w:r>
      <w:proofErr w:type="spellEnd"/>
      <w:r w:rsidR="00B13987">
        <w:rPr>
          <w:rFonts w:cs="Times New Roman"/>
        </w:rPr>
        <w:t xml:space="preserve"> et al. 2009</w:t>
      </w:r>
      <w:r w:rsidR="006F01AB">
        <w:rPr>
          <w:rFonts w:cs="Times New Roman"/>
        </w:rPr>
        <w:t>; Baker et al. 2013</w:t>
      </w:r>
      <w:r w:rsidR="00B13987">
        <w:rPr>
          <w:rFonts w:cs="Times New Roman"/>
        </w:rPr>
        <w:t>)</w:t>
      </w:r>
      <w:r w:rsidR="00167D69">
        <w:rPr>
          <w:rFonts w:cs="Times New Roman"/>
        </w:rPr>
        <w:t>.</w:t>
      </w:r>
      <w:r w:rsidR="000000E0">
        <w:rPr>
          <w:rFonts w:cs="Times New Roman"/>
        </w:rPr>
        <w:t xml:space="preserve"> Nevertheless, </w:t>
      </w:r>
      <w:r w:rsidR="00B13987">
        <w:rPr>
          <w:rFonts w:cs="Times New Roman"/>
        </w:rPr>
        <w:t>the presence of D-dominated colonies suggest</w:t>
      </w:r>
      <w:r w:rsidR="008C6F6A">
        <w:rPr>
          <w:rFonts w:cs="Times New Roman"/>
        </w:rPr>
        <w:t>s</w:t>
      </w:r>
      <w:r w:rsidR="00B13987">
        <w:rPr>
          <w:rFonts w:cs="Times New Roman"/>
        </w:rPr>
        <w:t xml:space="preserve"> </w:t>
      </w:r>
      <w:r w:rsidR="000000E0">
        <w:rPr>
          <w:rFonts w:cs="Times New Roman"/>
        </w:rPr>
        <w:t xml:space="preserve">D may </w:t>
      </w:r>
      <w:r w:rsidR="00B13987">
        <w:rPr>
          <w:rFonts w:cs="Times New Roman"/>
        </w:rPr>
        <w:t>outperform C under</w:t>
      </w:r>
      <w:r w:rsidR="000000E0">
        <w:rPr>
          <w:rFonts w:cs="Times New Roman"/>
        </w:rPr>
        <w:t xml:space="preserve"> certain </w:t>
      </w:r>
      <w:r w:rsidR="00B13987">
        <w:rPr>
          <w:rFonts w:cs="Times New Roman"/>
        </w:rPr>
        <w:t xml:space="preserve">conditions or </w:t>
      </w:r>
      <w:r w:rsidR="00294DFA">
        <w:rPr>
          <w:rFonts w:cs="Times New Roman"/>
        </w:rPr>
        <w:t xml:space="preserve">in discrete </w:t>
      </w:r>
      <w:r w:rsidR="00DF252F">
        <w:rPr>
          <w:rFonts w:cs="Times New Roman"/>
        </w:rPr>
        <w:t>microenvironments</w:t>
      </w:r>
      <w:r w:rsidR="00294DFA">
        <w:rPr>
          <w:rFonts w:cs="Times New Roman"/>
        </w:rPr>
        <w:t>,</w:t>
      </w:r>
      <w:r w:rsidR="00DF252F">
        <w:rPr>
          <w:rFonts w:cs="Times New Roman"/>
        </w:rPr>
        <w:t xml:space="preserve"> and</w:t>
      </w:r>
      <w:r w:rsidR="000000E0">
        <w:rPr>
          <w:rFonts w:cs="Times New Roman"/>
        </w:rPr>
        <w:t xml:space="preserve"> </w:t>
      </w:r>
      <w:r w:rsidR="00294DFA">
        <w:rPr>
          <w:rFonts w:cs="Times New Roman"/>
        </w:rPr>
        <w:t xml:space="preserve">clade D is capable of establishing a </w:t>
      </w:r>
      <w:r w:rsidR="008C6F6A">
        <w:rPr>
          <w:rFonts w:cs="Times New Roman"/>
        </w:rPr>
        <w:t xml:space="preserve">stable </w:t>
      </w:r>
      <w:r w:rsidR="00294DFA">
        <w:rPr>
          <w:rFonts w:cs="Times New Roman"/>
        </w:rPr>
        <w:t xml:space="preserve">relationship with the coral host </w:t>
      </w:r>
      <w:r w:rsidR="000000E0">
        <w:rPr>
          <w:rFonts w:cs="Times New Roman"/>
        </w:rPr>
        <w:t>once</w:t>
      </w:r>
      <w:r w:rsidR="00294DFA">
        <w:rPr>
          <w:rFonts w:cs="Times New Roman"/>
        </w:rPr>
        <w:t xml:space="preserve"> becoming</w:t>
      </w:r>
      <w:r w:rsidR="000000E0">
        <w:rPr>
          <w:rFonts w:cs="Times New Roman"/>
        </w:rPr>
        <w:t xml:space="preserve"> established.</w:t>
      </w:r>
      <w:r w:rsidR="00B13987">
        <w:rPr>
          <w:rFonts w:cs="Times New Roman"/>
        </w:rPr>
        <w:t xml:space="preserve"> </w:t>
      </w:r>
    </w:p>
    <w:p w14:paraId="67094040" w14:textId="17F359C1" w:rsidR="00F66BF7" w:rsidRDefault="00167D69" w:rsidP="007F449D">
      <w:pPr>
        <w:spacing w:line="360" w:lineRule="auto"/>
        <w:rPr>
          <w:rFonts w:cs="Times New Roman"/>
        </w:rPr>
      </w:pPr>
      <w:r>
        <w:rPr>
          <w:rFonts w:cs="Times New Roman"/>
        </w:rPr>
        <w:tab/>
      </w:r>
      <w:r w:rsidR="001407CE">
        <w:rPr>
          <w:rFonts w:cs="Times New Roman"/>
        </w:rPr>
        <w:t xml:space="preserve">Differential performance of </w:t>
      </w:r>
      <w:r w:rsidR="008B423E">
        <w:rPr>
          <w:rFonts w:cs="Times New Roman"/>
        </w:rPr>
        <w:t xml:space="preserve">these </w:t>
      </w:r>
      <w:r w:rsidR="001407CE">
        <w:rPr>
          <w:rFonts w:cs="Times New Roman"/>
        </w:rPr>
        <w:t>symbionts</w:t>
      </w:r>
      <w:r w:rsidR="000870FF">
        <w:rPr>
          <w:rFonts w:cs="Times New Roman"/>
        </w:rPr>
        <w:t xml:space="preserve"> </w:t>
      </w:r>
      <w:r w:rsidR="00CD4C56">
        <w:rPr>
          <w:rFonts w:cs="Times New Roman"/>
        </w:rPr>
        <w:t xml:space="preserve">is </w:t>
      </w:r>
      <w:r w:rsidR="001407CE">
        <w:rPr>
          <w:rFonts w:cs="Times New Roman"/>
        </w:rPr>
        <w:t xml:space="preserve">also </w:t>
      </w:r>
      <w:r w:rsidR="000870FF">
        <w:rPr>
          <w:rFonts w:cs="Times New Roman"/>
        </w:rPr>
        <w:t>sup</w:t>
      </w:r>
      <w:r w:rsidR="004325DF">
        <w:rPr>
          <w:rFonts w:cs="Times New Roman"/>
        </w:rPr>
        <w:t xml:space="preserve">ported by the </w:t>
      </w:r>
      <w:r w:rsidR="008A13AA">
        <w:rPr>
          <w:rFonts w:cs="Times New Roman"/>
        </w:rPr>
        <w:t xml:space="preserve">contrasting depth distributions of </w:t>
      </w:r>
      <w:r w:rsidR="000870FF">
        <w:rPr>
          <w:rFonts w:cs="Times New Roman"/>
        </w:rPr>
        <w:t>C-</w:t>
      </w:r>
      <w:r w:rsidR="008A13AA">
        <w:rPr>
          <w:rFonts w:cs="Times New Roman"/>
        </w:rPr>
        <w:t xml:space="preserve"> and D-dominance</w:t>
      </w:r>
      <w:r w:rsidR="001B7008">
        <w:rPr>
          <w:rFonts w:cs="Times New Roman"/>
        </w:rPr>
        <w:t xml:space="preserve"> </w:t>
      </w:r>
      <w:r w:rsidR="00B14A4B">
        <w:rPr>
          <w:rFonts w:cs="Times New Roman"/>
        </w:rPr>
        <w:t>(Fig. 5</w:t>
      </w:r>
      <w:r w:rsidR="000971E5">
        <w:rPr>
          <w:rFonts w:cs="Times New Roman"/>
        </w:rPr>
        <w:t>)</w:t>
      </w:r>
      <w:r w:rsidR="00D51E69">
        <w:rPr>
          <w:rFonts w:cs="Times New Roman"/>
        </w:rPr>
        <w:t xml:space="preserve">. </w:t>
      </w:r>
      <w:r w:rsidR="00264EA4">
        <w:rPr>
          <w:rFonts w:cs="Times New Roman"/>
        </w:rPr>
        <w:t xml:space="preserve">While </w:t>
      </w:r>
      <w:r w:rsidR="008A13AA">
        <w:rPr>
          <w:rFonts w:cs="Times New Roman"/>
        </w:rPr>
        <w:t xml:space="preserve">colonies dominated by either symbiont </w:t>
      </w:r>
      <w:r w:rsidR="00264EA4">
        <w:rPr>
          <w:rFonts w:cs="Times New Roman"/>
        </w:rPr>
        <w:t>were found at all depths, s</w:t>
      </w:r>
      <w:r w:rsidR="00DE439A">
        <w:rPr>
          <w:rFonts w:cs="Times New Roman"/>
        </w:rPr>
        <w:t>hallow colonies</w:t>
      </w:r>
      <w:r w:rsidR="00D51E69">
        <w:rPr>
          <w:rFonts w:cs="Times New Roman"/>
        </w:rPr>
        <w:t xml:space="preserve"> were</w:t>
      </w:r>
      <w:r w:rsidR="0016591E">
        <w:rPr>
          <w:rFonts w:cs="Times New Roman"/>
        </w:rPr>
        <w:t xml:space="preserve"> more likely</w:t>
      </w:r>
      <w:r w:rsidR="00D51E69">
        <w:rPr>
          <w:rFonts w:cs="Times New Roman"/>
        </w:rPr>
        <w:t xml:space="preserve"> to be</w:t>
      </w:r>
      <w:r w:rsidR="00F44A27">
        <w:rPr>
          <w:rFonts w:cs="Times New Roman"/>
        </w:rPr>
        <w:t xml:space="preserve"> </w:t>
      </w:r>
      <w:r w:rsidR="00C93363">
        <w:rPr>
          <w:rFonts w:cs="Times New Roman"/>
        </w:rPr>
        <w:t>D-dominated</w:t>
      </w:r>
      <w:r w:rsidR="0016591E">
        <w:rPr>
          <w:rFonts w:cs="Times New Roman"/>
        </w:rPr>
        <w:t xml:space="preserve"> </w:t>
      </w:r>
      <w:r w:rsidR="00D46B53">
        <w:rPr>
          <w:rFonts w:cs="Times New Roman"/>
        </w:rPr>
        <w:t>(~</w:t>
      </w:r>
      <w:ins w:id="6" w:author="Chris Wall" w:date="2017-04-06T06:45:00Z">
        <w:r w:rsidR="0062647E">
          <w:rPr>
            <w:rFonts w:cs="Times New Roman"/>
          </w:rPr>
          <w:t xml:space="preserve"> </w:t>
        </w:r>
      </w:ins>
      <w:r w:rsidR="00D46B53">
        <w:rPr>
          <w:rFonts w:cs="Times New Roman"/>
        </w:rPr>
        <w:t xml:space="preserve">70 % &lt; 1 </w:t>
      </w:r>
      <w:r w:rsidR="00264EA4">
        <w:rPr>
          <w:rFonts w:cs="Times New Roman"/>
        </w:rPr>
        <w:t xml:space="preserve">m), </w:t>
      </w:r>
      <w:r w:rsidR="00460CEE">
        <w:rPr>
          <w:rFonts w:cs="Times New Roman"/>
        </w:rPr>
        <w:t>whereas</w:t>
      </w:r>
      <w:r w:rsidR="003D4AC8" w:rsidRPr="008E69BA">
        <w:rPr>
          <w:rFonts w:cs="Times New Roman"/>
        </w:rPr>
        <w:t xml:space="preserve"> </w:t>
      </w:r>
      <w:r w:rsidR="00DE439A">
        <w:rPr>
          <w:rFonts w:cs="Times New Roman"/>
        </w:rPr>
        <w:t>deeper colonies</w:t>
      </w:r>
      <w:r w:rsidR="00D51E69">
        <w:rPr>
          <w:rFonts w:cs="Times New Roman"/>
        </w:rPr>
        <w:t xml:space="preserve"> were</w:t>
      </w:r>
      <w:r w:rsidR="0016591E">
        <w:rPr>
          <w:rFonts w:cs="Times New Roman"/>
        </w:rPr>
        <w:t xml:space="preserve"> </w:t>
      </w:r>
      <w:r w:rsidR="00372B62">
        <w:rPr>
          <w:rFonts w:cs="Times New Roman"/>
        </w:rPr>
        <w:t xml:space="preserve">much </w:t>
      </w:r>
      <w:r w:rsidR="0016591E">
        <w:rPr>
          <w:rFonts w:cs="Times New Roman"/>
        </w:rPr>
        <w:t>more likely</w:t>
      </w:r>
      <w:r w:rsidR="00D51E69">
        <w:rPr>
          <w:rFonts w:cs="Times New Roman"/>
        </w:rPr>
        <w:t xml:space="preserve"> to be</w:t>
      </w:r>
      <w:r w:rsidR="00F44A27">
        <w:rPr>
          <w:rFonts w:cs="Times New Roman"/>
        </w:rPr>
        <w:t xml:space="preserve"> </w:t>
      </w:r>
      <w:r w:rsidR="00C93363">
        <w:rPr>
          <w:rFonts w:cs="Times New Roman"/>
        </w:rPr>
        <w:t>C-dominated</w:t>
      </w:r>
      <w:r w:rsidR="00264EA4">
        <w:rPr>
          <w:rFonts w:cs="Times New Roman"/>
        </w:rPr>
        <w:t xml:space="preserve"> (~</w:t>
      </w:r>
      <w:ins w:id="7" w:author="Chris Wall" w:date="2017-04-06T06:45:00Z">
        <w:r w:rsidR="0062647E">
          <w:rPr>
            <w:rFonts w:cs="Times New Roman"/>
          </w:rPr>
          <w:t xml:space="preserve"> </w:t>
        </w:r>
      </w:ins>
      <w:r w:rsidR="00264EA4">
        <w:rPr>
          <w:rFonts w:cs="Times New Roman"/>
        </w:rPr>
        <w:t>99</w:t>
      </w:r>
      <w:r w:rsidR="00B20372">
        <w:rPr>
          <w:rFonts w:cs="Times New Roman"/>
        </w:rPr>
        <w:t xml:space="preserve"> </w:t>
      </w:r>
      <w:r w:rsidR="00264EA4">
        <w:rPr>
          <w:rFonts w:cs="Times New Roman"/>
        </w:rPr>
        <w:t>% &gt;</w:t>
      </w:r>
      <w:r w:rsidR="00B20372">
        <w:rPr>
          <w:rFonts w:cs="Times New Roman"/>
        </w:rPr>
        <w:t xml:space="preserve"> </w:t>
      </w:r>
      <w:r w:rsidR="00264EA4">
        <w:rPr>
          <w:rFonts w:cs="Times New Roman"/>
        </w:rPr>
        <w:t>10</w:t>
      </w:r>
      <w:r w:rsidR="00B20372">
        <w:rPr>
          <w:rFonts w:cs="Times New Roman"/>
        </w:rPr>
        <w:t xml:space="preserve"> </w:t>
      </w:r>
      <w:r w:rsidR="00264EA4">
        <w:rPr>
          <w:rFonts w:cs="Times New Roman"/>
        </w:rPr>
        <w:t>m)</w:t>
      </w:r>
      <w:r w:rsidR="00EB7728" w:rsidRPr="008E69BA">
        <w:rPr>
          <w:rFonts w:cs="Times New Roman"/>
        </w:rPr>
        <w:t>.</w:t>
      </w:r>
      <w:r w:rsidR="000A2C76">
        <w:rPr>
          <w:rFonts w:cs="Times New Roman"/>
        </w:rPr>
        <w:t xml:space="preserve"> </w:t>
      </w:r>
      <w:r w:rsidR="00E813C4">
        <w:rPr>
          <w:rFonts w:cs="Times New Roman"/>
        </w:rPr>
        <w:t xml:space="preserve">While this depth </w:t>
      </w:r>
      <w:r w:rsidR="004325DF">
        <w:rPr>
          <w:rFonts w:cs="Times New Roman"/>
        </w:rPr>
        <w:t>zonation</w:t>
      </w:r>
      <w:r w:rsidR="00E813C4">
        <w:rPr>
          <w:rFonts w:cs="Times New Roman"/>
        </w:rPr>
        <w:t xml:space="preserve"> correlate</w:t>
      </w:r>
      <w:r w:rsidR="00121929">
        <w:rPr>
          <w:rFonts w:cs="Times New Roman"/>
        </w:rPr>
        <w:t>s</w:t>
      </w:r>
      <w:r w:rsidR="00E813C4">
        <w:rPr>
          <w:rFonts w:cs="Times New Roman"/>
        </w:rPr>
        <w:t xml:space="preserve"> with gradients in t</w:t>
      </w:r>
      <w:r w:rsidR="004E1943">
        <w:rPr>
          <w:rFonts w:cs="Times New Roman"/>
        </w:rPr>
        <w:t>emperature, freshwater lensing</w:t>
      </w:r>
      <w:r w:rsidR="00106335">
        <w:rPr>
          <w:rFonts w:cs="Times New Roman"/>
        </w:rPr>
        <w:t>,</w:t>
      </w:r>
      <w:r w:rsidR="004325DF">
        <w:rPr>
          <w:rFonts w:cs="Times New Roman"/>
        </w:rPr>
        <w:t xml:space="preserve"> or</w:t>
      </w:r>
      <w:r w:rsidR="004E1943">
        <w:rPr>
          <w:rFonts w:cs="Times New Roman"/>
        </w:rPr>
        <w:t xml:space="preserve"> suspended particles</w:t>
      </w:r>
      <w:r w:rsidR="00E813C4">
        <w:rPr>
          <w:rFonts w:cs="Times New Roman"/>
        </w:rPr>
        <w:t>,</w:t>
      </w:r>
      <w:r w:rsidR="004E1943">
        <w:rPr>
          <w:rFonts w:cs="Times New Roman"/>
        </w:rPr>
        <w:t xml:space="preserve"> </w:t>
      </w:r>
      <w:r w:rsidR="004325DF">
        <w:rPr>
          <w:rFonts w:cs="Times New Roman"/>
        </w:rPr>
        <w:t xml:space="preserve">vertical </w:t>
      </w:r>
      <w:r w:rsidR="009F35FE">
        <w:rPr>
          <w:rFonts w:cs="Times New Roman"/>
        </w:rPr>
        <w:t xml:space="preserve">light </w:t>
      </w:r>
      <w:r w:rsidR="00E813C4">
        <w:rPr>
          <w:rFonts w:cs="Times New Roman"/>
        </w:rPr>
        <w:t xml:space="preserve">attenuation </w:t>
      </w:r>
      <w:r w:rsidR="00372B62">
        <w:rPr>
          <w:rFonts w:cs="Times New Roman"/>
        </w:rPr>
        <w:t>is likely</w:t>
      </w:r>
      <w:r w:rsidR="008B423E">
        <w:rPr>
          <w:rFonts w:cs="Times New Roman"/>
        </w:rPr>
        <w:t xml:space="preserve"> </w:t>
      </w:r>
      <w:r w:rsidR="00E813C4">
        <w:rPr>
          <w:rFonts w:cs="Times New Roman"/>
        </w:rPr>
        <w:t>to be the</w:t>
      </w:r>
      <w:r w:rsidR="009F35FE">
        <w:rPr>
          <w:rFonts w:cs="Times New Roman"/>
        </w:rPr>
        <w:t xml:space="preserve"> strongest </w:t>
      </w:r>
      <w:r w:rsidR="00E813C4">
        <w:rPr>
          <w:rFonts w:cs="Times New Roman"/>
        </w:rPr>
        <w:t>driving factor</w:t>
      </w:r>
      <w:r w:rsidR="00121929">
        <w:rPr>
          <w:rFonts w:cs="Times New Roman"/>
        </w:rPr>
        <w:t xml:space="preserve"> given the intense loss of light across a small vertical scale</w:t>
      </w:r>
      <w:r w:rsidR="009F35FE">
        <w:rPr>
          <w:rFonts w:cs="Times New Roman"/>
        </w:rPr>
        <w:t>.</w:t>
      </w:r>
      <w:r w:rsidR="004E1943">
        <w:rPr>
          <w:rFonts w:cs="Times New Roman"/>
        </w:rPr>
        <w:t xml:space="preserve"> </w:t>
      </w:r>
      <w:r w:rsidR="00E813C4">
        <w:rPr>
          <w:rFonts w:cs="Times New Roman"/>
        </w:rPr>
        <w:t xml:space="preserve">Indeed, </w:t>
      </w:r>
      <w:r w:rsidR="00961AE9">
        <w:rPr>
          <w:rFonts w:cs="Times New Roman"/>
        </w:rPr>
        <w:t>particular</w:t>
      </w:r>
      <w:r w:rsidR="00E813C4">
        <w:rPr>
          <w:rFonts w:cs="Times New Roman"/>
        </w:rPr>
        <w:t xml:space="preserve"> </w:t>
      </w:r>
      <w:r w:rsidR="00E813C4">
        <w:rPr>
          <w:rFonts w:cs="Times New Roman"/>
          <w:i/>
        </w:rPr>
        <w:t>Symbiodinium</w:t>
      </w:r>
      <w:r w:rsidR="00E813C4">
        <w:rPr>
          <w:rFonts w:cs="Times New Roman"/>
        </w:rPr>
        <w:t xml:space="preserve"> types may be adapted to </w:t>
      </w:r>
      <w:r w:rsidR="00961AE9">
        <w:rPr>
          <w:rFonts w:cs="Times New Roman"/>
        </w:rPr>
        <w:t>particular</w:t>
      </w:r>
      <w:r w:rsidR="00E813C4">
        <w:rPr>
          <w:rFonts w:cs="Times New Roman"/>
        </w:rPr>
        <w:t xml:space="preserve"> light regimes (I</w:t>
      </w:r>
      <w:r w:rsidR="00961AE9">
        <w:rPr>
          <w:rFonts w:cs="Times New Roman"/>
        </w:rPr>
        <w:t>glesias-</w:t>
      </w:r>
      <w:proofErr w:type="spellStart"/>
      <w:r w:rsidR="00961AE9">
        <w:rPr>
          <w:rFonts w:cs="Times New Roman"/>
        </w:rPr>
        <w:t>Prieto</w:t>
      </w:r>
      <w:proofErr w:type="spellEnd"/>
      <w:r w:rsidR="00961AE9">
        <w:rPr>
          <w:rFonts w:cs="Times New Roman"/>
        </w:rPr>
        <w:t xml:space="preserve"> et al. 2004), and</w:t>
      </w:r>
      <w:r w:rsidR="00E813C4">
        <w:rPr>
          <w:rFonts w:cs="Times New Roman"/>
        </w:rPr>
        <w:t xml:space="preserve"> clade D </w:t>
      </w:r>
      <w:r w:rsidR="00961AE9">
        <w:rPr>
          <w:rFonts w:cs="Times New Roman"/>
        </w:rPr>
        <w:t>specifically may</w:t>
      </w:r>
      <w:r w:rsidR="00121929">
        <w:rPr>
          <w:rFonts w:cs="Times New Roman"/>
        </w:rPr>
        <w:t xml:space="preserve"> better</w:t>
      </w:r>
      <w:r w:rsidR="00835EF2">
        <w:rPr>
          <w:rFonts w:cs="Times New Roman"/>
        </w:rPr>
        <w:t xml:space="preserve"> tolerate high </w:t>
      </w:r>
      <w:r w:rsidR="00E813C4">
        <w:rPr>
          <w:rFonts w:cs="Times New Roman"/>
        </w:rPr>
        <w:t>light</w:t>
      </w:r>
      <w:r w:rsidR="004325DF">
        <w:rPr>
          <w:rFonts w:cs="Times New Roman"/>
        </w:rPr>
        <w:t xml:space="preserve"> </w:t>
      </w:r>
      <w:r w:rsidR="00624D0D">
        <w:rPr>
          <w:rFonts w:cs="Times New Roman"/>
        </w:rPr>
        <w:fldChar w:fldCharType="begin" w:fldLock="1"/>
      </w:r>
      <w:r w:rsidR="001D5EA6">
        <w:rPr>
          <w:rFonts w:cs="Times New Roman"/>
        </w:rPr>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"page" : "250-263", "title" : "The relative significance of host\u2013habitat, depth, and geography on the ecology, endemism, and speciation of coral endosymbionts in the genus Symbiodinium", "type" : "article-journal", "volume" : "60"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624D0D">
        <w:rPr>
          <w:rFonts w:cs="Times New Roman"/>
        </w:rPr>
        <w:fldChar w:fldCharType="separate"/>
      </w:r>
      <w:r w:rsidR="001D5EA6" w:rsidRPr="00454D94">
        <w:rPr>
          <w:rFonts w:cs="Times New Roman"/>
          <w:noProof/>
        </w:rPr>
        <w:t>(</w:t>
      </w:r>
      <w:r w:rsidR="00835EF2">
        <w:rPr>
          <w:rFonts w:cs="Times New Roman"/>
          <w:noProof/>
        </w:rPr>
        <w:t>Yuyama et al. 2016</w:t>
      </w:r>
      <w:r w:rsidR="001D5EA6" w:rsidRPr="00454D94">
        <w:rPr>
          <w:rFonts w:cs="Times New Roman"/>
          <w:noProof/>
        </w:rPr>
        <w:t>)</w:t>
      </w:r>
      <w:r w:rsidR="00624D0D">
        <w:rPr>
          <w:rFonts w:cs="Times New Roman"/>
        </w:rPr>
        <w:fldChar w:fldCharType="end"/>
      </w:r>
      <w:r w:rsidR="001D5EA6">
        <w:rPr>
          <w:rFonts w:cs="Times New Roman"/>
        </w:rPr>
        <w:t xml:space="preserve">. </w:t>
      </w:r>
      <w:r w:rsidR="00814A48">
        <w:rPr>
          <w:rFonts w:cs="Times New Roman"/>
        </w:rPr>
        <w:t>Thus, the relative pe</w:t>
      </w:r>
      <w:r w:rsidR="003B4C12">
        <w:rPr>
          <w:rFonts w:cs="Times New Roman"/>
        </w:rPr>
        <w:t xml:space="preserve">rformance of C and D types </w:t>
      </w:r>
      <w:r w:rsidR="0062647E">
        <w:rPr>
          <w:rFonts w:cs="Times New Roman"/>
        </w:rPr>
        <w:t xml:space="preserve">in </w:t>
      </w:r>
      <w:r w:rsidR="0062647E">
        <w:rPr>
          <w:rFonts w:cs="Times New Roman"/>
          <w:i/>
        </w:rPr>
        <w:t xml:space="preserve">M. capitata </w:t>
      </w:r>
      <w:r w:rsidR="003B4C12">
        <w:rPr>
          <w:rFonts w:cs="Times New Roman"/>
        </w:rPr>
        <w:t>may</w:t>
      </w:r>
      <w:r w:rsidR="00814A48">
        <w:rPr>
          <w:rFonts w:cs="Times New Roman"/>
        </w:rPr>
        <w:t xml:space="preserve"> change along a light gradient, leading to differential outcomes in symbiont dominance. </w:t>
      </w:r>
      <w:r w:rsidR="001E26B3">
        <w:rPr>
          <w:rFonts w:cs="Times New Roman"/>
        </w:rPr>
        <w:t>While depth</w:t>
      </w:r>
      <w:r w:rsidR="00007ACA">
        <w:rPr>
          <w:rFonts w:cs="Times New Roman"/>
        </w:rPr>
        <w:t xml:space="preserve"> zonation in symbiont dominance has been observed in many coral species </w:t>
      </w:r>
      <w:r w:rsidR="001E26B3">
        <w:rPr>
          <w:rFonts w:cs="Times New Roman"/>
        </w:rPr>
        <w:t xml:space="preserve">across tens of meters </w:t>
      </w:r>
      <w:r w:rsidR="00007ACA">
        <w:rPr>
          <w:rFonts w:cs="Times New Roman"/>
        </w:rPr>
        <w:t>(</w:t>
      </w:r>
      <w:proofErr w:type="spellStart"/>
      <w:r w:rsidR="001E26B3">
        <w:rPr>
          <w:rFonts w:cs="Times New Roman"/>
        </w:rPr>
        <w:t>Bongaerts</w:t>
      </w:r>
      <w:proofErr w:type="spellEnd"/>
      <w:r w:rsidR="001E26B3">
        <w:rPr>
          <w:rFonts w:cs="Times New Roman"/>
        </w:rPr>
        <w:t xml:space="preserve"> et al. 2015), t</w:t>
      </w:r>
      <w:r w:rsidR="00BA5062">
        <w:rPr>
          <w:rFonts w:cs="Times New Roman"/>
        </w:rPr>
        <w:t xml:space="preserve">he shallow transition from </w:t>
      </w:r>
      <w:r w:rsidR="000B2C03">
        <w:rPr>
          <w:rFonts w:cs="Times New Roman"/>
        </w:rPr>
        <w:t xml:space="preserve">a </w:t>
      </w:r>
      <w:r w:rsidR="00BA5062">
        <w:rPr>
          <w:rFonts w:cs="Times New Roman"/>
        </w:rPr>
        <w:t>higher frequen</w:t>
      </w:r>
      <w:r w:rsidR="000B2C03">
        <w:rPr>
          <w:rFonts w:cs="Times New Roman"/>
        </w:rPr>
        <w:t>cy of D- to C-dominated colonies</w:t>
      </w:r>
      <w:r w:rsidR="001D5EA6">
        <w:rPr>
          <w:rFonts w:cs="Times New Roman"/>
        </w:rPr>
        <w:t xml:space="preserve"> </w:t>
      </w:r>
      <w:r w:rsidR="00716B3F">
        <w:rPr>
          <w:rFonts w:cs="Times New Roman"/>
        </w:rPr>
        <w:t>observed here</w:t>
      </w:r>
      <w:r w:rsidR="00BA5062">
        <w:rPr>
          <w:rFonts w:cs="Times New Roman"/>
        </w:rPr>
        <w:t xml:space="preserve"> </w:t>
      </w:r>
      <w:r w:rsidR="003B4C12">
        <w:rPr>
          <w:rFonts w:cs="Times New Roman"/>
        </w:rPr>
        <w:t>(1.</w:t>
      </w:r>
      <w:r w:rsidR="00151AB2">
        <w:rPr>
          <w:rFonts w:cs="Times New Roman"/>
        </w:rPr>
        <w:t>31</w:t>
      </w:r>
      <w:r w:rsidR="003B4C12">
        <w:rPr>
          <w:rFonts w:cs="Times New Roman"/>
        </w:rPr>
        <w:t xml:space="preserve"> m) </w:t>
      </w:r>
      <w:r w:rsidR="005734EC">
        <w:rPr>
          <w:rFonts w:cs="Times New Roman"/>
        </w:rPr>
        <w:t xml:space="preserve">likely reflects </w:t>
      </w:r>
      <w:r w:rsidR="00372B62">
        <w:rPr>
          <w:rFonts w:cs="Times New Roman"/>
        </w:rPr>
        <w:t xml:space="preserve">the </w:t>
      </w:r>
      <w:r w:rsidR="0062647E">
        <w:rPr>
          <w:rFonts w:cs="Times New Roman"/>
        </w:rPr>
        <w:t xml:space="preserve">seawater </w:t>
      </w:r>
      <w:r w:rsidR="005734EC">
        <w:rPr>
          <w:rFonts w:cs="Times New Roman"/>
        </w:rPr>
        <w:t xml:space="preserve">turbidity and rapid </w:t>
      </w:r>
      <w:r w:rsidR="00372B62">
        <w:rPr>
          <w:rFonts w:cs="Times New Roman"/>
        </w:rPr>
        <w:t xml:space="preserve">attenuation of </w:t>
      </w:r>
      <w:r w:rsidR="005734EC">
        <w:rPr>
          <w:rFonts w:cs="Times New Roman"/>
        </w:rPr>
        <w:t xml:space="preserve">light in </w:t>
      </w:r>
      <w:r w:rsidR="00484799" w:rsidRPr="00C477A7">
        <w:rPr>
          <w:rFonts w:cs="Times New Roman"/>
        </w:rPr>
        <w:t>Kāne‘ohe Bay</w:t>
      </w:r>
      <w:r w:rsidR="00484799">
        <w:rPr>
          <w:rFonts w:cs="Times New Roman"/>
        </w:rPr>
        <w:t xml:space="preserve"> </w:t>
      </w:r>
      <w:r w:rsidR="00624D0D">
        <w:rPr>
          <w:rFonts w:cs="Times New Roman"/>
        </w:rPr>
        <w:fldChar w:fldCharType="begin" w:fldLock="1"/>
      </w:r>
      <w:r w:rsidR="001D5EA6">
        <w:rPr>
          <w:rFonts w:cs="Times New Roman"/>
        </w:rPr>
        <w:instrText>ADDIN CSL_CITATION { "citationItems" : [ { "id" : "ITEM-1", "itemData" : { "author" : [ { "dropping-particle" : "", "family" : "Grigg", "given" : "R W", "non-dropping-particle" : "", "parse-names" : false, "suffix" : "" } ], "container-title" : "Pacific Science", "id" : "ITEM-1", "issued" : { "date-parts" : [ [ "1965" ] ] }, "page" : "244-259", "title" : "Ecological studies of black corals in Hawaii", "type" : "article-journal", "volume" : "19" }, "uris" : [ "http://www.mendeley.com/documents/?uuid=beade9ed-2203-4786-a491-d2f106cf5ce9" ] } ], "mendeley" : { "formattedCitation" : "(Grigg 1965)", "plainTextFormattedCitation" : "(Grigg 1965)", "previouslyFormattedCitation" : "(Grigg 1965)" }, "properties" : { "noteIndex" : 0 }, "schema" : "https://github.com/citation-style-language/schema/raw/master/csl-citation.json" }</w:instrText>
      </w:r>
      <w:r w:rsidR="00624D0D">
        <w:rPr>
          <w:rFonts w:cs="Times New Roman"/>
        </w:rPr>
        <w:fldChar w:fldCharType="separate"/>
      </w:r>
      <w:r w:rsidR="001D5EA6" w:rsidRPr="00C84478">
        <w:rPr>
          <w:rFonts w:cs="Times New Roman"/>
          <w:noProof/>
        </w:rPr>
        <w:t>(Grigg 1965)</w:t>
      </w:r>
      <w:r w:rsidR="00624D0D">
        <w:rPr>
          <w:rFonts w:cs="Times New Roman"/>
        </w:rPr>
        <w:fldChar w:fldCharType="end"/>
      </w:r>
      <w:r w:rsidR="005734EC">
        <w:rPr>
          <w:rFonts w:cs="Times New Roman"/>
        </w:rPr>
        <w:t>.</w:t>
      </w:r>
    </w:p>
    <w:p w14:paraId="68F2D4E7" w14:textId="7ECBFC8F" w:rsidR="00C45167" w:rsidRDefault="00F66BF7" w:rsidP="007F449D">
      <w:pPr>
        <w:spacing w:line="360" w:lineRule="auto"/>
        <w:rPr>
          <w:rFonts w:cs="Times New Roman"/>
        </w:rPr>
      </w:pPr>
      <w:r>
        <w:rPr>
          <w:rFonts w:cs="Times New Roman"/>
        </w:rPr>
        <w:tab/>
      </w:r>
      <w:r w:rsidR="00E26395">
        <w:rPr>
          <w:rFonts w:cs="Times New Roman"/>
        </w:rPr>
        <w:t xml:space="preserve">While depth alone </w:t>
      </w:r>
      <w:r w:rsidR="00C17B89">
        <w:rPr>
          <w:rFonts w:cs="Times New Roman"/>
        </w:rPr>
        <w:t xml:space="preserve">was a significant predictor of clade </w:t>
      </w:r>
      <w:r w:rsidR="00E26395">
        <w:rPr>
          <w:rFonts w:cs="Times New Roman"/>
        </w:rPr>
        <w:t>C- or D-dominance</w:t>
      </w:r>
      <w:r w:rsidR="00C62A5C">
        <w:rPr>
          <w:rFonts w:cs="Times New Roman"/>
        </w:rPr>
        <w:t xml:space="preserve">, </w:t>
      </w:r>
      <w:r w:rsidR="00E26395">
        <w:rPr>
          <w:rFonts w:cs="Times New Roman"/>
        </w:rPr>
        <w:t xml:space="preserve">there was </w:t>
      </w:r>
      <w:r w:rsidR="00C17B89">
        <w:rPr>
          <w:rFonts w:cs="Times New Roman"/>
        </w:rPr>
        <w:t xml:space="preserve">also </w:t>
      </w:r>
      <w:r>
        <w:rPr>
          <w:rFonts w:cs="Times New Roman"/>
        </w:rPr>
        <w:t xml:space="preserve">a significant interactive </w:t>
      </w:r>
      <w:r w:rsidR="00A06E25">
        <w:rPr>
          <w:rFonts w:cs="Times New Roman"/>
        </w:rPr>
        <w:t>effect</w:t>
      </w:r>
      <w:r w:rsidR="00E26395">
        <w:rPr>
          <w:rFonts w:cs="Times New Roman"/>
        </w:rPr>
        <w:t xml:space="preserve"> of depth and colony </w:t>
      </w:r>
      <w:r>
        <w:rPr>
          <w:rFonts w:cs="Times New Roman"/>
        </w:rPr>
        <w:t>color morph</w:t>
      </w:r>
      <w:r w:rsidR="00E26395">
        <w:rPr>
          <w:rFonts w:cs="Times New Roman"/>
        </w:rPr>
        <w:t>.</w:t>
      </w:r>
      <w:r w:rsidR="009F4B2F">
        <w:rPr>
          <w:rFonts w:cs="Times New Roman"/>
        </w:rPr>
        <w:t xml:space="preserve"> While d</w:t>
      </w:r>
      <w:r w:rsidR="00EE1714">
        <w:rPr>
          <w:rFonts w:cs="Times New Roman"/>
        </w:rPr>
        <w:t>eeper colonies (10</w:t>
      </w:r>
      <w:r w:rsidR="00B362ED">
        <w:rPr>
          <w:rFonts w:cs="Times New Roman"/>
        </w:rPr>
        <w:t xml:space="preserve"> </w:t>
      </w:r>
      <w:r w:rsidR="00EE1714">
        <w:rPr>
          <w:rFonts w:cs="Times New Roman"/>
        </w:rPr>
        <w:t>m) of both color</w:t>
      </w:r>
      <w:r w:rsidR="0062647E">
        <w:rPr>
          <w:rFonts w:cs="Times New Roman"/>
        </w:rPr>
        <w:t xml:space="preserve"> morphs</w:t>
      </w:r>
      <w:r w:rsidR="00EE1714">
        <w:rPr>
          <w:rFonts w:cs="Times New Roman"/>
        </w:rPr>
        <w:t xml:space="preserve"> had</w:t>
      </w:r>
      <w:r w:rsidR="00445449">
        <w:rPr>
          <w:rFonts w:cs="Times New Roman"/>
        </w:rPr>
        <w:t xml:space="preserve"> &lt;</w:t>
      </w:r>
      <w:r w:rsidR="00B362ED">
        <w:rPr>
          <w:rFonts w:cs="Times New Roman"/>
        </w:rPr>
        <w:t xml:space="preserve"> </w:t>
      </w:r>
      <w:r w:rsidR="00151AB2">
        <w:rPr>
          <w:rFonts w:cs="Times New Roman"/>
        </w:rPr>
        <w:t>4</w:t>
      </w:r>
      <w:r w:rsidR="00B362ED">
        <w:rPr>
          <w:rFonts w:cs="Times New Roman"/>
        </w:rPr>
        <w:t xml:space="preserve"> </w:t>
      </w:r>
      <w:r w:rsidR="00445449">
        <w:rPr>
          <w:rFonts w:cs="Times New Roman"/>
        </w:rPr>
        <w:t>% chance of being D-dominated</w:t>
      </w:r>
      <w:r w:rsidR="009F4B2F">
        <w:rPr>
          <w:rFonts w:cs="Times New Roman"/>
        </w:rPr>
        <w:t>,</w:t>
      </w:r>
      <w:r w:rsidR="00EE1714">
        <w:rPr>
          <w:rFonts w:cs="Times New Roman"/>
        </w:rPr>
        <w:t xml:space="preserve"> this probability</w:t>
      </w:r>
      <w:r w:rsidR="004A6448">
        <w:rPr>
          <w:rFonts w:cs="Times New Roman"/>
        </w:rPr>
        <w:t xml:space="preserve"> rose </w:t>
      </w:r>
      <w:r w:rsidR="009F4B2F">
        <w:rPr>
          <w:rFonts w:cs="Times New Roman"/>
        </w:rPr>
        <w:t>to 80</w:t>
      </w:r>
      <w:r w:rsidR="00B362ED">
        <w:rPr>
          <w:rFonts w:cs="Times New Roman"/>
        </w:rPr>
        <w:t xml:space="preserve"> </w:t>
      </w:r>
      <w:r w:rsidR="009F4B2F">
        <w:rPr>
          <w:rFonts w:cs="Times New Roman"/>
        </w:rPr>
        <w:t xml:space="preserve">% </w:t>
      </w:r>
      <w:r w:rsidR="00151AB2">
        <w:rPr>
          <w:rFonts w:cs="Times New Roman"/>
        </w:rPr>
        <w:t>at 1 m for</w:t>
      </w:r>
      <w:r w:rsidR="009F4B2F">
        <w:rPr>
          <w:rFonts w:cs="Times New Roman"/>
        </w:rPr>
        <w:t xml:space="preserve"> orange colonies, but only to</w:t>
      </w:r>
      <w:r w:rsidR="00EE1714">
        <w:rPr>
          <w:rFonts w:cs="Times New Roman"/>
        </w:rPr>
        <w:t xml:space="preserve"> </w:t>
      </w:r>
      <w:r w:rsidR="00151AB2">
        <w:rPr>
          <w:rFonts w:cs="Times New Roman"/>
        </w:rPr>
        <w:t>12</w:t>
      </w:r>
      <w:r w:rsidR="00B362ED">
        <w:rPr>
          <w:rFonts w:cs="Times New Roman"/>
        </w:rPr>
        <w:t xml:space="preserve"> </w:t>
      </w:r>
      <w:r w:rsidR="00EE1714">
        <w:rPr>
          <w:rFonts w:cs="Times New Roman"/>
        </w:rPr>
        <w:t xml:space="preserve">% </w:t>
      </w:r>
      <w:r w:rsidR="00E80E6C">
        <w:rPr>
          <w:rFonts w:cs="Times New Roman"/>
        </w:rPr>
        <w:t>for</w:t>
      </w:r>
      <w:r w:rsidR="00EE1714">
        <w:rPr>
          <w:rFonts w:cs="Times New Roman"/>
        </w:rPr>
        <w:t xml:space="preserve"> brown colonies</w:t>
      </w:r>
      <w:r w:rsidR="004A6448">
        <w:rPr>
          <w:rFonts w:cs="Times New Roman"/>
        </w:rPr>
        <w:t xml:space="preserve">. </w:t>
      </w:r>
      <w:r w:rsidR="00916174">
        <w:rPr>
          <w:rFonts w:cs="Times New Roman"/>
        </w:rPr>
        <w:t xml:space="preserve">Thus, </w:t>
      </w:r>
      <w:r w:rsidR="008C3B1C">
        <w:rPr>
          <w:rFonts w:cs="Times New Roman"/>
        </w:rPr>
        <w:t>symbiont community structure</w:t>
      </w:r>
      <w:r w:rsidR="009F4B2F">
        <w:rPr>
          <w:rFonts w:cs="Times New Roman"/>
        </w:rPr>
        <w:t xml:space="preserve"> </w:t>
      </w:r>
      <w:r w:rsidR="00B57F14">
        <w:rPr>
          <w:rFonts w:cs="Times New Roman"/>
        </w:rPr>
        <w:t xml:space="preserve">may be </w:t>
      </w:r>
      <w:r w:rsidR="008C3B1C">
        <w:rPr>
          <w:rFonts w:cs="Times New Roman"/>
        </w:rPr>
        <w:t xml:space="preserve">more </w:t>
      </w:r>
      <w:r w:rsidR="009F4B2F">
        <w:rPr>
          <w:rFonts w:cs="Times New Roman"/>
        </w:rPr>
        <w:t>responsive to environment</w:t>
      </w:r>
      <w:r w:rsidR="0062647E">
        <w:rPr>
          <w:rFonts w:cs="Times New Roman"/>
        </w:rPr>
        <w:t>al conditions</w:t>
      </w:r>
      <w:r w:rsidR="00B85941">
        <w:rPr>
          <w:rFonts w:cs="Times New Roman"/>
        </w:rPr>
        <w:t xml:space="preserve"> in orange colonies compared to brown.</w:t>
      </w:r>
      <w:r w:rsidR="00A06E25">
        <w:rPr>
          <w:rFonts w:cs="Times New Roman"/>
        </w:rPr>
        <w:t xml:space="preserve"> </w:t>
      </w:r>
      <w:r w:rsidR="00F573DA">
        <w:rPr>
          <w:rFonts w:cs="Times New Roman"/>
        </w:rPr>
        <w:t xml:space="preserve">Alternatively, differential </w:t>
      </w:r>
      <w:r w:rsidR="0052391A">
        <w:rPr>
          <w:rFonts w:cs="Times New Roman"/>
        </w:rPr>
        <w:t>survival</w:t>
      </w:r>
      <w:r w:rsidR="00B10A74">
        <w:rPr>
          <w:rFonts w:cs="Times New Roman"/>
        </w:rPr>
        <w:t xml:space="preserve"> of different color-</w:t>
      </w:r>
      <w:r w:rsidR="00F573DA">
        <w:rPr>
          <w:rFonts w:cs="Times New Roman"/>
        </w:rPr>
        <w:t xml:space="preserve">symbiont pairings across a depth gradient may </w:t>
      </w:r>
      <w:r w:rsidR="003B4C12">
        <w:rPr>
          <w:rFonts w:cs="Times New Roman"/>
        </w:rPr>
        <w:t>give rise</w:t>
      </w:r>
      <w:r w:rsidR="00F573DA">
        <w:rPr>
          <w:rFonts w:cs="Times New Roman"/>
        </w:rPr>
        <w:t xml:space="preserve"> to the</w:t>
      </w:r>
      <w:r w:rsidR="00C16D36">
        <w:rPr>
          <w:rFonts w:cs="Times New Roman"/>
        </w:rPr>
        <w:t>se</w:t>
      </w:r>
      <w:r w:rsidR="0052391A">
        <w:rPr>
          <w:rFonts w:cs="Times New Roman"/>
        </w:rPr>
        <w:t xml:space="preserve"> </w:t>
      </w:r>
      <w:r w:rsidR="00F573DA">
        <w:rPr>
          <w:rFonts w:cs="Times New Roman"/>
        </w:rPr>
        <w:t xml:space="preserve">distributions. </w:t>
      </w:r>
      <w:r w:rsidR="00C20817">
        <w:rPr>
          <w:rFonts w:cs="Times New Roman"/>
        </w:rPr>
        <w:t>Overall,</w:t>
      </w:r>
      <w:r w:rsidR="007F1BC0">
        <w:rPr>
          <w:rFonts w:cs="Times New Roman"/>
        </w:rPr>
        <w:t xml:space="preserve"> these patterns do not support a</w:t>
      </w:r>
      <w:r w:rsidR="00A06E25">
        <w:rPr>
          <w:rFonts w:cs="Times New Roman"/>
        </w:rPr>
        <w:t xml:space="preserve"> fixed relationship betwee</w:t>
      </w:r>
      <w:r w:rsidR="007F1BC0">
        <w:rPr>
          <w:rFonts w:cs="Times New Roman"/>
        </w:rPr>
        <w:t xml:space="preserve">n color </w:t>
      </w:r>
      <w:r w:rsidR="008C6F6A">
        <w:rPr>
          <w:rFonts w:cs="Times New Roman"/>
        </w:rPr>
        <w:t xml:space="preserve">morph </w:t>
      </w:r>
      <w:r w:rsidR="007F1BC0">
        <w:rPr>
          <w:rFonts w:cs="Times New Roman"/>
        </w:rPr>
        <w:t>and symbiont type</w:t>
      </w:r>
      <w:r w:rsidR="0052391A">
        <w:rPr>
          <w:rFonts w:cs="Times New Roman"/>
        </w:rPr>
        <w:t xml:space="preserve"> </w:t>
      </w:r>
      <w:r w:rsidR="00882A83">
        <w:rPr>
          <w:rFonts w:cs="Times New Roman"/>
        </w:rPr>
        <w:t>(</w:t>
      </w:r>
      <w:proofErr w:type="spellStart"/>
      <w:r w:rsidR="008C6F6A">
        <w:rPr>
          <w:rFonts w:cs="Times New Roman"/>
        </w:rPr>
        <w:t>LaJeunesse</w:t>
      </w:r>
      <w:proofErr w:type="spellEnd"/>
      <w:r w:rsidR="008C6F6A">
        <w:rPr>
          <w:rFonts w:cs="Times New Roman"/>
        </w:rPr>
        <w:t xml:space="preserve"> et al. 2004)</w:t>
      </w:r>
      <w:r w:rsidR="007F1BC0">
        <w:rPr>
          <w:rFonts w:cs="Times New Roman"/>
        </w:rPr>
        <w:t xml:space="preserve">, </w:t>
      </w:r>
      <w:r w:rsidR="00C20817">
        <w:rPr>
          <w:rFonts w:cs="Times New Roman"/>
        </w:rPr>
        <w:t>but</w:t>
      </w:r>
      <w:r w:rsidR="007F1BC0">
        <w:rPr>
          <w:rFonts w:cs="Times New Roman"/>
        </w:rPr>
        <w:t xml:space="preserve"> r</w:t>
      </w:r>
      <w:r w:rsidR="00E80E6C">
        <w:rPr>
          <w:rFonts w:cs="Times New Roman"/>
        </w:rPr>
        <w:t>eveal</w:t>
      </w:r>
      <w:r w:rsidR="00A06E25">
        <w:rPr>
          <w:rFonts w:cs="Times New Roman"/>
        </w:rPr>
        <w:t xml:space="preserve"> complex </w:t>
      </w:r>
      <w:r w:rsidR="00E83A11">
        <w:rPr>
          <w:rFonts w:cs="Times New Roman"/>
        </w:rPr>
        <w:t>interaction</w:t>
      </w:r>
      <w:r w:rsidR="007F1BC0">
        <w:rPr>
          <w:rFonts w:cs="Times New Roman"/>
        </w:rPr>
        <w:t>s</w:t>
      </w:r>
      <w:r w:rsidR="00A06E25">
        <w:rPr>
          <w:rFonts w:cs="Times New Roman"/>
        </w:rPr>
        <w:t xml:space="preserve"> between the environment, </w:t>
      </w:r>
      <w:r w:rsidR="007F1BC0">
        <w:rPr>
          <w:rFonts w:cs="Times New Roman"/>
        </w:rPr>
        <w:t xml:space="preserve">colony </w:t>
      </w:r>
      <w:r w:rsidR="00A06E25">
        <w:rPr>
          <w:rFonts w:cs="Times New Roman"/>
        </w:rPr>
        <w:t>color, and symbiont community structure</w:t>
      </w:r>
      <w:r w:rsidR="00882A83">
        <w:rPr>
          <w:rFonts w:cs="Times New Roman"/>
        </w:rPr>
        <w:t xml:space="preserve"> (</w:t>
      </w:r>
      <w:proofErr w:type="spellStart"/>
      <w:r w:rsidR="00882A83">
        <w:rPr>
          <w:rFonts w:cs="Times New Roman"/>
        </w:rPr>
        <w:t>Frade</w:t>
      </w:r>
      <w:proofErr w:type="spellEnd"/>
      <w:r w:rsidR="00882A83">
        <w:rPr>
          <w:rFonts w:cs="Times New Roman"/>
        </w:rPr>
        <w:t xml:space="preserve"> et al. 2008)</w:t>
      </w:r>
      <w:r w:rsidR="00A06E25">
        <w:rPr>
          <w:rFonts w:cs="Times New Roman"/>
        </w:rPr>
        <w:t>.</w:t>
      </w:r>
    </w:p>
    <w:p w14:paraId="46DE9336" w14:textId="73AFB6C8" w:rsidR="00F66BF7" w:rsidRDefault="00265A8F" w:rsidP="007F449D">
      <w:pPr>
        <w:spacing w:line="360" w:lineRule="auto"/>
        <w:rPr>
          <w:rFonts w:cs="Times New Roman"/>
        </w:rPr>
      </w:pPr>
      <w:r>
        <w:rPr>
          <w:rFonts w:cs="Times New Roman"/>
        </w:rPr>
        <w:tab/>
      </w:r>
      <w:r w:rsidR="00E80E6C">
        <w:rPr>
          <w:rFonts w:cs="Times New Roman"/>
        </w:rPr>
        <w:t>A</w:t>
      </w:r>
      <w:r>
        <w:rPr>
          <w:rFonts w:cs="Times New Roman"/>
        </w:rPr>
        <w:t xml:space="preserve">fter accounting for the </w:t>
      </w:r>
      <w:r w:rsidR="00C45167">
        <w:rPr>
          <w:rFonts w:cs="Times New Roman"/>
        </w:rPr>
        <w:t xml:space="preserve">strong </w:t>
      </w:r>
      <w:r w:rsidR="0090610A">
        <w:rPr>
          <w:rFonts w:cs="Times New Roman"/>
        </w:rPr>
        <w:t xml:space="preserve">influence of depth, little spatial variability in </w:t>
      </w:r>
      <w:r w:rsidR="00E80E6C">
        <w:rPr>
          <w:rFonts w:cs="Times New Roman"/>
        </w:rPr>
        <w:t>color or symbiont composition</w:t>
      </w:r>
      <w:r w:rsidR="0090610A">
        <w:rPr>
          <w:rFonts w:cs="Times New Roman"/>
        </w:rPr>
        <w:t xml:space="preserve"> </w:t>
      </w:r>
      <w:r>
        <w:rPr>
          <w:rFonts w:cs="Times New Roman"/>
        </w:rPr>
        <w:t>was evident.</w:t>
      </w:r>
      <w:r w:rsidR="00C45167">
        <w:rPr>
          <w:rFonts w:cs="Times New Roman"/>
        </w:rPr>
        <w:t xml:space="preserve"> </w:t>
      </w:r>
      <w:r w:rsidR="0090610A" w:rsidRPr="008E69BA">
        <w:rPr>
          <w:rFonts w:cs="Times New Roman"/>
        </w:rPr>
        <w:t>No significant spatial</w:t>
      </w:r>
      <w:r w:rsidR="0090610A">
        <w:rPr>
          <w:rFonts w:cs="Times New Roman"/>
        </w:rPr>
        <w:t xml:space="preserve"> differences were observed across regions of the bay, individual reefs</w:t>
      </w:r>
      <w:ins w:id="8" w:author="Ross" w:date="2017-04-04T16:07:00Z">
        <w:r w:rsidR="00E80E6C">
          <w:rPr>
            <w:rFonts w:cs="Times New Roman"/>
          </w:rPr>
          <w:t>,</w:t>
        </w:r>
      </w:ins>
      <w:r w:rsidR="0090610A">
        <w:rPr>
          <w:rFonts w:cs="Times New Roman"/>
        </w:rPr>
        <w:t xml:space="preserve"> or</w:t>
      </w:r>
      <w:r w:rsidR="0090610A" w:rsidRPr="008E69BA">
        <w:rPr>
          <w:rFonts w:cs="Times New Roman"/>
        </w:rPr>
        <w:t xml:space="preserve"> r</w:t>
      </w:r>
      <w:r w:rsidR="0090610A">
        <w:rPr>
          <w:rFonts w:cs="Times New Roman"/>
        </w:rPr>
        <w:t>eef types,</w:t>
      </w:r>
      <w:r w:rsidR="0090610A" w:rsidRPr="008E69BA">
        <w:rPr>
          <w:rFonts w:cs="Times New Roman"/>
        </w:rPr>
        <w:t xml:space="preserve"> consistent with the lack of spatial variation</w:t>
      </w:r>
      <w:r w:rsidR="0090610A">
        <w:rPr>
          <w:rFonts w:cs="Times New Roman"/>
        </w:rPr>
        <w:t xml:space="preserve"> in symbiont prevalence previously observed</w:t>
      </w:r>
      <w:r w:rsidR="0090610A" w:rsidRPr="008E69BA">
        <w:rPr>
          <w:rFonts w:cs="Times New Roman"/>
        </w:rPr>
        <w:t xml:space="preserve"> across sites and regions </w:t>
      </w:r>
      <w:r w:rsidR="00624D0D" w:rsidRPr="008E69BA">
        <w:rPr>
          <w:rFonts w:cs="Times New Roman"/>
        </w:rPr>
        <w:fldChar w:fldCharType="begin" w:fldLock="1"/>
      </w:r>
      <w:r w:rsidR="0090610A">
        <w:rPr>
          <w:rFonts w:cs="Times New Roman"/>
        </w:rPr>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 : "1", "issued" : { "date-parts" : [ [ "2011" ] ] }, "page" : "1-13", "title" : "Variation in Symbiodinium ITS2 sequence assemblages among coral colonies", "type" : "article-journal", "volume" : "6"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624D0D" w:rsidRPr="008E69BA">
        <w:rPr>
          <w:rFonts w:cs="Times New Roman"/>
        </w:rPr>
        <w:fldChar w:fldCharType="separate"/>
      </w:r>
      <w:r w:rsidR="0090610A" w:rsidRPr="008E69BA">
        <w:rPr>
          <w:rFonts w:cs="Times New Roman"/>
          <w:noProof/>
        </w:rPr>
        <w:t>(Stat et al. 2011)</w:t>
      </w:r>
      <w:r w:rsidR="00624D0D" w:rsidRPr="008E69BA">
        <w:rPr>
          <w:rFonts w:cs="Times New Roman"/>
        </w:rPr>
        <w:fldChar w:fldCharType="end"/>
      </w:r>
      <w:r w:rsidR="0090610A" w:rsidRPr="008E69BA">
        <w:rPr>
          <w:rFonts w:cs="Times New Roman"/>
        </w:rPr>
        <w:t>.</w:t>
      </w:r>
      <w:r w:rsidR="0090610A">
        <w:rPr>
          <w:rFonts w:cs="Times New Roman"/>
        </w:rPr>
        <w:t xml:space="preserve"> </w:t>
      </w:r>
      <w:r w:rsidR="00A17E2A">
        <w:rPr>
          <w:rFonts w:cs="Times New Roman"/>
        </w:rPr>
        <w:t xml:space="preserve">The </w:t>
      </w:r>
      <w:r w:rsidR="00E80E6C">
        <w:rPr>
          <w:rFonts w:cs="Times New Roman"/>
        </w:rPr>
        <w:t xml:space="preserve">prevalence </w:t>
      </w:r>
      <w:r w:rsidR="00A17E2A">
        <w:rPr>
          <w:rFonts w:cs="Times New Roman"/>
        </w:rPr>
        <w:t>of different</w:t>
      </w:r>
      <w:r w:rsidR="00C45167">
        <w:rPr>
          <w:rFonts w:cs="Times New Roman"/>
        </w:rPr>
        <w:t xml:space="preserve"> color-symbiont pairings </w:t>
      </w:r>
      <w:r w:rsidR="00A17E2A">
        <w:rPr>
          <w:rFonts w:cs="Times New Roman"/>
        </w:rPr>
        <w:t xml:space="preserve">did not </w:t>
      </w:r>
      <w:r w:rsidR="00E80E6C">
        <w:rPr>
          <w:rFonts w:cs="Times New Roman"/>
        </w:rPr>
        <w:t>vary</w:t>
      </w:r>
      <w:r w:rsidR="00643AC9">
        <w:rPr>
          <w:rFonts w:cs="Times New Roman"/>
        </w:rPr>
        <w:t xml:space="preserve"> </w:t>
      </w:r>
      <w:r w:rsidR="00C45167">
        <w:rPr>
          <w:rFonts w:cs="Times New Roman"/>
        </w:rPr>
        <w:t>throughout the bay</w:t>
      </w:r>
      <w:r w:rsidR="0090610A">
        <w:rPr>
          <w:rFonts w:cs="Times New Roman"/>
        </w:rPr>
        <w:t xml:space="preserve"> despite </w:t>
      </w:r>
      <w:r w:rsidR="0062647E">
        <w:rPr>
          <w:rFonts w:cs="Times New Roman"/>
        </w:rPr>
        <w:t xml:space="preserve">considerable </w:t>
      </w:r>
      <w:r w:rsidR="0090610A">
        <w:rPr>
          <w:rFonts w:cs="Times New Roman"/>
        </w:rPr>
        <w:t xml:space="preserve">differences in oceanic influence and </w:t>
      </w:r>
      <w:r w:rsidR="00B2267F">
        <w:rPr>
          <w:rFonts w:cs="Times New Roman"/>
        </w:rPr>
        <w:t>sea</w:t>
      </w:r>
      <w:r w:rsidR="0090610A">
        <w:rPr>
          <w:rFonts w:cs="Times New Roman"/>
        </w:rPr>
        <w:t xml:space="preserve">water </w:t>
      </w:r>
      <w:r w:rsidR="00B2267F">
        <w:rPr>
          <w:rFonts w:cs="Times New Roman"/>
        </w:rPr>
        <w:t xml:space="preserve">residence </w:t>
      </w:r>
      <w:r w:rsidR="0090610A">
        <w:rPr>
          <w:rFonts w:cs="Times New Roman"/>
        </w:rPr>
        <w:t>time</w:t>
      </w:r>
      <w:r w:rsidR="00A17E2A">
        <w:rPr>
          <w:rFonts w:cs="Times New Roman"/>
        </w:rPr>
        <w:t xml:space="preserve"> (Smith et al. 1981; Lowe et al. 2009)</w:t>
      </w:r>
      <w:r w:rsidR="0090610A">
        <w:rPr>
          <w:rFonts w:cs="Times New Roman"/>
        </w:rPr>
        <w:t>.</w:t>
      </w:r>
      <w:r w:rsidR="00B2267F">
        <w:rPr>
          <w:rFonts w:cs="Times New Roman"/>
        </w:rPr>
        <w:t xml:space="preserve"> Previous studies have shown t</w:t>
      </w:r>
      <w:r w:rsidR="0090610A">
        <w:rPr>
          <w:rFonts w:cs="Times New Roman"/>
        </w:rPr>
        <w:t xml:space="preserve">emperature and light </w:t>
      </w:r>
      <w:r w:rsidR="00A17E2A">
        <w:rPr>
          <w:rFonts w:cs="Times New Roman"/>
        </w:rPr>
        <w:t xml:space="preserve">are </w:t>
      </w:r>
      <w:r w:rsidR="00B2267F">
        <w:rPr>
          <w:rFonts w:cs="Times New Roman"/>
        </w:rPr>
        <w:t xml:space="preserve">relatively </w:t>
      </w:r>
      <w:r w:rsidR="00A17E2A">
        <w:rPr>
          <w:rFonts w:cs="Times New Roman"/>
        </w:rPr>
        <w:t>similar across the bay</w:t>
      </w:r>
      <w:r w:rsidR="00643AC9">
        <w:rPr>
          <w:rFonts w:cs="Times New Roman"/>
        </w:rPr>
        <w:t xml:space="preserve"> (Ritson-Williams &amp; Gates 2016 a &amp; b</w:t>
      </w:r>
      <w:r w:rsidR="0090610A">
        <w:rPr>
          <w:rFonts w:cs="Times New Roman"/>
        </w:rPr>
        <w:t>)</w:t>
      </w:r>
      <w:r w:rsidR="00A17E2A">
        <w:rPr>
          <w:rFonts w:cs="Times New Roman"/>
        </w:rPr>
        <w:t xml:space="preserve">, although higher </w:t>
      </w:r>
      <w:r w:rsidR="00121929">
        <w:rPr>
          <w:rFonts w:cs="Times New Roman"/>
        </w:rPr>
        <w:t>irradiance</w:t>
      </w:r>
      <w:r w:rsidR="00A17E2A">
        <w:rPr>
          <w:rFonts w:cs="Times New Roman"/>
        </w:rPr>
        <w:t xml:space="preserve"> in the south end of the bay correlated with </w:t>
      </w:r>
      <w:r w:rsidR="00B2267F">
        <w:rPr>
          <w:rFonts w:cs="Times New Roman"/>
        </w:rPr>
        <w:t xml:space="preserve">a </w:t>
      </w:r>
      <w:r w:rsidR="00A17E2A">
        <w:rPr>
          <w:rFonts w:cs="Times New Roman"/>
        </w:rPr>
        <w:t>slightly higher abundance of brown-D colonies</w:t>
      </w:r>
      <w:r w:rsidR="00B2267F">
        <w:rPr>
          <w:rFonts w:cs="Times New Roman"/>
        </w:rPr>
        <w:t xml:space="preserve"> (Cunning et al. 2016)</w:t>
      </w:r>
      <w:r w:rsidR="00C45167">
        <w:rPr>
          <w:rFonts w:cs="Times New Roman"/>
        </w:rPr>
        <w:t xml:space="preserve">. </w:t>
      </w:r>
      <w:r>
        <w:rPr>
          <w:rFonts w:cs="Times New Roman"/>
        </w:rPr>
        <w:t>Moreover, there were no interactions between geography and depth</w:t>
      </w:r>
      <w:r w:rsidR="00B2267F">
        <w:rPr>
          <w:rFonts w:cs="Times New Roman"/>
        </w:rPr>
        <w:t xml:space="preserve"> on symbiont dominance or color morph</w:t>
      </w:r>
      <w:r>
        <w:rPr>
          <w:rFonts w:cs="Times New Roman"/>
        </w:rPr>
        <w:t xml:space="preserve">, indicating that the </w:t>
      </w:r>
      <w:r w:rsidR="00BF19C4">
        <w:rPr>
          <w:rFonts w:cs="Times New Roman"/>
        </w:rPr>
        <w:t xml:space="preserve">strong </w:t>
      </w:r>
      <w:r>
        <w:rPr>
          <w:rFonts w:cs="Times New Roman"/>
        </w:rPr>
        <w:t xml:space="preserve">influence of depth on these patterns was </w:t>
      </w:r>
      <w:r w:rsidR="00BF19C4">
        <w:rPr>
          <w:rFonts w:cs="Times New Roman"/>
        </w:rPr>
        <w:t>consistent</w:t>
      </w:r>
      <w:r>
        <w:rPr>
          <w:rFonts w:cs="Times New Roman"/>
        </w:rPr>
        <w:t xml:space="preserve"> throughout the bay. </w:t>
      </w:r>
      <w:r w:rsidR="00BF19C4">
        <w:rPr>
          <w:rFonts w:cs="Times New Roman"/>
        </w:rPr>
        <w:t>Overall, t</w:t>
      </w:r>
      <w:r w:rsidR="00C45167">
        <w:rPr>
          <w:rFonts w:cs="Times New Roman"/>
        </w:rPr>
        <w:t xml:space="preserve">he </w:t>
      </w:r>
      <w:r w:rsidR="00F068D3">
        <w:rPr>
          <w:rFonts w:cs="Times New Roman"/>
        </w:rPr>
        <w:t xml:space="preserve">overwhelming influence of depth on these distributions </w:t>
      </w:r>
      <w:r w:rsidR="00C45167">
        <w:rPr>
          <w:rFonts w:cs="Times New Roman"/>
        </w:rPr>
        <w:t>suggest</w:t>
      </w:r>
      <w:r w:rsidR="00F068D3">
        <w:rPr>
          <w:rFonts w:cs="Times New Roman"/>
        </w:rPr>
        <w:t>s</w:t>
      </w:r>
      <w:r w:rsidR="00C45167">
        <w:rPr>
          <w:rFonts w:cs="Times New Roman"/>
        </w:rPr>
        <w:t xml:space="preserve"> light is the most important factor driving the relationship between symbiont dominance and color.</w:t>
      </w:r>
      <w:ins w:id="9" w:author="Chris Wall" w:date="2017-04-06T07:01:00Z">
        <w:r w:rsidR="00B2267F">
          <w:rPr>
            <w:rFonts w:cs="Times New Roman"/>
          </w:rPr>
          <w:t xml:space="preserve"> </w:t>
        </w:r>
      </w:ins>
    </w:p>
    <w:p w14:paraId="63C24AAB" w14:textId="00504EFE" w:rsidR="00007ACA" w:rsidRDefault="005F7897" w:rsidP="007F449D">
      <w:pPr>
        <w:spacing w:line="360" w:lineRule="auto"/>
        <w:rPr>
          <w:rFonts w:cs="Times New Roman"/>
        </w:rPr>
      </w:pPr>
      <w:r>
        <w:rPr>
          <w:rFonts w:cs="Times New Roman"/>
        </w:rPr>
        <w:tab/>
      </w:r>
      <w:r w:rsidR="00AD3F38">
        <w:rPr>
          <w:rFonts w:cs="Times New Roman"/>
        </w:rPr>
        <w:t>C</w:t>
      </w:r>
      <w:r w:rsidR="009559C5">
        <w:rPr>
          <w:rFonts w:cs="Times New Roman"/>
        </w:rPr>
        <w:t>olor morph</w:t>
      </w:r>
      <w:r w:rsidR="00AD3F38">
        <w:rPr>
          <w:rFonts w:cs="Times New Roman"/>
        </w:rPr>
        <w:t xml:space="preserve"> variation</w:t>
      </w:r>
      <w:r w:rsidR="009559C5">
        <w:rPr>
          <w:rFonts w:cs="Times New Roman"/>
        </w:rPr>
        <w:t xml:space="preserve"> </w:t>
      </w:r>
      <w:r w:rsidR="00AD3F38">
        <w:rPr>
          <w:rFonts w:cs="Times New Roman"/>
        </w:rPr>
        <w:t>in other species has</w:t>
      </w:r>
      <w:r w:rsidR="009559C5">
        <w:rPr>
          <w:rFonts w:cs="Times New Roman"/>
        </w:rPr>
        <w:t xml:space="preserve"> been linked to differential expression of fluorescent proteins (</w:t>
      </w:r>
      <w:proofErr w:type="spellStart"/>
      <w:r w:rsidR="009559C5">
        <w:rPr>
          <w:rFonts w:cs="Times New Roman"/>
        </w:rPr>
        <w:t>Kelmanson</w:t>
      </w:r>
      <w:proofErr w:type="spellEnd"/>
      <w:r w:rsidR="009559C5">
        <w:rPr>
          <w:rFonts w:cs="Times New Roman"/>
        </w:rPr>
        <w:t xml:space="preserve"> &amp; </w:t>
      </w:r>
      <w:proofErr w:type="spellStart"/>
      <w:r w:rsidR="009559C5">
        <w:rPr>
          <w:rFonts w:cs="Times New Roman"/>
        </w:rPr>
        <w:t>Matz</w:t>
      </w:r>
      <w:proofErr w:type="spellEnd"/>
      <w:r w:rsidR="009559C5">
        <w:rPr>
          <w:rFonts w:cs="Times New Roman"/>
        </w:rPr>
        <w:t xml:space="preserve"> 2003), indicating the possibility for epigeneti</w:t>
      </w:r>
      <w:r w:rsidR="00C11774">
        <w:rPr>
          <w:rFonts w:cs="Times New Roman"/>
        </w:rPr>
        <w:t xml:space="preserve">c </w:t>
      </w:r>
      <w:r w:rsidR="00C86ADB">
        <w:rPr>
          <w:rFonts w:cs="Times New Roman"/>
        </w:rPr>
        <w:t>or environmental control. In this way</w:t>
      </w:r>
      <w:r w:rsidR="009559C5">
        <w:rPr>
          <w:rFonts w:cs="Times New Roman"/>
        </w:rPr>
        <w:t xml:space="preserve">, </w:t>
      </w:r>
      <w:r w:rsidR="00EC1715">
        <w:rPr>
          <w:rFonts w:cs="Times New Roman"/>
        </w:rPr>
        <w:t>differences in irradiance</w:t>
      </w:r>
      <w:r w:rsidR="00BB6B01">
        <w:rPr>
          <w:rFonts w:cs="Times New Roman"/>
        </w:rPr>
        <w:t xml:space="preserve"> </w:t>
      </w:r>
      <w:r w:rsidR="009559C5">
        <w:rPr>
          <w:rFonts w:cs="Times New Roman"/>
        </w:rPr>
        <w:t xml:space="preserve">may drive </w:t>
      </w:r>
      <w:r w:rsidR="00BB6B01">
        <w:rPr>
          <w:rFonts w:cs="Times New Roman"/>
        </w:rPr>
        <w:t>differential expression of fluorescent pigments</w:t>
      </w:r>
      <w:r w:rsidR="00CC6CAB">
        <w:rPr>
          <w:rFonts w:cs="Times New Roman"/>
        </w:rPr>
        <w:t xml:space="preserve"> (</w:t>
      </w:r>
      <w:proofErr w:type="spellStart"/>
      <w:r w:rsidR="00CC6CAB">
        <w:rPr>
          <w:rFonts w:cs="Times New Roman"/>
        </w:rPr>
        <w:t>Takabayashi</w:t>
      </w:r>
      <w:proofErr w:type="spellEnd"/>
      <w:r w:rsidR="00CC6CAB">
        <w:rPr>
          <w:rFonts w:cs="Times New Roman"/>
        </w:rPr>
        <w:t xml:space="preserve"> &amp; Hoegh-Guldberg 1995)</w:t>
      </w:r>
      <w:r w:rsidR="00C1382F">
        <w:rPr>
          <w:rFonts w:cs="Times New Roman"/>
        </w:rPr>
        <w:t>, which</w:t>
      </w:r>
      <w:r w:rsidR="009559C5">
        <w:rPr>
          <w:rFonts w:cs="Times New Roman"/>
        </w:rPr>
        <w:t xml:space="preserve"> may subsequently </w:t>
      </w:r>
      <w:r w:rsidR="00EC1715">
        <w:rPr>
          <w:rFonts w:cs="Times New Roman"/>
        </w:rPr>
        <w:t>create</w:t>
      </w:r>
      <w:r w:rsidR="00CC6CAB">
        <w:rPr>
          <w:rFonts w:cs="Times New Roman"/>
        </w:rPr>
        <w:t xml:space="preserve"> an </w:t>
      </w:r>
      <w:r w:rsidR="009559C5">
        <w:rPr>
          <w:rFonts w:cs="Times New Roman"/>
        </w:rPr>
        <w:t xml:space="preserve">internal </w:t>
      </w:r>
      <w:r w:rsidR="00CC6CAB">
        <w:rPr>
          <w:rFonts w:cs="Times New Roman"/>
        </w:rPr>
        <w:t xml:space="preserve">spectral niche </w:t>
      </w:r>
      <w:r w:rsidR="00EC1715">
        <w:rPr>
          <w:rFonts w:cs="Times New Roman"/>
        </w:rPr>
        <w:t>(</w:t>
      </w:r>
      <w:proofErr w:type="spellStart"/>
      <w:r w:rsidR="00EC1715">
        <w:rPr>
          <w:rFonts w:cs="Times New Roman"/>
        </w:rPr>
        <w:t>Salih</w:t>
      </w:r>
      <w:proofErr w:type="spellEnd"/>
      <w:r w:rsidR="00EC1715">
        <w:rPr>
          <w:rFonts w:cs="Times New Roman"/>
        </w:rPr>
        <w:t xml:space="preserve"> et al. 2000) </w:t>
      </w:r>
      <w:r w:rsidR="00B2267F">
        <w:rPr>
          <w:rFonts w:cs="Times New Roman"/>
        </w:rPr>
        <w:t>favorable to</w:t>
      </w:r>
      <w:r w:rsidR="00C11774">
        <w:rPr>
          <w:rFonts w:cs="Times New Roman"/>
        </w:rPr>
        <w:t xml:space="preserve"> certain symbiont</w:t>
      </w:r>
      <w:r w:rsidR="00B2267F">
        <w:rPr>
          <w:rFonts w:cs="Times New Roman"/>
        </w:rPr>
        <w:t xml:space="preserve">s </w:t>
      </w:r>
      <w:r w:rsidR="00CC6CAB">
        <w:rPr>
          <w:rFonts w:cs="Times New Roman"/>
        </w:rPr>
        <w:t>(</w:t>
      </w:r>
      <w:proofErr w:type="spellStart"/>
      <w:r w:rsidR="00CC6CAB">
        <w:rPr>
          <w:rFonts w:cs="Times New Roman"/>
        </w:rPr>
        <w:t>Frade</w:t>
      </w:r>
      <w:proofErr w:type="spellEnd"/>
      <w:r w:rsidR="00CC6CAB">
        <w:rPr>
          <w:rFonts w:cs="Times New Roman"/>
        </w:rPr>
        <w:t xml:space="preserve"> et al. 2008)</w:t>
      </w:r>
      <w:r w:rsidR="009559C5">
        <w:rPr>
          <w:rFonts w:cs="Times New Roman"/>
        </w:rPr>
        <w:t xml:space="preserve">. </w:t>
      </w:r>
      <w:r w:rsidR="00C11774">
        <w:rPr>
          <w:rFonts w:cs="Times New Roman"/>
        </w:rPr>
        <w:t>Alternatively, different light levels may directly mediate the competitive dominance of a</w:t>
      </w:r>
      <w:ins w:id="10" w:author="Chris Wall" w:date="2017-04-06T07:04:00Z">
        <w:r w:rsidR="00B2267F">
          <w:rPr>
            <w:rFonts w:cs="Times New Roman"/>
          </w:rPr>
          <w:t xml:space="preserve"> </w:t>
        </w:r>
      </w:ins>
      <w:r w:rsidR="00C11774">
        <w:rPr>
          <w:rFonts w:cs="Times New Roman"/>
        </w:rPr>
        <w:t>symbiont</w:t>
      </w:r>
      <w:r w:rsidR="00B2267F">
        <w:rPr>
          <w:rFonts w:cs="Times New Roman"/>
        </w:rPr>
        <w:t xml:space="preserve"> over another</w:t>
      </w:r>
      <w:r w:rsidR="00C11774">
        <w:rPr>
          <w:rFonts w:cs="Times New Roman"/>
        </w:rPr>
        <w:t xml:space="preserve">, which may subsequently </w:t>
      </w:r>
      <w:r w:rsidR="00B2267F">
        <w:rPr>
          <w:rFonts w:cs="Times New Roman"/>
        </w:rPr>
        <w:t xml:space="preserve">result in </w:t>
      </w:r>
      <w:r w:rsidR="00C0029F">
        <w:rPr>
          <w:rFonts w:cs="Times New Roman"/>
        </w:rPr>
        <w:t>modif</w:t>
      </w:r>
      <w:r w:rsidR="00B2267F">
        <w:rPr>
          <w:rFonts w:cs="Times New Roman"/>
        </w:rPr>
        <w:t>ied</w:t>
      </w:r>
      <w:r w:rsidR="00C11774">
        <w:rPr>
          <w:rFonts w:cs="Times New Roman"/>
        </w:rPr>
        <w:t xml:space="preserve"> colony color</w:t>
      </w:r>
      <w:r w:rsidR="00C0029F">
        <w:rPr>
          <w:rFonts w:cs="Times New Roman"/>
        </w:rPr>
        <w:t xml:space="preserve"> </w:t>
      </w:r>
      <w:r w:rsidR="00B2267F">
        <w:rPr>
          <w:rFonts w:cs="Times New Roman"/>
        </w:rPr>
        <w:t xml:space="preserve">through symbiont-derived </w:t>
      </w:r>
      <w:r w:rsidR="00C0029F">
        <w:rPr>
          <w:rFonts w:cs="Times New Roman"/>
        </w:rPr>
        <w:t>pigments</w:t>
      </w:r>
      <w:r w:rsidR="00FB2226">
        <w:rPr>
          <w:rFonts w:cs="Times New Roman"/>
        </w:rPr>
        <w:t xml:space="preserve"> (Oswald et al. 2007</w:t>
      </w:r>
      <w:r w:rsidR="00B2267F">
        <w:rPr>
          <w:rFonts w:cs="Times New Roman"/>
        </w:rPr>
        <w:t xml:space="preserve">; </w:t>
      </w:r>
      <w:r w:rsidR="00B2267F" w:rsidRPr="007C7715">
        <w:rPr>
          <w:rFonts w:cs="Times New Roman"/>
          <w:color w:val="1A1A1A"/>
        </w:rPr>
        <w:t>Padilla-</w:t>
      </w:r>
      <w:proofErr w:type="spellStart"/>
      <w:r w:rsidR="00B2267F" w:rsidRPr="007C7715">
        <w:rPr>
          <w:rFonts w:cs="Times New Roman"/>
          <w:color w:val="1A1A1A"/>
        </w:rPr>
        <w:t>Gamiño</w:t>
      </w:r>
      <w:proofErr w:type="spellEnd"/>
      <w:r w:rsidR="00B2267F">
        <w:rPr>
          <w:rFonts w:cs="Times New Roman"/>
        </w:rPr>
        <w:t xml:space="preserve"> et al. 2012</w:t>
      </w:r>
      <w:r w:rsidR="00FB2226">
        <w:rPr>
          <w:rFonts w:cs="Times New Roman"/>
        </w:rPr>
        <w:t>)</w:t>
      </w:r>
      <w:r w:rsidR="00C86ADB">
        <w:rPr>
          <w:rFonts w:cs="Times New Roman"/>
        </w:rPr>
        <w:t xml:space="preserve"> or by mediating host pigment</w:t>
      </w:r>
      <w:r w:rsidR="0070358F">
        <w:rPr>
          <w:rFonts w:cs="Times New Roman"/>
        </w:rPr>
        <w:t xml:space="preserve"> expression (</w:t>
      </w:r>
      <w:proofErr w:type="spellStart"/>
      <w:r w:rsidR="0070358F">
        <w:rPr>
          <w:rFonts w:cs="Times New Roman"/>
        </w:rPr>
        <w:t>DeSalvo</w:t>
      </w:r>
      <w:proofErr w:type="spellEnd"/>
      <w:r w:rsidR="0070358F">
        <w:rPr>
          <w:rFonts w:cs="Times New Roman"/>
        </w:rPr>
        <w:t xml:space="preserve"> et al. 2012</w:t>
      </w:r>
      <w:r w:rsidR="00C0029F">
        <w:rPr>
          <w:rFonts w:cs="Times New Roman"/>
        </w:rPr>
        <w:t>)</w:t>
      </w:r>
      <w:r w:rsidR="00C11774">
        <w:rPr>
          <w:rFonts w:cs="Times New Roman"/>
        </w:rPr>
        <w:t xml:space="preserve">. </w:t>
      </w:r>
      <w:r w:rsidR="00C0029F">
        <w:rPr>
          <w:rFonts w:cs="Times New Roman"/>
        </w:rPr>
        <w:t>Moreover</w:t>
      </w:r>
      <w:r w:rsidR="00C11774">
        <w:rPr>
          <w:rFonts w:cs="Times New Roman"/>
        </w:rPr>
        <w:t xml:space="preserve">, </w:t>
      </w:r>
      <w:r w:rsidR="00FB2226">
        <w:rPr>
          <w:rFonts w:cs="Times New Roman"/>
        </w:rPr>
        <w:t>other microbial members of the holobi</w:t>
      </w:r>
      <w:r w:rsidR="00C86ADB">
        <w:rPr>
          <w:rFonts w:cs="Times New Roman"/>
        </w:rPr>
        <w:t>ont may contribute to color</w:t>
      </w:r>
      <w:r w:rsidR="00FB2226">
        <w:rPr>
          <w:rFonts w:cs="Times New Roman"/>
        </w:rPr>
        <w:t xml:space="preserve">: indeed, bacterial communities </w:t>
      </w:r>
      <w:r w:rsidR="0013418D">
        <w:rPr>
          <w:rFonts w:cs="Times New Roman"/>
        </w:rPr>
        <w:t xml:space="preserve">may differ </w:t>
      </w:r>
      <w:r w:rsidR="00FB2226">
        <w:rPr>
          <w:rFonts w:cs="Times New Roman"/>
        </w:rPr>
        <w:t xml:space="preserve">between orange and brown morphs of </w:t>
      </w:r>
      <w:r w:rsidR="00FB2226">
        <w:rPr>
          <w:rFonts w:cs="Times New Roman"/>
          <w:i/>
        </w:rPr>
        <w:t xml:space="preserve">M. capitata </w:t>
      </w:r>
      <w:r w:rsidR="00FB2226">
        <w:rPr>
          <w:rFonts w:cs="Times New Roman"/>
        </w:rPr>
        <w:t xml:space="preserve">(Shore-Maggio et al. 2015), and </w:t>
      </w:r>
      <w:proofErr w:type="spellStart"/>
      <w:r w:rsidR="00FB2226">
        <w:rPr>
          <w:rFonts w:cs="Times New Roman"/>
        </w:rPr>
        <w:t>cyanobacterial</w:t>
      </w:r>
      <w:proofErr w:type="spellEnd"/>
      <w:r w:rsidR="00FB2226">
        <w:rPr>
          <w:rFonts w:cs="Times New Roman"/>
        </w:rPr>
        <w:t xml:space="preserve"> </w:t>
      </w:r>
      <w:proofErr w:type="spellStart"/>
      <w:r w:rsidR="00FB2226">
        <w:rPr>
          <w:rFonts w:cs="Times New Roman"/>
        </w:rPr>
        <w:t>phycoerithrin</w:t>
      </w:r>
      <w:proofErr w:type="spellEnd"/>
      <w:r w:rsidR="00FB2226">
        <w:rPr>
          <w:rFonts w:cs="Times New Roman"/>
        </w:rPr>
        <w:t xml:space="preserve"> has been linked to orange coloration in </w:t>
      </w:r>
      <w:r w:rsidR="00FB2226">
        <w:rPr>
          <w:rFonts w:cs="Times New Roman"/>
          <w:i/>
        </w:rPr>
        <w:t xml:space="preserve">Montastraea </w:t>
      </w:r>
      <w:proofErr w:type="spellStart"/>
      <w:r w:rsidR="00FB2226">
        <w:rPr>
          <w:rFonts w:cs="Times New Roman"/>
          <w:i/>
        </w:rPr>
        <w:t>cavernosa</w:t>
      </w:r>
      <w:proofErr w:type="spellEnd"/>
      <w:r w:rsidR="00FB2226">
        <w:rPr>
          <w:rFonts w:cs="Times New Roman"/>
        </w:rPr>
        <w:t xml:space="preserve"> (Lesser et al. 2004).</w:t>
      </w:r>
      <w:r w:rsidR="004742A6">
        <w:rPr>
          <w:rFonts w:cs="Times New Roman"/>
        </w:rPr>
        <w:t xml:space="preserve"> </w:t>
      </w:r>
    </w:p>
    <w:p w14:paraId="2FB769F9" w14:textId="36E18F81" w:rsidR="00207444" w:rsidRPr="00207444" w:rsidRDefault="00007ACA" w:rsidP="00007ACA">
      <w:pPr>
        <w:spacing w:line="360" w:lineRule="auto"/>
        <w:rPr>
          <w:rFonts w:cs="Times New Roman"/>
        </w:rPr>
      </w:pPr>
      <w:r>
        <w:rPr>
          <w:rFonts w:cs="Times New Roman"/>
        </w:rPr>
        <w:tab/>
      </w:r>
      <w:r w:rsidR="0013418D">
        <w:rPr>
          <w:rFonts w:cs="Times New Roman"/>
        </w:rPr>
        <w:t>D</w:t>
      </w:r>
      <w:r w:rsidR="004742A6">
        <w:rPr>
          <w:rFonts w:cs="Times New Roman"/>
        </w:rPr>
        <w:t>isentangling th</w:t>
      </w:r>
      <w:r w:rsidR="00C16D36">
        <w:rPr>
          <w:rFonts w:cs="Times New Roman"/>
        </w:rPr>
        <w:t>e complex relationships between</w:t>
      </w:r>
      <w:r>
        <w:rPr>
          <w:rFonts w:cs="Times New Roman"/>
        </w:rPr>
        <w:t xml:space="preserve"> </w:t>
      </w:r>
      <w:r w:rsidR="0013418D">
        <w:rPr>
          <w:rFonts w:cs="Times New Roman"/>
        </w:rPr>
        <w:t xml:space="preserve">the </w:t>
      </w:r>
      <w:r>
        <w:rPr>
          <w:rFonts w:cs="Times New Roman"/>
        </w:rPr>
        <w:t xml:space="preserve">environment, </w:t>
      </w:r>
      <w:r w:rsidR="0013418D">
        <w:rPr>
          <w:rFonts w:cs="Times New Roman"/>
        </w:rPr>
        <w:t>symbiont communities, and color</w:t>
      </w:r>
      <w:r w:rsidR="004742A6">
        <w:rPr>
          <w:rFonts w:cs="Times New Roman"/>
        </w:rPr>
        <w:t xml:space="preserve"> will require additional </w:t>
      </w:r>
      <w:r>
        <w:rPr>
          <w:rFonts w:cs="Times New Roman"/>
        </w:rPr>
        <w:t xml:space="preserve">manipulative </w:t>
      </w:r>
      <w:r w:rsidR="003A2543">
        <w:rPr>
          <w:rFonts w:cs="Times New Roman"/>
        </w:rPr>
        <w:t xml:space="preserve">and experimental </w:t>
      </w:r>
      <w:r>
        <w:rPr>
          <w:rFonts w:cs="Times New Roman"/>
        </w:rPr>
        <w:t>work, particularly to address whether these</w:t>
      </w:r>
      <w:r w:rsidR="004742A6">
        <w:rPr>
          <w:rFonts w:cs="Times New Roman"/>
        </w:rPr>
        <w:t xml:space="preserve"> traits </w:t>
      </w:r>
      <w:r>
        <w:rPr>
          <w:rFonts w:cs="Times New Roman"/>
        </w:rPr>
        <w:t>are plastic and dynamic within individual</w:t>
      </w:r>
      <w:r w:rsidR="004742A6">
        <w:rPr>
          <w:rFonts w:cs="Times New Roman"/>
        </w:rPr>
        <w:t>s</w:t>
      </w:r>
      <w:r>
        <w:rPr>
          <w:rFonts w:cs="Times New Roman"/>
        </w:rPr>
        <w:t>. This information is critical</w:t>
      </w:r>
      <w:r w:rsidR="004742A6">
        <w:rPr>
          <w:rFonts w:cs="Times New Roman"/>
        </w:rPr>
        <w:t xml:space="preserve"> to </w:t>
      </w:r>
      <w:r>
        <w:rPr>
          <w:rFonts w:cs="Times New Roman"/>
        </w:rPr>
        <w:t>determin</w:t>
      </w:r>
      <w:r w:rsidR="00AD3F38">
        <w:rPr>
          <w:rFonts w:cs="Times New Roman"/>
        </w:rPr>
        <w:t>e whether the primary mechanism</w:t>
      </w:r>
      <w:r>
        <w:rPr>
          <w:rFonts w:cs="Times New Roman"/>
        </w:rPr>
        <w:t xml:space="preserve"> driving </w:t>
      </w:r>
      <w:r w:rsidR="00C16D36">
        <w:rPr>
          <w:rFonts w:cs="Times New Roman"/>
        </w:rPr>
        <w:t>the</w:t>
      </w:r>
      <w:r>
        <w:rPr>
          <w:rFonts w:cs="Times New Roman"/>
        </w:rPr>
        <w:t xml:space="preserve"> ecological distributio</w:t>
      </w:r>
      <w:r w:rsidR="00C16D36">
        <w:rPr>
          <w:rFonts w:cs="Times New Roman"/>
        </w:rPr>
        <w:t>ns of these traits occur</w:t>
      </w:r>
      <w:r w:rsidR="00AD3F38">
        <w:rPr>
          <w:rFonts w:cs="Times New Roman"/>
        </w:rPr>
        <w:t>s</w:t>
      </w:r>
      <w:r w:rsidR="000229F3">
        <w:rPr>
          <w:rFonts w:cs="Times New Roman"/>
        </w:rPr>
        <w:t xml:space="preserve"> </w:t>
      </w:r>
      <w:r>
        <w:rPr>
          <w:rFonts w:cs="Times New Roman"/>
        </w:rPr>
        <w:t>at</w:t>
      </w:r>
      <w:r w:rsidR="00C16D36">
        <w:rPr>
          <w:rFonts w:cs="Times New Roman"/>
        </w:rPr>
        <w:t xml:space="preserve"> the </w:t>
      </w:r>
      <w:r w:rsidR="00A50665">
        <w:rPr>
          <w:rFonts w:cs="Times New Roman"/>
        </w:rPr>
        <w:t xml:space="preserve">colony </w:t>
      </w:r>
      <w:r w:rsidR="00C16D36">
        <w:rPr>
          <w:rFonts w:cs="Times New Roman"/>
        </w:rPr>
        <w:t>level</w:t>
      </w:r>
      <w:r w:rsidR="00A50665">
        <w:rPr>
          <w:rFonts w:cs="Times New Roman"/>
        </w:rPr>
        <w:t>, where</w:t>
      </w:r>
      <w:r w:rsidR="00C16D36">
        <w:rPr>
          <w:rFonts w:cs="Times New Roman"/>
        </w:rPr>
        <w:t xml:space="preserve"> </w:t>
      </w:r>
      <w:r w:rsidR="004D2F4C">
        <w:rPr>
          <w:rFonts w:cs="Times New Roman"/>
        </w:rPr>
        <w:t xml:space="preserve">dynamic </w:t>
      </w:r>
      <w:r w:rsidR="00E83A11">
        <w:rPr>
          <w:rFonts w:cs="Times New Roman"/>
        </w:rPr>
        <w:t xml:space="preserve">color and </w:t>
      </w:r>
      <w:r w:rsidR="00C16D36">
        <w:rPr>
          <w:rFonts w:cs="Times New Roman"/>
        </w:rPr>
        <w:t>symbiont communities</w:t>
      </w:r>
      <w:r>
        <w:rPr>
          <w:rFonts w:cs="Times New Roman"/>
        </w:rPr>
        <w:t xml:space="preserve"> within each colony</w:t>
      </w:r>
      <w:r w:rsidR="00A50665">
        <w:rPr>
          <w:rFonts w:cs="Times New Roman"/>
        </w:rPr>
        <w:t xml:space="preserve"> </w:t>
      </w:r>
      <w:r w:rsidR="00E83A11">
        <w:rPr>
          <w:rFonts w:cs="Times New Roman"/>
        </w:rPr>
        <w:t>are shaped by</w:t>
      </w:r>
      <w:r w:rsidR="00C16D36">
        <w:rPr>
          <w:rFonts w:cs="Times New Roman"/>
        </w:rPr>
        <w:t xml:space="preserve"> the environment</w:t>
      </w:r>
      <w:r w:rsidR="00AA471E">
        <w:rPr>
          <w:rFonts w:cs="Times New Roman"/>
        </w:rPr>
        <w:t xml:space="preserve"> (phenotypic plasticity, or ‘</w:t>
      </w:r>
      <w:proofErr w:type="spellStart"/>
      <w:r w:rsidR="00AA471E">
        <w:rPr>
          <w:rFonts w:cs="Times New Roman"/>
        </w:rPr>
        <w:t>polyphenism</w:t>
      </w:r>
      <w:proofErr w:type="spellEnd"/>
      <w:r w:rsidR="00AA471E">
        <w:rPr>
          <w:rFonts w:cs="Times New Roman"/>
        </w:rPr>
        <w:t>’</w:t>
      </w:r>
      <w:r w:rsidR="00CB46AE">
        <w:rPr>
          <w:rFonts w:cs="Times New Roman"/>
        </w:rPr>
        <w:t>)</w:t>
      </w:r>
      <w:r w:rsidR="000229F3">
        <w:rPr>
          <w:rFonts w:cs="Times New Roman"/>
        </w:rPr>
        <w:t>, or</w:t>
      </w:r>
      <w:r>
        <w:rPr>
          <w:rFonts w:cs="Times New Roman"/>
        </w:rPr>
        <w:t xml:space="preserve"> </w:t>
      </w:r>
      <w:r w:rsidR="00C16D36">
        <w:rPr>
          <w:rFonts w:cs="Times New Roman"/>
        </w:rPr>
        <w:t>at the</w:t>
      </w:r>
      <w:r w:rsidR="00A50665">
        <w:rPr>
          <w:rFonts w:cs="Times New Roman"/>
        </w:rPr>
        <w:t xml:space="preserve"> population</w:t>
      </w:r>
      <w:r w:rsidR="00C16D36">
        <w:rPr>
          <w:rFonts w:cs="Times New Roman"/>
        </w:rPr>
        <w:t xml:space="preserve"> level</w:t>
      </w:r>
      <w:r w:rsidR="00A50665">
        <w:rPr>
          <w:rFonts w:cs="Times New Roman"/>
        </w:rPr>
        <w:t>,</w:t>
      </w:r>
      <w:r w:rsidR="00C16D36">
        <w:rPr>
          <w:rFonts w:cs="Times New Roman"/>
        </w:rPr>
        <w:t xml:space="preserve"> </w:t>
      </w:r>
      <w:r w:rsidR="004D2F4C">
        <w:rPr>
          <w:rFonts w:cs="Times New Roman"/>
        </w:rPr>
        <w:t>where genetically constrained</w:t>
      </w:r>
      <w:r w:rsidR="00E83A11">
        <w:rPr>
          <w:rFonts w:cs="Times New Roman"/>
        </w:rPr>
        <w:t xml:space="preserve"> </w:t>
      </w:r>
      <w:r w:rsidR="00A50665">
        <w:rPr>
          <w:rFonts w:cs="Times New Roman"/>
        </w:rPr>
        <w:t>colo</w:t>
      </w:r>
      <w:r w:rsidR="00E83A11">
        <w:rPr>
          <w:rFonts w:cs="Times New Roman"/>
        </w:rPr>
        <w:t>r and symbiont dominance drive differential survival</w:t>
      </w:r>
      <w:r w:rsidR="00A50665">
        <w:rPr>
          <w:rFonts w:cs="Times New Roman"/>
        </w:rPr>
        <w:t xml:space="preserve"> across environmental gradients</w:t>
      </w:r>
      <w:r w:rsidR="00CB46AE">
        <w:rPr>
          <w:rFonts w:cs="Times New Roman"/>
        </w:rPr>
        <w:t xml:space="preserve"> (</w:t>
      </w:r>
      <w:r w:rsidR="00AA471E">
        <w:rPr>
          <w:rFonts w:cs="Times New Roman"/>
        </w:rPr>
        <w:t>‘polymorphism’</w:t>
      </w:r>
      <w:r w:rsidR="00D07F02">
        <w:rPr>
          <w:rFonts w:cs="Times New Roman"/>
        </w:rPr>
        <w:t xml:space="preserve">, </w:t>
      </w:r>
      <w:r w:rsidR="00D07F02">
        <w:rPr>
          <w:rFonts w:cs="Times New Roman"/>
          <w:i/>
        </w:rPr>
        <w:t>sensu</w:t>
      </w:r>
      <w:r w:rsidR="00D07F02">
        <w:rPr>
          <w:rFonts w:cs="Times New Roman"/>
        </w:rPr>
        <w:t xml:space="preserve"> </w:t>
      </w:r>
      <w:proofErr w:type="spellStart"/>
      <w:r w:rsidR="00D07F02">
        <w:rPr>
          <w:rFonts w:cs="Times New Roman"/>
        </w:rPr>
        <w:t>Kelmanson</w:t>
      </w:r>
      <w:proofErr w:type="spellEnd"/>
      <w:r w:rsidR="00D07F02">
        <w:rPr>
          <w:rFonts w:cs="Times New Roman"/>
        </w:rPr>
        <w:t xml:space="preserve"> &amp; </w:t>
      </w:r>
      <w:proofErr w:type="spellStart"/>
      <w:r w:rsidR="00D07F02">
        <w:rPr>
          <w:rFonts w:cs="Times New Roman"/>
        </w:rPr>
        <w:t>Matz</w:t>
      </w:r>
      <w:proofErr w:type="spellEnd"/>
      <w:r w:rsidR="00D07F02">
        <w:rPr>
          <w:rFonts w:cs="Times New Roman"/>
        </w:rPr>
        <w:t xml:space="preserve"> 2003</w:t>
      </w:r>
      <w:r w:rsidR="00CB46AE">
        <w:rPr>
          <w:rFonts w:cs="Times New Roman"/>
        </w:rPr>
        <w:t>)</w:t>
      </w:r>
      <w:r w:rsidR="00A50665">
        <w:rPr>
          <w:rFonts w:cs="Times New Roman"/>
        </w:rPr>
        <w:t xml:space="preserve">. </w:t>
      </w:r>
      <w:r w:rsidR="00CB46AE">
        <w:rPr>
          <w:rFonts w:cs="Times New Roman"/>
        </w:rPr>
        <w:t xml:space="preserve">A third possibility, in which these traits </w:t>
      </w:r>
      <w:r w:rsidR="00FC597A">
        <w:rPr>
          <w:rFonts w:cs="Times New Roman"/>
        </w:rPr>
        <w:t>are environmentally-determined</w:t>
      </w:r>
      <w:r w:rsidR="00CB46AE">
        <w:rPr>
          <w:rFonts w:cs="Times New Roman"/>
        </w:rPr>
        <w:t xml:space="preserve"> </w:t>
      </w:r>
      <w:r w:rsidR="00B94690">
        <w:rPr>
          <w:rFonts w:cs="Times New Roman"/>
        </w:rPr>
        <w:t>in early</w:t>
      </w:r>
      <w:r w:rsidR="00CB46AE">
        <w:rPr>
          <w:rFonts w:cs="Times New Roman"/>
        </w:rPr>
        <w:t xml:space="preserve"> ontogeny</w:t>
      </w:r>
      <w:r w:rsidR="00B94690">
        <w:rPr>
          <w:rFonts w:cs="Times New Roman"/>
        </w:rPr>
        <w:t xml:space="preserve"> (e.g., during</w:t>
      </w:r>
      <w:r w:rsidR="00851501">
        <w:rPr>
          <w:rFonts w:cs="Times New Roman"/>
        </w:rPr>
        <w:t xml:space="preserve"> gamete or </w:t>
      </w:r>
      <w:r w:rsidR="00B94690">
        <w:rPr>
          <w:rFonts w:cs="Times New Roman"/>
        </w:rPr>
        <w:t xml:space="preserve">larval development </w:t>
      </w:r>
      <w:r w:rsidR="00843E9F">
        <w:rPr>
          <w:rFonts w:cs="Times New Roman"/>
        </w:rPr>
        <w:t xml:space="preserve">or </w:t>
      </w:r>
      <w:r w:rsidR="00B94690">
        <w:rPr>
          <w:rFonts w:cs="Times New Roman"/>
        </w:rPr>
        <w:t>settlement)</w:t>
      </w:r>
      <w:r w:rsidR="000229F3">
        <w:rPr>
          <w:rFonts w:cs="Times New Roman"/>
        </w:rPr>
        <w:t xml:space="preserve"> and</w:t>
      </w:r>
      <w:r w:rsidR="00CB46AE">
        <w:rPr>
          <w:rFonts w:cs="Times New Roman"/>
        </w:rPr>
        <w:t xml:space="preserve"> remain fixed throughout a colony’s lifetime, </w:t>
      </w:r>
      <w:r w:rsidR="00FC597A">
        <w:rPr>
          <w:rFonts w:cs="Times New Roman"/>
        </w:rPr>
        <w:t>involves both of these scenarios, and potentially implicates</w:t>
      </w:r>
      <w:r w:rsidR="00CB46AE">
        <w:rPr>
          <w:rFonts w:cs="Times New Roman"/>
        </w:rPr>
        <w:t xml:space="preserve"> epigenetic control and/or alternate stable states.</w:t>
      </w:r>
      <w:r w:rsidR="004D2F4C">
        <w:rPr>
          <w:rFonts w:cs="Times New Roman"/>
        </w:rPr>
        <w:t xml:space="preserve"> </w:t>
      </w:r>
      <w:r w:rsidR="00FC597A">
        <w:rPr>
          <w:rFonts w:cs="Times New Roman"/>
        </w:rPr>
        <w:t>We suggest t</w:t>
      </w:r>
      <w:r w:rsidR="003A2543">
        <w:rPr>
          <w:rFonts w:cs="Times New Roman"/>
        </w:rPr>
        <w:t>hat</w:t>
      </w:r>
      <w:r w:rsidR="00207444">
        <w:rPr>
          <w:rFonts w:cs="Times New Roman"/>
        </w:rPr>
        <w:t xml:space="preserve"> observation</w:t>
      </w:r>
      <w:r w:rsidR="003A2543">
        <w:rPr>
          <w:rFonts w:cs="Times New Roman"/>
        </w:rPr>
        <w:t>s</w:t>
      </w:r>
      <w:r w:rsidR="00207444">
        <w:rPr>
          <w:rFonts w:cs="Times New Roman"/>
        </w:rPr>
        <w:t xml:space="preserve"> of mixed symbiont assemblages in</w:t>
      </w:r>
      <w:r w:rsidR="00E515A5">
        <w:rPr>
          <w:rFonts w:cs="Times New Roman"/>
        </w:rPr>
        <w:t xml:space="preserve"> varying proportions (Fig. 4</w:t>
      </w:r>
      <w:r w:rsidR="003A2543">
        <w:rPr>
          <w:rFonts w:cs="Times New Roman"/>
        </w:rPr>
        <w:t>) are</w:t>
      </w:r>
      <w:r w:rsidR="00207444">
        <w:rPr>
          <w:rFonts w:cs="Times New Roman"/>
        </w:rPr>
        <w:t xml:space="preserve"> </w:t>
      </w:r>
      <w:r w:rsidR="00FC597A">
        <w:rPr>
          <w:rFonts w:cs="Times New Roman"/>
        </w:rPr>
        <w:t xml:space="preserve">more consistent with </w:t>
      </w:r>
      <w:r w:rsidR="00AA471E">
        <w:rPr>
          <w:rFonts w:cs="Times New Roman"/>
        </w:rPr>
        <w:t>phenotypic plasticity</w:t>
      </w:r>
      <w:r w:rsidR="00207444">
        <w:rPr>
          <w:rFonts w:cs="Times New Roman"/>
        </w:rPr>
        <w:t xml:space="preserve">, and although direct evidence for temporal dynamism in </w:t>
      </w:r>
      <w:r w:rsidR="0013418D">
        <w:rPr>
          <w:rFonts w:cs="Times New Roman"/>
        </w:rPr>
        <w:t xml:space="preserve">these traits in </w:t>
      </w:r>
      <w:r w:rsidR="00207444">
        <w:rPr>
          <w:rFonts w:cs="Times New Roman"/>
          <w:i/>
        </w:rPr>
        <w:t>M. capitata</w:t>
      </w:r>
      <w:r w:rsidR="00207444">
        <w:rPr>
          <w:rFonts w:cs="Times New Roman"/>
        </w:rPr>
        <w:t xml:space="preserve"> individuals is currently lacking, colonies of other coral species have shown environmentally-induced changes in both symbiont dominance (</w:t>
      </w:r>
      <w:r w:rsidR="00E91B1E">
        <w:rPr>
          <w:rFonts w:cs="Times New Roman"/>
        </w:rPr>
        <w:t>Baker 2001</w:t>
      </w:r>
      <w:r w:rsidR="00AA471E">
        <w:rPr>
          <w:rFonts w:cs="Times New Roman"/>
        </w:rPr>
        <w:t>) and color (Todd et al. 2002</w:t>
      </w:r>
      <w:r w:rsidR="00207444">
        <w:rPr>
          <w:rFonts w:cs="Times New Roman"/>
        </w:rPr>
        <w:t>).</w:t>
      </w:r>
    </w:p>
    <w:p w14:paraId="2A6945DB" w14:textId="77777777" w:rsidR="00FB2226" w:rsidRDefault="00A50665" w:rsidP="00007ACA">
      <w:pPr>
        <w:spacing w:line="360" w:lineRule="auto"/>
        <w:rPr>
          <w:rFonts w:cs="Times New Roman"/>
        </w:rPr>
      </w:pPr>
      <w:r>
        <w:rPr>
          <w:rFonts w:cs="Times New Roman"/>
        </w:rPr>
        <w:tab/>
      </w:r>
      <w:r w:rsidR="00AA471E">
        <w:rPr>
          <w:rFonts w:cs="Times New Roman"/>
        </w:rPr>
        <w:t>The</w:t>
      </w:r>
      <w:r w:rsidR="009C0DB1">
        <w:rPr>
          <w:rFonts w:cs="Times New Roman"/>
        </w:rPr>
        <w:t xml:space="preserve"> ecological distributions </w:t>
      </w:r>
      <w:r w:rsidR="003D6BD5">
        <w:rPr>
          <w:rFonts w:cs="Times New Roman"/>
        </w:rPr>
        <w:t>of</w:t>
      </w:r>
      <w:r w:rsidR="00AA471E">
        <w:rPr>
          <w:rFonts w:cs="Times New Roman"/>
        </w:rPr>
        <w:t xml:space="preserve"> color and </w:t>
      </w:r>
      <w:r w:rsidR="003D6BD5">
        <w:rPr>
          <w:rFonts w:cs="Times New Roman"/>
        </w:rPr>
        <w:t xml:space="preserve">symbiont dominance identified here suggest that multiple symbiont types may compete within </w:t>
      </w:r>
      <w:r w:rsidR="00E91B1E">
        <w:rPr>
          <w:rFonts w:cs="Times New Roman"/>
        </w:rPr>
        <w:t>individual corals</w:t>
      </w:r>
      <w:r w:rsidR="003D6BD5">
        <w:rPr>
          <w:rFonts w:cs="Times New Roman"/>
        </w:rPr>
        <w:t xml:space="preserve"> with outcomes determined </w:t>
      </w:r>
      <w:r w:rsidR="002A7123">
        <w:rPr>
          <w:rFonts w:cs="Times New Roman"/>
        </w:rPr>
        <w:t xml:space="preserve">interactively </w:t>
      </w:r>
      <w:r w:rsidR="003D6BD5">
        <w:rPr>
          <w:rFonts w:cs="Times New Roman"/>
        </w:rPr>
        <w:t xml:space="preserve">by </w:t>
      </w:r>
      <w:r w:rsidR="002A7123">
        <w:rPr>
          <w:rFonts w:cs="Times New Roman"/>
        </w:rPr>
        <w:t xml:space="preserve">attributes of the host (color) and </w:t>
      </w:r>
      <w:r w:rsidR="003D6BD5">
        <w:rPr>
          <w:rFonts w:cs="Times New Roman"/>
        </w:rPr>
        <w:t>the abiotic environment (</w:t>
      </w:r>
      <w:r w:rsidR="002A7123">
        <w:rPr>
          <w:rFonts w:cs="Times New Roman"/>
        </w:rPr>
        <w:t>light</w:t>
      </w:r>
      <w:bookmarkStart w:id="11" w:name="_GoBack"/>
      <w:bookmarkEnd w:id="11"/>
      <w:r w:rsidR="003D6BD5">
        <w:rPr>
          <w:rFonts w:cs="Times New Roman"/>
        </w:rPr>
        <w:t>).</w:t>
      </w:r>
      <w:r w:rsidR="00AA471E">
        <w:rPr>
          <w:rFonts w:cs="Times New Roman"/>
        </w:rPr>
        <w:t xml:space="preserve"> </w:t>
      </w:r>
      <w:r w:rsidR="009C6423">
        <w:rPr>
          <w:rFonts w:cs="Times New Roman"/>
        </w:rPr>
        <w:t>Understanding the drivers of symbiont dominance and variability</w:t>
      </w:r>
      <w:r w:rsidR="00E91B1E">
        <w:rPr>
          <w:rFonts w:cs="Times New Roman"/>
        </w:rPr>
        <w:t xml:space="preserve"> within and among colonies </w:t>
      </w:r>
      <w:r w:rsidR="009C6423">
        <w:rPr>
          <w:rFonts w:cs="Times New Roman"/>
        </w:rPr>
        <w:t>help</w:t>
      </w:r>
      <w:r w:rsidR="00E91B1E">
        <w:rPr>
          <w:rFonts w:cs="Times New Roman"/>
        </w:rPr>
        <w:t>s</w:t>
      </w:r>
      <w:r w:rsidR="009C6423">
        <w:rPr>
          <w:rFonts w:cs="Times New Roman"/>
        </w:rPr>
        <w:t xml:space="preserve"> predict </w:t>
      </w:r>
      <w:r w:rsidR="00E91B1E">
        <w:rPr>
          <w:rFonts w:cs="Times New Roman"/>
        </w:rPr>
        <w:t>disturbance ecology and bleaching susceptibility</w:t>
      </w:r>
      <w:r w:rsidR="00FC7474">
        <w:rPr>
          <w:rFonts w:cs="Times New Roman"/>
        </w:rPr>
        <w:t>;</w:t>
      </w:r>
      <w:r w:rsidR="004742A6">
        <w:rPr>
          <w:rFonts w:cs="Times New Roman"/>
        </w:rPr>
        <w:t xml:space="preserve"> </w:t>
      </w:r>
      <w:r w:rsidR="002A7123">
        <w:rPr>
          <w:rFonts w:cs="Times New Roman"/>
        </w:rPr>
        <w:t>the high probability of</w:t>
      </w:r>
      <w:r w:rsidR="001A3A1D">
        <w:rPr>
          <w:rFonts w:cs="Times New Roman"/>
        </w:rPr>
        <w:t xml:space="preserve"> clade C </w:t>
      </w:r>
      <w:r w:rsidR="002A7123">
        <w:rPr>
          <w:rFonts w:cs="Times New Roman"/>
        </w:rPr>
        <w:t xml:space="preserve">dominance in </w:t>
      </w:r>
      <w:r w:rsidR="001A3A1D">
        <w:rPr>
          <w:rFonts w:cs="Times New Roman"/>
        </w:rPr>
        <w:t>deeper</w:t>
      </w:r>
      <w:r w:rsidR="002A7123">
        <w:rPr>
          <w:rFonts w:cs="Times New Roman"/>
        </w:rPr>
        <w:t xml:space="preserve">, brown colonies suggests that these are </w:t>
      </w:r>
      <w:r w:rsidR="001A3A1D">
        <w:rPr>
          <w:rFonts w:cs="Times New Roman"/>
        </w:rPr>
        <w:t xml:space="preserve">likely to be </w:t>
      </w:r>
      <w:r w:rsidR="002A7123">
        <w:rPr>
          <w:rFonts w:cs="Times New Roman"/>
        </w:rPr>
        <w:t>most</w:t>
      </w:r>
      <w:r w:rsidR="001A3A1D">
        <w:rPr>
          <w:rFonts w:cs="Times New Roman"/>
        </w:rPr>
        <w:t xml:space="preserve"> sensitive </w:t>
      </w:r>
      <w:r w:rsidR="002A7123">
        <w:rPr>
          <w:rFonts w:cs="Times New Roman"/>
        </w:rPr>
        <w:t>in response to</w:t>
      </w:r>
      <w:r w:rsidR="004F1D33">
        <w:rPr>
          <w:rFonts w:cs="Times New Roman"/>
        </w:rPr>
        <w:t xml:space="preserve"> a </w:t>
      </w:r>
      <w:r w:rsidR="00FC7474">
        <w:rPr>
          <w:rFonts w:cs="Times New Roman"/>
        </w:rPr>
        <w:t>given level of</w:t>
      </w:r>
      <w:r w:rsidR="004F1D33">
        <w:rPr>
          <w:rFonts w:cs="Times New Roman"/>
        </w:rPr>
        <w:t xml:space="preserve"> environmental stress</w:t>
      </w:r>
      <w:r w:rsidR="002A7123">
        <w:rPr>
          <w:rFonts w:cs="Times New Roman"/>
        </w:rPr>
        <w:t>, while shallow, orange colonies may be the most robust</w:t>
      </w:r>
      <w:r w:rsidR="004F1D33">
        <w:rPr>
          <w:rFonts w:cs="Times New Roman"/>
        </w:rPr>
        <w:t xml:space="preserve">. </w:t>
      </w:r>
      <w:r w:rsidR="00E91B1E">
        <w:rPr>
          <w:rFonts w:cs="Times New Roman"/>
        </w:rPr>
        <w:t>However,</w:t>
      </w:r>
      <w:r w:rsidR="00795AFD">
        <w:rPr>
          <w:rFonts w:cs="Times New Roman"/>
        </w:rPr>
        <w:t xml:space="preserve"> shallow, brown, C-dominated colonies, as ecological outliers, may also be specially adap</w:t>
      </w:r>
      <w:r w:rsidR="00F506D8">
        <w:rPr>
          <w:rFonts w:cs="Times New Roman"/>
        </w:rPr>
        <w:t>ted to high light environments. These patterns can inform management practices such as selective breeding efforts by helping to identify the most robust individuals.</w:t>
      </w:r>
    </w:p>
    <w:p w14:paraId="23A9B894" w14:textId="77777777" w:rsidR="00253A6A" w:rsidRPr="002423A3" w:rsidRDefault="00A70633" w:rsidP="007F449D">
      <w:pPr>
        <w:spacing w:line="360" w:lineRule="auto"/>
        <w:rPr>
          <w:rFonts w:cs="Times New Roman"/>
        </w:rPr>
      </w:pPr>
      <w:r>
        <w:rPr>
          <w:rFonts w:cs="Times New Roman"/>
        </w:rPr>
        <w:tab/>
      </w:r>
    </w:p>
    <w:p w14:paraId="411ACD53" w14:textId="77777777" w:rsidR="000052F7" w:rsidRPr="008E69BA" w:rsidRDefault="00101B97" w:rsidP="007F449D">
      <w:pPr>
        <w:spacing w:line="360" w:lineRule="auto"/>
        <w:rPr>
          <w:rFonts w:cs="Times New Roman"/>
          <w:b/>
        </w:rPr>
      </w:pPr>
      <w:r w:rsidRPr="008E69BA">
        <w:rPr>
          <w:rFonts w:cs="Times New Roman"/>
          <w:b/>
        </w:rPr>
        <w:t>ACKNOWLEDG</w:t>
      </w:r>
      <w:r w:rsidR="00D0318B" w:rsidRPr="008E69BA">
        <w:rPr>
          <w:rFonts w:cs="Times New Roman"/>
          <w:b/>
        </w:rPr>
        <w:t>E</w:t>
      </w:r>
      <w:r w:rsidRPr="008E69BA">
        <w:rPr>
          <w:rFonts w:cs="Times New Roman"/>
          <w:b/>
        </w:rPr>
        <w:t xml:space="preserve">MENTS </w:t>
      </w:r>
    </w:p>
    <w:p w14:paraId="3C43AE89" w14:textId="642AE7D1" w:rsidR="000052F7" w:rsidRPr="008E69BA" w:rsidRDefault="00B159D4" w:rsidP="007F449D">
      <w:pPr>
        <w:spacing w:line="360" w:lineRule="auto"/>
        <w:rPr>
          <w:rFonts w:cs="Times New Roman"/>
        </w:rPr>
      </w:pPr>
      <w:r>
        <w:rPr>
          <w:rFonts w:cs="Times New Roman"/>
        </w:rPr>
        <w:t xml:space="preserve">We thank </w:t>
      </w:r>
      <w:r w:rsidR="000052F7" w:rsidRPr="008E69BA">
        <w:rPr>
          <w:rFonts w:cs="Times New Roman"/>
        </w:rPr>
        <w:t>J. Levy</w:t>
      </w:r>
      <w:r w:rsidR="00845339" w:rsidRPr="008E69BA">
        <w:rPr>
          <w:rFonts w:cs="Times New Roman"/>
        </w:rPr>
        <w:t xml:space="preserve">, D. </w:t>
      </w:r>
      <w:proofErr w:type="spellStart"/>
      <w:r w:rsidR="00845339" w:rsidRPr="008E69BA">
        <w:rPr>
          <w:rFonts w:cs="Times New Roman"/>
        </w:rPr>
        <w:t>Fant</w:t>
      </w:r>
      <w:proofErr w:type="spellEnd"/>
      <w:r w:rsidR="000052F7" w:rsidRPr="008E69BA">
        <w:rPr>
          <w:rFonts w:cs="Times New Roman"/>
        </w:rPr>
        <w:t xml:space="preserve"> and A. Wen for field assistance and the Hawai</w:t>
      </w:r>
      <w:r w:rsidR="00851501">
        <w:rPr>
          <w:rFonts w:cs="Times New Roman"/>
        </w:rPr>
        <w:t>‘</w:t>
      </w:r>
      <w:r w:rsidR="000052F7" w:rsidRPr="008E69BA">
        <w:rPr>
          <w:rFonts w:cs="Times New Roman"/>
        </w:rPr>
        <w:t>i Department of Aquatic Resources for authorizing coral sample collection (</w:t>
      </w:r>
      <w:r w:rsidR="00531AF4">
        <w:rPr>
          <w:rFonts w:cs="Times New Roman"/>
        </w:rPr>
        <w:t>SAP 2016-69 and SAP 2016-55</w:t>
      </w:r>
      <w:r w:rsidR="000052F7" w:rsidRPr="008E69BA">
        <w:rPr>
          <w:rFonts w:cs="Times New Roman"/>
        </w:rPr>
        <w:t>).</w:t>
      </w:r>
      <w:r w:rsidR="0064643C" w:rsidRPr="008E69BA">
        <w:rPr>
          <w:rFonts w:cs="Times New Roman"/>
        </w:rPr>
        <w:t xml:space="preserve"> We thank M. Patterson, J. Grabowski and L. Magee for mentorship. Funding for this project was provided by </w:t>
      </w:r>
      <w:r w:rsidR="0064643C" w:rsidRPr="00B62E52">
        <w:rPr>
          <w:rFonts w:cs="Times New Roman"/>
        </w:rPr>
        <w:t>___________</w:t>
      </w:r>
      <w:r w:rsidR="00104541" w:rsidRPr="008E69BA">
        <w:rPr>
          <w:rFonts w:cs="Times New Roman"/>
        </w:rPr>
        <w:t>.</w:t>
      </w:r>
      <w:r w:rsidR="000052F7" w:rsidRPr="008E69BA">
        <w:rPr>
          <w:rFonts w:cs="Times New Roman"/>
        </w:rPr>
        <w:t xml:space="preserve"> This is HIMB contribution number </w:t>
      </w:r>
      <w:r w:rsidR="000052F7" w:rsidRPr="00B62E52">
        <w:rPr>
          <w:rFonts w:cs="Times New Roman"/>
        </w:rPr>
        <w:t>_______</w:t>
      </w:r>
      <w:r w:rsidR="000052F7" w:rsidRPr="008E69BA">
        <w:rPr>
          <w:rFonts w:cs="Times New Roman"/>
        </w:rPr>
        <w:t xml:space="preserve"> and SOEST contribution </w:t>
      </w:r>
      <w:r w:rsidR="000052F7" w:rsidRPr="00B62E52">
        <w:rPr>
          <w:rFonts w:cs="Times New Roman"/>
        </w:rPr>
        <w:t>number _________.</w:t>
      </w:r>
    </w:p>
    <w:p w14:paraId="0B8B9F41" w14:textId="77777777" w:rsidR="00101B97" w:rsidRPr="008E69BA" w:rsidRDefault="00101B97" w:rsidP="007F449D">
      <w:pPr>
        <w:spacing w:line="360" w:lineRule="auto"/>
        <w:rPr>
          <w:rFonts w:cs="Times New Roman"/>
          <w:b/>
        </w:rPr>
      </w:pPr>
    </w:p>
    <w:p w14:paraId="06694028" w14:textId="77777777" w:rsidR="00293F6E" w:rsidRPr="003876B6" w:rsidRDefault="00E27ABC" w:rsidP="003876B6">
      <w:pPr>
        <w:spacing w:line="360" w:lineRule="auto"/>
        <w:rPr>
          <w:rFonts w:cs="Times New Roman"/>
          <w:noProof/>
        </w:rPr>
      </w:pPr>
      <w:r w:rsidRPr="008E69BA">
        <w:rPr>
          <w:rFonts w:cs="Times New Roman"/>
          <w:b/>
        </w:rPr>
        <w:t>LITERATURE CITED</w:t>
      </w:r>
      <w:r w:rsidR="00624D0D">
        <w:rPr>
          <w:rFonts w:cs="Times New Roman"/>
        </w:rPr>
        <w:fldChar w:fldCharType="begin" w:fldLock="1"/>
      </w:r>
      <w:r w:rsidR="0039327F">
        <w:rPr>
          <w:rFonts w:cs="Times New Roman"/>
        </w:rPr>
        <w:instrText xml:space="preserve">ADDIN Mendeley Bibliography CSL_BIBLIOGRAPHY </w:instrText>
      </w:r>
      <w:r w:rsidR="00624D0D">
        <w:rPr>
          <w:rFonts w:cs="Times New Roman"/>
        </w:rPr>
        <w:fldChar w:fldCharType="separate"/>
      </w:r>
    </w:p>
    <w:p w14:paraId="0ECEF336" w14:textId="77777777" w:rsidR="00ED2C0B" w:rsidRDefault="00ED2C0B" w:rsidP="007F449D">
      <w:pPr>
        <w:widowControl w:val="0"/>
        <w:autoSpaceDE w:val="0"/>
        <w:autoSpaceDN w:val="0"/>
        <w:adjustRightInd w:val="0"/>
        <w:spacing w:line="360" w:lineRule="auto"/>
        <w:ind w:left="480" w:hanging="480"/>
        <w:rPr>
          <w:noProof/>
        </w:rPr>
      </w:pPr>
      <w:r w:rsidRPr="00ED2C0B">
        <w:rPr>
          <w:noProof/>
        </w:rPr>
        <w:t>Bahr KD, Bruno J, Jokiel PL, Toonen RJ (2015) The unnatural history of Kane’ohe Bay: coral reef resilience in the face of centuries of anthropogenic impacts. PeerJ</w:t>
      </w:r>
    </w:p>
    <w:p w14:paraId="34550655" w14:textId="77777777" w:rsidR="00115387" w:rsidRPr="00115387" w:rsidRDefault="00115387" w:rsidP="007F449D">
      <w:pPr>
        <w:widowControl w:val="0"/>
        <w:autoSpaceDE w:val="0"/>
        <w:autoSpaceDN w:val="0"/>
        <w:adjustRightInd w:val="0"/>
        <w:spacing w:line="360" w:lineRule="auto"/>
        <w:ind w:left="480" w:hanging="480"/>
        <w:rPr>
          <w:rFonts w:cs="Times New Roman"/>
          <w:noProof/>
        </w:rPr>
      </w:pPr>
      <w:r w:rsidRPr="00115387">
        <w:rPr>
          <w:rFonts w:cs="Times New Roman"/>
          <w:color w:val="1A1A1A"/>
        </w:rPr>
        <w:t xml:space="preserve">Baker, A. C. (2001). Ecosystems: reef corals bleach to survive change. </w:t>
      </w:r>
      <w:r w:rsidRPr="00115387">
        <w:rPr>
          <w:rFonts w:cs="Times New Roman"/>
          <w:i/>
          <w:iCs/>
          <w:color w:val="1A1A1A"/>
        </w:rPr>
        <w:t>Nature</w:t>
      </w:r>
      <w:r w:rsidRPr="00115387">
        <w:rPr>
          <w:rFonts w:cs="Times New Roman"/>
          <w:color w:val="1A1A1A"/>
        </w:rPr>
        <w:t xml:space="preserve">, </w:t>
      </w:r>
      <w:r w:rsidRPr="00115387">
        <w:rPr>
          <w:rFonts w:cs="Times New Roman"/>
          <w:i/>
          <w:iCs/>
          <w:color w:val="1A1A1A"/>
        </w:rPr>
        <w:t>411</w:t>
      </w:r>
      <w:r w:rsidRPr="00115387">
        <w:rPr>
          <w:rFonts w:cs="Times New Roman"/>
          <w:color w:val="1A1A1A"/>
        </w:rPr>
        <w:t>(6839), 765-766</w:t>
      </w:r>
    </w:p>
    <w:p w14:paraId="3CE0A8B2" w14:textId="77777777" w:rsidR="006E76C7" w:rsidRPr="006E76C7" w:rsidRDefault="006E76C7" w:rsidP="007F449D">
      <w:pPr>
        <w:widowControl w:val="0"/>
        <w:autoSpaceDE w:val="0"/>
        <w:autoSpaceDN w:val="0"/>
        <w:adjustRightInd w:val="0"/>
        <w:spacing w:line="360" w:lineRule="auto"/>
        <w:ind w:left="480" w:hanging="480"/>
        <w:rPr>
          <w:rFonts w:cs="Times New Roman"/>
          <w:noProof/>
        </w:rPr>
      </w:pPr>
      <w:r w:rsidRPr="006E76C7">
        <w:rPr>
          <w:rFonts w:cs="Times New Roman"/>
          <w:color w:val="1A1A1A"/>
        </w:rPr>
        <w:t xml:space="preserve">Baker, D. M., Andras, J. P., Jordán-Garza, A. G., &amp; Fogel, M. L. (2013). Nitrate competition in a coral symbiosis varies with temperature among Symbiodinium clades. </w:t>
      </w:r>
      <w:r w:rsidRPr="006E76C7">
        <w:rPr>
          <w:rFonts w:cs="Times New Roman"/>
          <w:i/>
          <w:iCs/>
          <w:color w:val="1A1A1A"/>
        </w:rPr>
        <w:t>The ISME journal</w:t>
      </w:r>
      <w:r w:rsidRPr="006E76C7">
        <w:rPr>
          <w:rFonts w:cs="Times New Roman"/>
          <w:color w:val="1A1A1A"/>
        </w:rPr>
        <w:t xml:space="preserve">, </w:t>
      </w:r>
      <w:r w:rsidRPr="006E76C7">
        <w:rPr>
          <w:rFonts w:cs="Times New Roman"/>
          <w:i/>
          <w:iCs/>
          <w:color w:val="1A1A1A"/>
        </w:rPr>
        <w:t>7</w:t>
      </w:r>
      <w:r w:rsidRPr="006E76C7">
        <w:rPr>
          <w:rFonts w:cs="Times New Roman"/>
          <w:color w:val="1A1A1A"/>
        </w:rPr>
        <w:t>(6), 1248-1251</w:t>
      </w:r>
    </w:p>
    <w:p w14:paraId="11B488E3"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Barbier EB, Hacker SD, Kennedy C, Koch EW, Stier AC, Silliman BR (2011) The value of estuarine and coastal ecosystem services. Ecol Monogr 81:169–193</w:t>
      </w:r>
    </w:p>
    <w:p w14:paraId="55F4263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Bongaerts P, Carmichael M, Hay KB, Tonk L, Frade PR, Hoegh-guldberg O (2015) Prevalent endosymbiont zonation shapes the depth distributions of scleractinian coral species. Proc R Soc Open Sci 2:1–11</w:t>
      </w:r>
    </w:p>
    <w:p w14:paraId="126BA75D"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Cantin NE, Oppen MJH Van, Willis BL, Mieog JC, Negri AP (2009) Juvenile corals can acquire more carbon from high-performance algal symbionts. Coral Reefs 28:405–414</w:t>
      </w:r>
    </w:p>
    <w:p w14:paraId="47004CE9" w14:textId="77777777" w:rsidR="00CD67A9" w:rsidRPr="00CD67A9" w:rsidRDefault="00CD67A9" w:rsidP="007F449D">
      <w:pPr>
        <w:widowControl w:val="0"/>
        <w:autoSpaceDE w:val="0"/>
        <w:autoSpaceDN w:val="0"/>
        <w:adjustRightInd w:val="0"/>
        <w:spacing w:line="360" w:lineRule="auto"/>
        <w:ind w:left="480" w:hanging="480"/>
        <w:rPr>
          <w:rFonts w:cs="Times New Roman"/>
          <w:noProof/>
        </w:rPr>
      </w:pPr>
      <w:r w:rsidRPr="00CD67A9">
        <w:rPr>
          <w:rFonts w:cs="Times New Roman"/>
          <w:color w:val="1A1A1A"/>
        </w:rPr>
        <w:t xml:space="preserve">Chen, C. A., Wang, J. T., Fang, L. S., &amp; Yang, Y. W. (2005). Fluctuating algal symbiont communities in Acropora palifera (Scleractinia: Acroporidae) from Taiwan. </w:t>
      </w:r>
      <w:r w:rsidRPr="00CD67A9">
        <w:rPr>
          <w:rFonts w:cs="Times New Roman"/>
          <w:i/>
          <w:iCs/>
          <w:color w:val="1A1A1A"/>
        </w:rPr>
        <w:t>Marine Ecology Progress Series</w:t>
      </w:r>
      <w:r w:rsidRPr="00CD67A9">
        <w:rPr>
          <w:rFonts w:cs="Times New Roman"/>
          <w:color w:val="1A1A1A"/>
        </w:rPr>
        <w:t xml:space="preserve">, </w:t>
      </w:r>
      <w:r w:rsidRPr="00CD67A9">
        <w:rPr>
          <w:rFonts w:cs="Times New Roman"/>
          <w:i/>
          <w:iCs/>
          <w:color w:val="1A1A1A"/>
        </w:rPr>
        <w:t>295</w:t>
      </w:r>
      <w:r w:rsidRPr="00CD67A9">
        <w:rPr>
          <w:rFonts w:cs="Times New Roman"/>
          <w:color w:val="1A1A1A"/>
        </w:rPr>
        <w:t>, 113-121</w:t>
      </w:r>
    </w:p>
    <w:p w14:paraId="71937456" w14:textId="77777777" w:rsidR="00015A26" w:rsidRPr="00015A26" w:rsidRDefault="00015A26" w:rsidP="007F449D">
      <w:pPr>
        <w:widowControl w:val="0"/>
        <w:autoSpaceDE w:val="0"/>
        <w:autoSpaceDN w:val="0"/>
        <w:adjustRightInd w:val="0"/>
        <w:spacing w:line="360" w:lineRule="auto"/>
        <w:ind w:left="480" w:hanging="480"/>
        <w:rPr>
          <w:rFonts w:cs="Times New Roman"/>
          <w:color w:val="1A1A1A"/>
        </w:rPr>
      </w:pPr>
      <w:r w:rsidRPr="00015A26">
        <w:rPr>
          <w:rFonts w:cs="Times New Roman"/>
          <w:color w:val="1A1A1A"/>
        </w:rPr>
        <w:t>Cunning, R., Silverstein, R</w:t>
      </w:r>
      <w:r w:rsidR="006E76C7">
        <w:rPr>
          <w:rFonts w:cs="Times New Roman"/>
          <w:color w:val="1A1A1A"/>
        </w:rPr>
        <w:t>. N., &amp; Baker, A. C. (2015</w:t>
      </w:r>
      <w:r w:rsidRPr="00015A26">
        <w:rPr>
          <w:rFonts w:cs="Times New Roman"/>
          <w:color w:val="1A1A1A"/>
        </w:rPr>
        <w:t xml:space="preserve">). Investigating the causes and consequences of symbiont shuffling in a multi-partner reef coral symbiosis under environmental change. In </w:t>
      </w:r>
      <w:r w:rsidRPr="00015A26">
        <w:rPr>
          <w:rFonts w:cs="Times New Roman"/>
          <w:i/>
          <w:iCs/>
          <w:color w:val="1A1A1A"/>
        </w:rPr>
        <w:t>Proc. R. Soc. B</w:t>
      </w:r>
      <w:r>
        <w:rPr>
          <w:rFonts w:cs="Times New Roman"/>
          <w:color w:val="1A1A1A"/>
        </w:rPr>
        <w:t xml:space="preserve"> 282:</w:t>
      </w:r>
      <w:r w:rsidRPr="00015A26">
        <w:rPr>
          <w:rFonts w:cs="Times New Roman"/>
          <w:color w:val="1A1A1A"/>
        </w:rPr>
        <w:t>20141725</w:t>
      </w:r>
    </w:p>
    <w:p w14:paraId="40E3047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Cunning R, Ritson-Williams R, Gates RD (2016) Patterns of bleaching and recovery of Montipora capitata in Kaneohe Bay, Hawaii, USA. Mar Ecol Prog Ser 551:131–139</w:t>
      </w:r>
    </w:p>
    <w:p w14:paraId="602E7755"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DeSalvo, M. K., Estrada, A., Sunagawa, S., &amp; Medina, M. (2012). Transcriptomic responses to darkness stress point to common coral bleaching mechanisms. </w:t>
      </w:r>
      <w:r w:rsidRPr="00034BE9">
        <w:rPr>
          <w:rFonts w:cs="Times New Roman"/>
          <w:i/>
          <w:iCs/>
          <w:color w:val="1A1A1A"/>
        </w:rPr>
        <w:t>Coral Reefs</w:t>
      </w:r>
      <w:r w:rsidRPr="00034BE9">
        <w:rPr>
          <w:rFonts w:cs="Times New Roman"/>
          <w:color w:val="1A1A1A"/>
        </w:rPr>
        <w:t xml:space="preserve">, </w:t>
      </w:r>
      <w:r w:rsidRPr="00034BE9">
        <w:rPr>
          <w:rFonts w:cs="Times New Roman"/>
          <w:i/>
          <w:iCs/>
          <w:color w:val="1A1A1A"/>
        </w:rPr>
        <w:t>31</w:t>
      </w:r>
      <w:r w:rsidRPr="00034BE9">
        <w:rPr>
          <w:rFonts w:cs="Times New Roman"/>
          <w:color w:val="1A1A1A"/>
        </w:rPr>
        <w:t>(1), 215-228</w:t>
      </w:r>
    </w:p>
    <w:p w14:paraId="71A4E3A0"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Frade PR, Englebert N, Faria J, Visser PM, Bak RPM (2008) Distribution and photobiology of Symbiodinium types in different light environments for three colour morphs of the coral Madracis pharensis: Is there more to it than total irradiance? Coral Reefs 27:913–925</w:t>
      </w:r>
    </w:p>
    <w:p w14:paraId="5DBD529B" w14:textId="77777777" w:rsidR="00ED2C0B" w:rsidRDefault="00ED2C0B" w:rsidP="007F449D">
      <w:pPr>
        <w:widowControl w:val="0"/>
        <w:autoSpaceDE w:val="0"/>
        <w:autoSpaceDN w:val="0"/>
        <w:adjustRightInd w:val="0"/>
        <w:spacing w:line="360" w:lineRule="auto"/>
        <w:ind w:left="480" w:hanging="480"/>
        <w:rPr>
          <w:noProof/>
        </w:rPr>
      </w:pPr>
      <w:r w:rsidRPr="00ED2C0B">
        <w:rPr>
          <w:noProof/>
        </w:rPr>
        <w:t>Frade PR, Jonghe F de, Vermuelen F, Bleuswuk J van, Bak RPM (2008) Variation in symbiont distribution between closely related coral species over large depth ranges. Mol Ecol 17:691–703</w:t>
      </w:r>
    </w:p>
    <w:p w14:paraId="4316EA49" w14:textId="77777777" w:rsidR="00AA3D95" w:rsidRPr="00AA3D95" w:rsidRDefault="00AA3D95" w:rsidP="007F449D">
      <w:pPr>
        <w:widowControl w:val="0"/>
        <w:autoSpaceDE w:val="0"/>
        <w:autoSpaceDN w:val="0"/>
        <w:adjustRightInd w:val="0"/>
        <w:spacing w:line="360" w:lineRule="auto"/>
        <w:ind w:left="480" w:hanging="480"/>
        <w:rPr>
          <w:rFonts w:cs="Times New Roman"/>
          <w:noProof/>
        </w:rPr>
      </w:pPr>
      <w:r w:rsidRPr="00AA3D95">
        <w:rPr>
          <w:rFonts w:cs="Times New Roman"/>
          <w:color w:val="1A1A1A"/>
        </w:rPr>
        <w:t xml:space="preserve">Glynn, P. W., Maté, J. L., Baker, A. C., &amp; Calderón, M. O. (2001). Coral bleaching and mortality in Panama and Ecuador during the 1997–1998 El Niño–Southern Oscillation event: spatial/temporal patterns and comparisons with the 1982–1983 event. </w:t>
      </w:r>
      <w:r w:rsidRPr="00AA3D95">
        <w:rPr>
          <w:rFonts w:cs="Times New Roman"/>
          <w:i/>
          <w:iCs/>
          <w:color w:val="1A1A1A"/>
        </w:rPr>
        <w:t>Bulletin of Marine Science</w:t>
      </w:r>
      <w:r w:rsidRPr="00AA3D95">
        <w:rPr>
          <w:rFonts w:cs="Times New Roman"/>
          <w:color w:val="1A1A1A"/>
        </w:rPr>
        <w:t xml:space="preserve">, </w:t>
      </w:r>
      <w:r w:rsidRPr="00AA3D95">
        <w:rPr>
          <w:rFonts w:cs="Times New Roman"/>
          <w:i/>
          <w:iCs/>
          <w:color w:val="1A1A1A"/>
        </w:rPr>
        <w:t>69</w:t>
      </w:r>
      <w:r w:rsidRPr="00AA3D95">
        <w:rPr>
          <w:rFonts w:cs="Times New Roman"/>
          <w:color w:val="1A1A1A"/>
        </w:rPr>
        <w:t>(1), 79-109</w:t>
      </w:r>
    </w:p>
    <w:p w14:paraId="6126D486" w14:textId="77777777" w:rsidR="00ED2C0B" w:rsidRDefault="00ED2C0B" w:rsidP="007F449D">
      <w:pPr>
        <w:widowControl w:val="0"/>
        <w:autoSpaceDE w:val="0"/>
        <w:autoSpaceDN w:val="0"/>
        <w:adjustRightInd w:val="0"/>
        <w:spacing w:line="360" w:lineRule="auto"/>
        <w:ind w:left="480" w:hanging="480"/>
        <w:rPr>
          <w:noProof/>
        </w:rPr>
      </w:pPr>
      <w:r w:rsidRPr="00ED2C0B">
        <w:rPr>
          <w:noProof/>
        </w:rPr>
        <w:t>Grigg RW (1965) Ecological studies of black corals in Hawaii. Pacific Sci 19:244–259</w:t>
      </w:r>
    </w:p>
    <w:p w14:paraId="29B40900" w14:textId="77777777" w:rsidR="006E3A2C" w:rsidRPr="006E3A2C" w:rsidRDefault="006E3A2C" w:rsidP="007F449D">
      <w:pPr>
        <w:widowControl w:val="0"/>
        <w:autoSpaceDE w:val="0"/>
        <w:autoSpaceDN w:val="0"/>
        <w:adjustRightInd w:val="0"/>
        <w:spacing w:line="360" w:lineRule="auto"/>
        <w:ind w:left="480" w:hanging="480"/>
        <w:rPr>
          <w:rFonts w:cs="Times New Roman"/>
          <w:noProof/>
        </w:rPr>
      </w:pPr>
      <w:r w:rsidRPr="006E3A2C">
        <w:rPr>
          <w:rFonts w:cs="Times New Roman"/>
          <w:color w:val="1A1A1A"/>
        </w:rPr>
        <w:t xml:space="preserve">Hoegh-Guldberg, O., Mumby, P. J., Hooten, A. J., Steneck, R. S., Greenfield, P., Gomez, E., ... &amp; Knowlton, N. (2007). Coral reefs under rapid climate change and ocean acidification. </w:t>
      </w:r>
      <w:r w:rsidRPr="006E3A2C">
        <w:rPr>
          <w:rFonts w:cs="Times New Roman"/>
          <w:i/>
          <w:iCs/>
          <w:color w:val="1A1A1A"/>
        </w:rPr>
        <w:t>science</w:t>
      </w:r>
      <w:r w:rsidRPr="006E3A2C">
        <w:rPr>
          <w:rFonts w:cs="Times New Roman"/>
          <w:color w:val="1A1A1A"/>
        </w:rPr>
        <w:t xml:space="preserve">, </w:t>
      </w:r>
      <w:r w:rsidRPr="006E3A2C">
        <w:rPr>
          <w:rFonts w:cs="Times New Roman"/>
          <w:i/>
          <w:iCs/>
          <w:color w:val="1A1A1A"/>
        </w:rPr>
        <w:t>318</w:t>
      </w:r>
      <w:r w:rsidRPr="006E3A2C">
        <w:rPr>
          <w:rFonts w:cs="Times New Roman"/>
          <w:color w:val="1A1A1A"/>
        </w:rPr>
        <w:t>(5857), 1737-1742</w:t>
      </w:r>
    </w:p>
    <w:p w14:paraId="7ACA0330" w14:textId="77777777" w:rsidR="00ED2C0B" w:rsidRDefault="00ED2C0B" w:rsidP="007F449D">
      <w:pPr>
        <w:widowControl w:val="0"/>
        <w:autoSpaceDE w:val="0"/>
        <w:autoSpaceDN w:val="0"/>
        <w:adjustRightInd w:val="0"/>
        <w:spacing w:line="360" w:lineRule="auto"/>
        <w:ind w:left="480" w:hanging="480"/>
        <w:rPr>
          <w:noProof/>
        </w:rPr>
      </w:pPr>
      <w:r w:rsidRPr="00ED2C0B">
        <w:rPr>
          <w:noProof/>
        </w:rPr>
        <w:t>Iglesias-Prieto R, Beltrá N VH, Lajeunesse TC, Reyes-Bonilla H, Thomé PE (2004) Different algal symbionts explain the vertical distribution of dominant reef corals in the eastern Pacific. Proc R Soc London B Biol Sci 271:1757–1763</w:t>
      </w:r>
    </w:p>
    <w:p w14:paraId="32E93F80" w14:textId="77777777" w:rsidR="00C73A5D" w:rsidRPr="00C73A5D" w:rsidRDefault="00C73A5D" w:rsidP="007F449D">
      <w:pPr>
        <w:widowControl w:val="0"/>
        <w:autoSpaceDE w:val="0"/>
        <w:autoSpaceDN w:val="0"/>
        <w:adjustRightInd w:val="0"/>
        <w:spacing w:line="360" w:lineRule="auto"/>
        <w:ind w:left="480" w:hanging="480"/>
        <w:rPr>
          <w:rFonts w:cs="Times New Roman"/>
          <w:noProof/>
        </w:rPr>
      </w:pPr>
      <w:r w:rsidRPr="00C73A5D">
        <w:rPr>
          <w:rFonts w:cs="Times New Roman"/>
          <w:color w:val="1A1A1A"/>
        </w:rPr>
        <w:t xml:space="preserve">Jokiel, P. L., &amp; Coles, S. L. (1977). Effects of temperature on the mortality and growth of Hawaiian reef corals. </w:t>
      </w:r>
      <w:r w:rsidRPr="00C73A5D">
        <w:rPr>
          <w:rFonts w:cs="Times New Roman"/>
          <w:i/>
          <w:iCs/>
          <w:color w:val="1A1A1A"/>
        </w:rPr>
        <w:t>Marine Biology</w:t>
      </w:r>
      <w:r w:rsidRPr="00C73A5D">
        <w:rPr>
          <w:rFonts w:cs="Times New Roman"/>
          <w:color w:val="1A1A1A"/>
        </w:rPr>
        <w:t xml:space="preserve">, </w:t>
      </w:r>
      <w:r w:rsidRPr="00C73A5D">
        <w:rPr>
          <w:rFonts w:cs="Times New Roman"/>
          <w:i/>
          <w:iCs/>
          <w:color w:val="1A1A1A"/>
        </w:rPr>
        <w:t>43</w:t>
      </w:r>
      <w:r>
        <w:rPr>
          <w:rFonts w:cs="Times New Roman"/>
          <w:color w:val="1A1A1A"/>
        </w:rPr>
        <w:t>(3), 201-208</w:t>
      </w:r>
    </w:p>
    <w:p w14:paraId="3935DD1A"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Jones AM, Berkelmans R, Oppen MJH Van, Mieog JC, Sinclair W (2008) A community change in the algal endosymbionts of a scleractinian coral following a natural bleaching event: field evidence of acclimatization. Proc R Soc London B Biol Sci 275:1359–1365</w:t>
      </w:r>
    </w:p>
    <w:p w14:paraId="627012D9"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Kelmanson I V., Matz M V. (2003) Molecular basis and evolutionary origins of color diversity in great star coral Montastraea cavernosa (Scleractinia: Faviida). Mol Biol Evol 20:1125–1133</w:t>
      </w:r>
    </w:p>
    <w:p w14:paraId="008FF7F6"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Bhagooli R, Hidaka M, DeVantier L, Done T, Schmidt GW, Fitt WK, Hoegh-Guldberg O (2004) Closely related Symbiodinium spp. differ in relative dominance in coral reef host communities across environmental, latitudinal and biogeographic gradients. MEPS 284:147–161</w:t>
      </w:r>
    </w:p>
    <w:p w14:paraId="2E2845C6"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(2011) Improved resolution of reef-coral endosymbiont (Symbiodinium) species diversity, ecology, and evolution through psbA non-coding region genotyping. PLoS One 6</w:t>
      </w:r>
    </w:p>
    <w:p w14:paraId="5A09999E"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LaJeunesse TC, Thornhill DJ, Cox EF, Stanton FG, Fitt WK, Schmidt GW (2004) High diversity and host specificity observed among symbiotic dinoflagellates in reef coral communities from Hawaii. Coral Reefs 23:596–603</w:t>
      </w:r>
    </w:p>
    <w:p w14:paraId="3D571BD3" w14:textId="77777777" w:rsidR="00AF04A4" w:rsidRPr="00AF04A4" w:rsidRDefault="00AF04A4" w:rsidP="007F449D">
      <w:pPr>
        <w:widowControl w:val="0"/>
        <w:autoSpaceDE w:val="0"/>
        <w:autoSpaceDN w:val="0"/>
        <w:adjustRightInd w:val="0"/>
        <w:spacing w:line="360" w:lineRule="auto"/>
        <w:ind w:left="480" w:hanging="480"/>
        <w:rPr>
          <w:rFonts w:cs="Times New Roman"/>
          <w:noProof/>
        </w:rPr>
      </w:pPr>
      <w:r w:rsidRPr="00AF04A4">
        <w:rPr>
          <w:rFonts w:cs="Times New Roman"/>
          <w:color w:val="1A1A1A"/>
        </w:rPr>
        <w:t xml:space="preserve">Lesser, M. P., Mazel, C. H., Gorbunov, M. Y., &amp; Falkowski, P. G. (2004). Discovery of symbiotic nitrogen-fixing cyanobacteria in corals. </w:t>
      </w:r>
      <w:r w:rsidRPr="00AF04A4">
        <w:rPr>
          <w:rFonts w:cs="Times New Roman"/>
          <w:i/>
          <w:iCs/>
          <w:color w:val="1A1A1A"/>
        </w:rPr>
        <w:t>Science</w:t>
      </w:r>
      <w:r w:rsidRPr="00AF04A4">
        <w:rPr>
          <w:rFonts w:cs="Times New Roman"/>
          <w:color w:val="1A1A1A"/>
        </w:rPr>
        <w:t xml:space="preserve">, </w:t>
      </w:r>
      <w:r w:rsidRPr="00AF04A4">
        <w:rPr>
          <w:rFonts w:cs="Times New Roman"/>
          <w:i/>
          <w:iCs/>
          <w:color w:val="1A1A1A"/>
        </w:rPr>
        <w:t>305</w:t>
      </w:r>
      <w:r w:rsidRPr="00AF04A4">
        <w:rPr>
          <w:rFonts w:cs="Times New Roman"/>
          <w:color w:val="1A1A1A"/>
        </w:rPr>
        <w:t>(5686), 997-1000</w:t>
      </w:r>
    </w:p>
    <w:p w14:paraId="51D35281" w14:textId="77777777" w:rsidR="00ED2C0B" w:rsidRDefault="00ED2C0B" w:rsidP="007F449D">
      <w:pPr>
        <w:widowControl w:val="0"/>
        <w:autoSpaceDE w:val="0"/>
        <w:autoSpaceDN w:val="0"/>
        <w:adjustRightInd w:val="0"/>
        <w:spacing w:line="360" w:lineRule="auto"/>
        <w:ind w:left="480" w:hanging="480"/>
        <w:rPr>
          <w:noProof/>
        </w:rPr>
      </w:pPr>
      <w:r w:rsidRPr="00ED2C0B">
        <w:rPr>
          <w:noProof/>
        </w:rPr>
        <w:t>Little AF, Oppen M van, Willis BL (2004) Flexibility in algal endosymbiosis: shapes growth in reef corals. Science (80- ) 304:1492–1494</w:t>
      </w:r>
    </w:p>
    <w:p w14:paraId="33110B6F"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Lowe, R. J., Falter, J. L., Monismith, S. G., &amp; Atkinson, M. J. (2009). Wave-driven circulation of a coastal reef-lagoon system. </w:t>
      </w:r>
      <w:r w:rsidRPr="00034BE9">
        <w:rPr>
          <w:rFonts w:cs="Times New Roman"/>
          <w:i/>
          <w:iCs/>
          <w:color w:val="1A1A1A"/>
        </w:rPr>
        <w:t>Journal of Physical Oceanography</w:t>
      </w:r>
      <w:r w:rsidRPr="00034BE9">
        <w:rPr>
          <w:rFonts w:cs="Times New Roman"/>
          <w:color w:val="1A1A1A"/>
        </w:rPr>
        <w:t xml:space="preserve">, </w:t>
      </w:r>
      <w:r w:rsidRPr="00034BE9">
        <w:rPr>
          <w:rFonts w:cs="Times New Roman"/>
          <w:i/>
          <w:iCs/>
          <w:color w:val="1A1A1A"/>
        </w:rPr>
        <w:t>39</w:t>
      </w:r>
      <w:r w:rsidRPr="00034BE9">
        <w:rPr>
          <w:rFonts w:cs="Times New Roman"/>
          <w:color w:val="1A1A1A"/>
        </w:rPr>
        <w:t>(4), 873-893</w:t>
      </w:r>
    </w:p>
    <w:p w14:paraId="2FF082BB" w14:textId="77777777" w:rsidR="00777D38" w:rsidRDefault="00777D38" w:rsidP="007F449D">
      <w:pPr>
        <w:widowControl w:val="0"/>
        <w:autoSpaceDE w:val="0"/>
        <w:autoSpaceDN w:val="0"/>
        <w:adjustRightInd w:val="0"/>
        <w:spacing w:line="360" w:lineRule="auto"/>
        <w:ind w:left="480" w:hanging="480"/>
        <w:rPr>
          <w:rFonts w:cs="Times New Roman"/>
          <w:color w:val="1A1A1A"/>
        </w:rPr>
      </w:pPr>
      <w:r>
        <w:rPr>
          <w:rFonts w:cs="Times New Roman"/>
          <w:color w:val="1A1A1A"/>
        </w:rPr>
        <w:t>Muscatine, L.</w:t>
      </w:r>
      <w:r w:rsidRPr="00777D38">
        <w:rPr>
          <w:rFonts w:cs="Times New Roman"/>
          <w:color w:val="1A1A1A"/>
        </w:rPr>
        <w:t xml:space="preserve">, &amp; Porter, J. W. (1977). Reef corals: mutualistic symbioses adapted to nutrient-poor environments. </w:t>
      </w:r>
      <w:r w:rsidRPr="00777D38">
        <w:rPr>
          <w:rFonts w:cs="Times New Roman"/>
          <w:i/>
          <w:iCs/>
          <w:color w:val="1A1A1A"/>
        </w:rPr>
        <w:t>Bioscience</w:t>
      </w:r>
      <w:r w:rsidRPr="00777D38">
        <w:rPr>
          <w:rFonts w:cs="Times New Roman"/>
          <w:color w:val="1A1A1A"/>
        </w:rPr>
        <w:t xml:space="preserve">, </w:t>
      </w:r>
      <w:r w:rsidRPr="00777D38">
        <w:rPr>
          <w:rFonts w:cs="Times New Roman"/>
          <w:i/>
          <w:iCs/>
          <w:color w:val="1A1A1A"/>
        </w:rPr>
        <w:t>27</w:t>
      </w:r>
      <w:r w:rsidR="00C73A5D">
        <w:rPr>
          <w:rFonts w:cs="Times New Roman"/>
          <w:color w:val="1A1A1A"/>
        </w:rPr>
        <w:t>(7), 454-460</w:t>
      </w:r>
    </w:p>
    <w:p w14:paraId="38D41EDE" w14:textId="77777777" w:rsidR="00034BE9" w:rsidRPr="00034BE9" w:rsidRDefault="00034BE9" w:rsidP="007F449D">
      <w:pPr>
        <w:widowControl w:val="0"/>
        <w:autoSpaceDE w:val="0"/>
        <w:autoSpaceDN w:val="0"/>
        <w:adjustRightInd w:val="0"/>
        <w:spacing w:line="360" w:lineRule="auto"/>
        <w:ind w:left="480" w:hanging="480"/>
        <w:rPr>
          <w:rFonts w:cs="Times New Roman"/>
          <w:color w:val="1A1A1A"/>
        </w:rPr>
      </w:pPr>
      <w:r w:rsidRPr="00034BE9">
        <w:rPr>
          <w:rFonts w:cs="Times New Roman"/>
          <w:color w:val="1A1A1A"/>
        </w:rPr>
        <w:t xml:space="preserve">Oswald, F., Schmitt, F., Leutenegger, A., Ivanchenko, S., D'Angelo, C., Salih, A., ... &amp; Matz, M. V. (2007). Contributions of host and symbiont pigments to the coloration of reef corals. </w:t>
      </w:r>
      <w:r w:rsidRPr="00034BE9">
        <w:rPr>
          <w:rFonts w:cs="Times New Roman"/>
          <w:i/>
          <w:iCs/>
          <w:color w:val="1A1A1A"/>
        </w:rPr>
        <w:t>Febs Journal</w:t>
      </w:r>
      <w:r w:rsidRPr="00034BE9">
        <w:rPr>
          <w:rFonts w:cs="Times New Roman"/>
          <w:color w:val="1A1A1A"/>
        </w:rPr>
        <w:t xml:space="preserve">, </w:t>
      </w:r>
      <w:r w:rsidRPr="00034BE9">
        <w:rPr>
          <w:rFonts w:cs="Times New Roman"/>
          <w:i/>
          <w:iCs/>
          <w:color w:val="1A1A1A"/>
        </w:rPr>
        <w:t>274</w:t>
      </w:r>
      <w:r w:rsidRPr="00034BE9">
        <w:rPr>
          <w:rFonts w:cs="Times New Roman"/>
          <w:color w:val="1A1A1A"/>
        </w:rPr>
        <w:t>(4), 1102-1122</w:t>
      </w:r>
    </w:p>
    <w:p w14:paraId="3CB109CF" w14:textId="77777777" w:rsidR="007C7715" w:rsidRPr="007C7715" w:rsidRDefault="007C7715" w:rsidP="007F449D">
      <w:pPr>
        <w:widowControl w:val="0"/>
        <w:autoSpaceDE w:val="0"/>
        <w:autoSpaceDN w:val="0"/>
        <w:adjustRightInd w:val="0"/>
        <w:spacing w:line="360" w:lineRule="auto"/>
        <w:ind w:left="480" w:hanging="480"/>
        <w:rPr>
          <w:rFonts w:cs="Times New Roman"/>
          <w:noProof/>
        </w:rPr>
      </w:pPr>
      <w:r w:rsidRPr="007C7715">
        <w:rPr>
          <w:rFonts w:cs="Times New Roman"/>
          <w:color w:val="1A1A1A"/>
        </w:rPr>
        <w:t xml:space="preserve">Padilla-Gamiño, J. L., Pochon, X., Bird, C., Concepcion, G. T., &amp; Gates, R. D. (2012). From parent to gamete: vertical transmission of Symbiodinium (Dinophyceae) ITS2 sequence assemblages in the reef building coral Montipora capitata. </w:t>
      </w:r>
      <w:r w:rsidRPr="007C7715">
        <w:rPr>
          <w:rFonts w:cs="Times New Roman"/>
          <w:i/>
          <w:iCs/>
          <w:color w:val="1A1A1A"/>
        </w:rPr>
        <w:t>PLoS One</w:t>
      </w:r>
      <w:r w:rsidRPr="007C7715">
        <w:rPr>
          <w:rFonts w:cs="Times New Roman"/>
          <w:color w:val="1A1A1A"/>
        </w:rPr>
        <w:t xml:space="preserve">, </w:t>
      </w:r>
      <w:r w:rsidRPr="007C7715">
        <w:rPr>
          <w:rFonts w:cs="Times New Roman"/>
          <w:i/>
          <w:iCs/>
          <w:color w:val="1A1A1A"/>
        </w:rPr>
        <w:t>7</w:t>
      </w:r>
      <w:r>
        <w:rPr>
          <w:rFonts w:cs="Times New Roman"/>
          <w:color w:val="1A1A1A"/>
        </w:rPr>
        <w:t>(6)</w:t>
      </w:r>
    </w:p>
    <w:p w14:paraId="6ED217E6" w14:textId="77777777" w:rsidR="00ED2C0B" w:rsidRDefault="00ED2C0B" w:rsidP="007F449D">
      <w:pPr>
        <w:widowControl w:val="0"/>
        <w:autoSpaceDE w:val="0"/>
        <w:autoSpaceDN w:val="0"/>
        <w:adjustRightInd w:val="0"/>
        <w:spacing w:line="360" w:lineRule="auto"/>
        <w:ind w:left="480" w:hanging="480"/>
        <w:rPr>
          <w:noProof/>
        </w:rPr>
      </w:pPr>
      <w:r w:rsidRPr="00ED2C0B">
        <w:rPr>
          <w:noProof/>
        </w:rPr>
        <w:t>Pochon X, Gates RD (2010) A new Symbiodinium clade (Dinophyceae) from soritid foraminifera in Hawai’i. Mol Phylogenet Evol 56:492–497</w:t>
      </w:r>
    </w:p>
    <w:p w14:paraId="0CEBBA42" w14:textId="77777777" w:rsidR="00E562CC" w:rsidRDefault="00E562CC" w:rsidP="007F449D">
      <w:pPr>
        <w:widowControl w:val="0"/>
        <w:autoSpaceDE w:val="0"/>
        <w:autoSpaceDN w:val="0"/>
        <w:adjustRightInd w:val="0"/>
        <w:spacing w:line="360" w:lineRule="auto"/>
        <w:ind w:left="480" w:hanging="480"/>
        <w:rPr>
          <w:rFonts w:cs="Times New Roman"/>
          <w:color w:val="1A1A1A"/>
        </w:rPr>
      </w:pPr>
      <w:r w:rsidRPr="00E562CC">
        <w:rPr>
          <w:rFonts w:cs="Times New Roman"/>
          <w:color w:val="1A1A1A"/>
        </w:rPr>
        <w:t>Poland, D. M., &amp; Coffroth, M. A.</w:t>
      </w:r>
      <w:r w:rsidR="00E90D2B">
        <w:rPr>
          <w:rFonts w:cs="Times New Roman"/>
          <w:color w:val="1A1A1A"/>
        </w:rPr>
        <w:t xml:space="preserve"> (2016)</w:t>
      </w:r>
      <w:r w:rsidRPr="00E562CC">
        <w:rPr>
          <w:rFonts w:cs="Times New Roman"/>
          <w:color w:val="1A1A1A"/>
        </w:rPr>
        <w:t xml:space="preserve"> Trans-generational specificity within a cnidarian–algal symbiosis. </w:t>
      </w:r>
      <w:r w:rsidRPr="00E562CC">
        <w:rPr>
          <w:rFonts w:cs="Times New Roman"/>
          <w:i/>
          <w:iCs/>
          <w:color w:val="1A1A1A"/>
        </w:rPr>
        <w:t>Coral Reefs</w:t>
      </w:r>
      <w:r w:rsidRPr="00E562CC">
        <w:rPr>
          <w:rFonts w:cs="Times New Roman"/>
          <w:color w:val="1A1A1A"/>
        </w:rPr>
        <w:t>, 1-11</w:t>
      </w:r>
    </w:p>
    <w:p w14:paraId="4A553870" w14:textId="77777777"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R Core Team (2015) R: a language and environment for statistical computing. R Foundation for Statistical Computing, Vienna. https://R-project.org/</w:t>
      </w:r>
    </w:p>
    <w:p w14:paraId="4262FEF3" w14:textId="77777777" w:rsidR="008551B5" w:rsidRDefault="008551B5" w:rsidP="007F449D">
      <w:pPr>
        <w:widowControl w:val="0"/>
        <w:autoSpaceDE w:val="0"/>
        <w:autoSpaceDN w:val="0"/>
        <w:adjustRightInd w:val="0"/>
        <w:spacing w:line="360" w:lineRule="auto"/>
        <w:ind w:left="480" w:hanging="480"/>
        <w:rPr>
          <w:rFonts w:cs="Times New Roman"/>
          <w:color w:val="1A1A1A"/>
        </w:rPr>
      </w:pPr>
      <w:r>
        <w:rPr>
          <w:rFonts w:cs="Times New Roman"/>
          <w:color w:val="1A1A1A"/>
        </w:rPr>
        <w:t>Ritson-Williams R, Gates RD (2016a) Kaneohe Bay seawater temperature data 2014 and 2015, Zenodo, doi:10.5281/zenodo.53226</w:t>
      </w:r>
    </w:p>
    <w:p w14:paraId="6ADB7715" w14:textId="77777777" w:rsidR="008551B5" w:rsidRPr="00E562CC" w:rsidRDefault="008551B5" w:rsidP="007F449D">
      <w:pPr>
        <w:widowControl w:val="0"/>
        <w:autoSpaceDE w:val="0"/>
        <w:autoSpaceDN w:val="0"/>
        <w:adjustRightInd w:val="0"/>
        <w:spacing w:line="360" w:lineRule="auto"/>
        <w:ind w:left="480" w:hanging="480"/>
        <w:rPr>
          <w:rFonts w:cs="Times New Roman"/>
          <w:noProof/>
        </w:rPr>
      </w:pPr>
      <w:r>
        <w:rPr>
          <w:rFonts w:cs="Times New Roman"/>
          <w:color w:val="1A1A1A"/>
        </w:rPr>
        <w:t>Ritson-Williams R, Gates RD (2016b) Kaneohe Bay light data 2014 and 2015, Zenodo, doi:10.5281/zenodo.53227</w:t>
      </w:r>
    </w:p>
    <w:p w14:paraId="0074536C"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Rowan R (2004) Thermal adaptation in reef coral symbionts. Nat Publ Gr 430:742</w:t>
      </w:r>
    </w:p>
    <w:p w14:paraId="09B11434" w14:textId="77777777" w:rsidR="00ED2C0B" w:rsidRPr="00ED2C0B" w:rsidRDefault="002E4661" w:rsidP="007F449D">
      <w:pPr>
        <w:widowControl w:val="0"/>
        <w:autoSpaceDE w:val="0"/>
        <w:autoSpaceDN w:val="0"/>
        <w:adjustRightInd w:val="0"/>
        <w:spacing w:line="360" w:lineRule="auto"/>
        <w:ind w:left="480" w:hanging="480"/>
        <w:rPr>
          <w:noProof/>
        </w:rPr>
      </w:pPr>
      <w:r>
        <w:rPr>
          <w:noProof/>
        </w:rPr>
        <w:t>Rowan R, Knowlton</w:t>
      </w:r>
      <w:r w:rsidR="00ED2C0B" w:rsidRPr="00ED2C0B">
        <w:rPr>
          <w:noProof/>
        </w:rPr>
        <w:t xml:space="preserve"> N, Paine RT (1995) Intraspecific diversity and ecological zonation in coral-algal symbiosis. Proc Natl Acad Sci 92:2850–2853</w:t>
      </w:r>
    </w:p>
    <w:p w14:paraId="6960CAAF"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Salih A, Larkum A, Cox G, Kühl M, Hoegh-Guldberg O (2000) Fluorescent pigments in corals are photoprotective. Nature 408:850–853</w:t>
      </w:r>
    </w:p>
    <w:p w14:paraId="414C7EF8"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Sampayo EM, Franceschinis L, Hoegh-Guldberg O, Dove S (2007) Niche partitioning of closely related symbiotic dinoflagellates. Mol Ecol 16:3721–3733</w:t>
      </w:r>
    </w:p>
    <w:p w14:paraId="2EAFB4BB" w14:textId="77777777" w:rsidR="006D2843" w:rsidRPr="006D2843" w:rsidRDefault="006D2843" w:rsidP="007F449D">
      <w:pPr>
        <w:widowControl w:val="0"/>
        <w:autoSpaceDE w:val="0"/>
        <w:autoSpaceDN w:val="0"/>
        <w:adjustRightInd w:val="0"/>
        <w:spacing w:line="360" w:lineRule="auto"/>
        <w:ind w:left="480" w:hanging="480"/>
        <w:rPr>
          <w:rFonts w:cs="Times New Roman"/>
          <w:noProof/>
        </w:rPr>
      </w:pPr>
      <w:r w:rsidRPr="006D2843">
        <w:rPr>
          <w:rFonts w:cs="Times New Roman"/>
          <w:color w:val="1A1A1A"/>
        </w:rPr>
        <w:t xml:space="preserve">Shore-Maggio, A., Runyon, C. M., Ushijima, B., Aeby, G. S., &amp; Callahan, S. M. (2015). Differences in Bacterial Community Structure in Two Color Morphs of the Hawaiian Reef Coral Montipora capitata. </w:t>
      </w:r>
      <w:r w:rsidRPr="006D2843">
        <w:rPr>
          <w:rFonts w:cs="Times New Roman"/>
          <w:i/>
          <w:iCs/>
          <w:color w:val="1A1A1A"/>
        </w:rPr>
        <w:t>Applied and environmental microbiology</w:t>
      </w:r>
      <w:r w:rsidRPr="006D2843">
        <w:rPr>
          <w:rFonts w:cs="Times New Roman"/>
          <w:color w:val="1A1A1A"/>
        </w:rPr>
        <w:t xml:space="preserve">, </w:t>
      </w:r>
      <w:r w:rsidRPr="006D2843">
        <w:rPr>
          <w:rFonts w:cs="Times New Roman"/>
          <w:i/>
          <w:iCs/>
          <w:color w:val="1A1A1A"/>
        </w:rPr>
        <w:t>81</w:t>
      </w:r>
      <w:r w:rsidRPr="006D2843">
        <w:rPr>
          <w:rFonts w:cs="Times New Roman"/>
          <w:color w:val="1A1A1A"/>
        </w:rPr>
        <w:t>(20), 7312-7318</w:t>
      </w:r>
    </w:p>
    <w:p w14:paraId="25B52C19"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Silverstein RN, Correa AMS, Baker AC (2012) Specificity is rarely absolute in coral-algal symbiosis: implications for coral response to climate change. Proc Biol Sci 279:2609–18</w:t>
      </w:r>
    </w:p>
    <w:p w14:paraId="32697D78" w14:textId="77777777" w:rsidR="00ED2C0B" w:rsidRPr="00ED2C0B" w:rsidRDefault="00ED2C0B" w:rsidP="007F449D">
      <w:pPr>
        <w:widowControl w:val="0"/>
        <w:autoSpaceDE w:val="0"/>
        <w:autoSpaceDN w:val="0"/>
        <w:adjustRightInd w:val="0"/>
        <w:spacing w:line="360" w:lineRule="auto"/>
        <w:ind w:left="480" w:hanging="480"/>
        <w:rPr>
          <w:noProof/>
        </w:rPr>
      </w:pPr>
      <w:r w:rsidRPr="00ED2C0B">
        <w:rPr>
          <w:noProof/>
        </w:rPr>
        <w:t>Smith S V., Kimmerer WJ, Laws EA, Brock RE, Walsh TW (1981) Kaneohe Bay Sewage Diversion Experiment: perspectives on ecosystem responses to nutritional perturbation.</w:t>
      </w:r>
    </w:p>
    <w:p w14:paraId="13FF3BE3" w14:textId="77777777" w:rsidR="00ED2C0B" w:rsidRDefault="00ED2C0B" w:rsidP="007F449D">
      <w:pPr>
        <w:widowControl w:val="0"/>
        <w:autoSpaceDE w:val="0"/>
        <w:autoSpaceDN w:val="0"/>
        <w:adjustRightInd w:val="0"/>
        <w:spacing w:line="360" w:lineRule="auto"/>
        <w:ind w:left="480" w:hanging="480"/>
        <w:rPr>
          <w:noProof/>
        </w:rPr>
      </w:pPr>
      <w:r w:rsidRPr="00ED2C0B">
        <w:rPr>
          <w:noProof/>
        </w:rPr>
        <w:t>Stat M, Bird CE, Pochon X, Chasqui L, Chauka LJ, Concepcion GT, Logan D, Takabayashi M, Toonen RJ, Gates RD (2011) Variation in Symbiodinium ITS2 sequence assemblages among coral colonies. PLoS One 6:1–13</w:t>
      </w:r>
    </w:p>
    <w:p w14:paraId="41A93E65" w14:textId="77777777" w:rsidR="00034BE9" w:rsidRPr="00034BE9" w:rsidRDefault="00034BE9" w:rsidP="007F449D">
      <w:pPr>
        <w:widowControl w:val="0"/>
        <w:autoSpaceDE w:val="0"/>
        <w:autoSpaceDN w:val="0"/>
        <w:adjustRightInd w:val="0"/>
        <w:spacing w:line="360" w:lineRule="auto"/>
        <w:ind w:left="480" w:hanging="480"/>
        <w:rPr>
          <w:rFonts w:cs="Times New Roman"/>
          <w:noProof/>
        </w:rPr>
      </w:pPr>
      <w:r w:rsidRPr="00034BE9">
        <w:rPr>
          <w:rFonts w:cs="Times New Roman"/>
          <w:color w:val="1A1A1A"/>
        </w:rPr>
        <w:t xml:space="preserve">Takabayashi, M., &amp; Hoegh-Guldberg, O. (1995). Ecological and physiological differences between two colour morphs of the coral Pocillopora damicornis. </w:t>
      </w:r>
      <w:r w:rsidRPr="00034BE9">
        <w:rPr>
          <w:rFonts w:cs="Times New Roman"/>
          <w:i/>
          <w:iCs/>
          <w:color w:val="1A1A1A"/>
        </w:rPr>
        <w:t>Marine Biology</w:t>
      </w:r>
      <w:r w:rsidRPr="00034BE9">
        <w:rPr>
          <w:rFonts w:cs="Times New Roman"/>
          <w:color w:val="1A1A1A"/>
        </w:rPr>
        <w:t xml:space="preserve">, </w:t>
      </w:r>
      <w:r w:rsidRPr="00034BE9">
        <w:rPr>
          <w:rFonts w:cs="Times New Roman"/>
          <w:i/>
          <w:iCs/>
          <w:color w:val="1A1A1A"/>
        </w:rPr>
        <w:t>123</w:t>
      </w:r>
      <w:r w:rsidRPr="00034BE9">
        <w:rPr>
          <w:rFonts w:cs="Times New Roman"/>
          <w:color w:val="1A1A1A"/>
        </w:rPr>
        <w:t>(4), 705-714</w:t>
      </w:r>
    </w:p>
    <w:p w14:paraId="14CB74BF" w14:textId="77777777" w:rsidR="00034BE9" w:rsidRDefault="00CD67A9" w:rsidP="00034BE9">
      <w:pPr>
        <w:widowControl w:val="0"/>
        <w:autoSpaceDE w:val="0"/>
        <w:autoSpaceDN w:val="0"/>
        <w:adjustRightInd w:val="0"/>
        <w:spacing w:line="360" w:lineRule="auto"/>
        <w:ind w:left="480" w:hanging="480"/>
        <w:rPr>
          <w:rFonts w:cs="Times New Roman"/>
          <w:color w:val="1A1A1A"/>
        </w:rPr>
      </w:pPr>
      <w:r w:rsidRPr="00CD67A9">
        <w:rPr>
          <w:rFonts w:cs="Times New Roman"/>
          <w:color w:val="1A1A1A"/>
        </w:rPr>
        <w:t xml:space="preserve">Thornhill, D. J., Fitt, W. K., &amp; Schmidt, G. W. (2006). Highly stable symbioses among western Atlantic brooding corals. </w:t>
      </w:r>
      <w:r w:rsidRPr="00CD67A9">
        <w:rPr>
          <w:rFonts w:cs="Times New Roman"/>
          <w:i/>
          <w:iCs/>
          <w:color w:val="1A1A1A"/>
        </w:rPr>
        <w:t>Coral Reefs</w:t>
      </w:r>
      <w:r w:rsidRPr="00CD67A9">
        <w:rPr>
          <w:rFonts w:cs="Times New Roman"/>
          <w:color w:val="1A1A1A"/>
        </w:rPr>
        <w:t xml:space="preserve">, </w:t>
      </w:r>
      <w:r w:rsidRPr="00CD67A9">
        <w:rPr>
          <w:rFonts w:cs="Times New Roman"/>
          <w:i/>
          <w:iCs/>
          <w:color w:val="1A1A1A"/>
        </w:rPr>
        <w:t>25</w:t>
      </w:r>
      <w:r w:rsidRPr="00CD67A9">
        <w:rPr>
          <w:rFonts w:cs="Times New Roman"/>
          <w:color w:val="1A1A1A"/>
        </w:rPr>
        <w:t>(4), 515-519</w:t>
      </w:r>
      <w:r w:rsidR="00034BE9" w:rsidRPr="00034BE9">
        <w:rPr>
          <w:rFonts w:cs="Times New Roman"/>
          <w:color w:val="1A1A1A"/>
        </w:rPr>
        <w:t xml:space="preserve"> </w:t>
      </w:r>
    </w:p>
    <w:p w14:paraId="5C4A84DF" w14:textId="77777777" w:rsidR="002A537B" w:rsidRPr="002A537B" w:rsidRDefault="002A537B" w:rsidP="00034BE9">
      <w:pPr>
        <w:widowControl w:val="0"/>
        <w:autoSpaceDE w:val="0"/>
        <w:autoSpaceDN w:val="0"/>
        <w:adjustRightInd w:val="0"/>
        <w:spacing w:line="360" w:lineRule="auto"/>
        <w:ind w:left="480" w:hanging="480"/>
        <w:rPr>
          <w:rFonts w:cs="Times New Roman"/>
          <w:color w:val="1A1A1A"/>
        </w:rPr>
      </w:pPr>
      <w:r w:rsidRPr="002A537B">
        <w:rPr>
          <w:rFonts w:cs="Times New Roman"/>
          <w:color w:val="1A1A1A"/>
        </w:rPr>
        <w:t xml:space="preserve">Todd, P., Sidle, R., &amp; Chou, L. (2002). Plastic corals from Singapore: 2. </w:t>
      </w:r>
      <w:r w:rsidRPr="002A537B">
        <w:rPr>
          <w:rFonts w:cs="Times New Roman"/>
          <w:i/>
          <w:iCs/>
          <w:color w:val="1A1A1A"/>
        </w:rPr>
        <w:t>Coral reefs</w:t>
      </w:r>
      <w:r w:rsidRPr="002A537B">
        <w:rPr>
          <w:rFonts w:cs="Times New Roman"/>
          <w:color w:val="1A1A1A"/>
        </w:rPr>
        <w:t xml:space="preserve">, </w:t>
      </w:r>
      <w:r w:rsidRPr="002A537B">
        <w:rPr>
          <w:rFonts w:cs="Times New Roman"/>
          <w:i/>
          <w:iCs/>
          <w:color w:val="1A1A1A"/>
        </w:rPr>
        <w:t>21</w:t>
      </w:r>
      <w:r w:rsidRPr="002A537B">
        <w:rPr>
          <w:rFonts w:cs="Times New Roman"/>
          <w:color w:val="1A1A1A"/>
        </w:rPr>
        <w:t>(4), 407-408</w:t>
      </w:r>
    </w:p>
    <w:p w14:paraId="31D855C6" w14:textId="77777777" w:rsidR="00F44CE6" w:rsidRPr="00F44CE6" w:rsidRDefault="00F44CE6" w:rsidP="007F449D">
      <w:pPr>
        <w:widowControl w:val="0"/>
        <w:autoSpaceDE w:val="0"/>
        <w:autoSpaceDN w:val="0"/>
        <w:adjustRightInd w:val="0"/>
        <w:spacing w:line="360" w:lineRule="auto"/>
        <w:ind w:left="480" w:hanging="480"/>
        <w:rPr>
          <w:rFonts w:cs="Times New Roman"/>
          <w:noProof/>
        </w:rPr>
      </w:pPr>
      <w:r w:rsidRPr="00F44CE6">
        <w:rPr>
          <w:rFonts w:cs="Times New Roman"/>
          <w:color w:val="1A1A1A"/>
        </w:rPr>
        <w:t xml:space="preserve">Yuyama, I., Harii, S., &amp; Hidaka, M. (2012). Algal symbiont type affects gene expression in juveniles of the coral Acropora tenuis exposed to thermal stress. </w:t>
      </w:r>
      <w:r w:rsidRPr="00F44CE6">
        <w:rPr>
          <w:rFonts w:cs="Times New Roman"/>
          <w:i/>
          <w:iCs/>
          <w:color w:val="1A1A1A"/>
        </w:rPr>
        <w:t>Marine environmental research</w:t>
      </w:r>
      <w:r w:rsidRPr="00F44CE6">
        <w:rPr>
          <w:rFonts w:cs="Times New Roman"/>
          <w:color w:val="1A1A1A"/>
        </w:rPr>
        <w:t xml:space="preserve">, </w:t>
      </w:r>
      <w:r w:rsidRPr="00F44CE6">
        <w:rPr>
          <w:rFonts w:cs="Times New Roman"/>
          <w:i/>
          <w:iCs/>
          <w:color w:val="1A1A1A"/>
        </w:rPr>
        <w:t>76</w:t>
      </w:r>
      <w:r w:rsidRPr="00F44CE6">
        <w:rPr>
          <w:rFonts w:cs="Times New Roman"/>
          <w:color w:val="1A1A1A"/>
        </w:rPr>
        <w:t>, 41-47</w:t>
      </w:r>
    </w:p>
    <w:p w14:paraId="535F62F2" w14:textId="77777777" w:rsidR="0039327F" w:rsidRPr="00644893" w:rsidRDefault="00624D0D" w:rsidP="007F449D">
      <w:pPr>
        <w:widowControl w:val="0"/>
        <w:autoSpaceDE w:val="0"/>
        <w:autoSpaceDN w:val="0"/>
        <w:adjustRightInd w:val="0"/>
        <w:spacing w:line="360" w:lineRule="auto"/>
        <w:ind w:left="480" w:hanging="480"/>
        <w:rPr>
          <w:rFonts w:cs="Times New Roman"/>
        </w:rPr>
      </w:pPr>
      <w:r>
        <w:rPr>
          <w:rFonts w:cs="Times New Roman"/>
        </w:rPr>
        <w:fldChar w:fldCharType="end"/>
      </w:r>
    </w:p>
    <w:p w14:paraId="0D63CBD6" w14:textId="77777777" w:rsidR="00E70A1E" w:rsidRPr="000C5C7F" w:rsidRDefault="00B67855" w:rsidP="007F449D">
      <w:pPr>
        <w:spacing w:line="360" w:lineRule="auto"/>
        <w:rPr>
          <w:rFonts w:cs="Times New Roman"/>
          <w:b/>
        </w:rPr>
      </w:pPr>
      <w:r w:rsidRPr="008E69BA">
        <w:rPr>
          <w:rFonts w:cs="Times New Roman"/>
          <w:b/>
        </w:rPr>
        <w:t>FIGURE CAPTIONS</w:t>
      </w:r>
    </w:p>
    <w:p w14:paraId="488F9620" w14:textId="77777777" w:rsidR="00A60BED" w:rsidRDefault="00A60BED" w:rsidP="007F449D">
      <w:pPr>
        <w:spacing w:line="360" w:lineRule="auto"/>
        <w:rPr>
          <w:rFonts w:cs="Times New Roman"/>
        </w:rPr>
      </w:pPr>
      <w:r>
        <w:rPr>
          <w:rFonts w:cs="Times New Roman"/>
        </w:rPr>
        <w:t xml:space="preserve">Fig 1. Collection reef locations in </w:t>
      </w:r>
      <w:r w:rsidRPr="008E69BA">
        <w:rPr>
          <w:rFonts w:cs="Times New Roman"/>
        </w:rPr>
        <w:t>Kā</w:t>
      </w:r>
      <w:r>
        <w:rPr>
          <w:rFonts w:cs="Times New Roman"/>
        </w:rPr>
        <w:t>ne’ohe Bay, O’ahu, Hawai’i, USA</w:t>
      </w:r>
    </w:p>
    <w:p w14:paraId="477F2B1B" w14:textId="77777777" w:rsidR="00A60BED" w:rsidRDefault="00A60BED" w:rsidP="007F449D">
      <w:pPr>
        <w:spacing w:line="360" w:lineRule="auto"/>
        <w:rPr>
          <w:rFonts w:cs="Times New Roman"/>
        </w:rPr>
      </w:pPr>
    </w:p>
    <w:p w14:paraId="74A590B5" w14:textId="77777777" w:rsidR="006E1593" w:rsidRPr="008E69BA" w:rsidRDefault="00513CD6" w:rsidP="007F449D">
      <w:pPr>
        <w:spacing w:line="360" w:lineRule="auto"/>
        <w:rPr>
          <w:rFonts w:cs="Times New Roman"/>
        </w:rPr>
      </w:pPr>
      <w:r>
        <w:rPr>
          <w:rFonts w:cs="Times New Roman"/>
        </w:rPr>
        <w:t>Fig. 2</w:t>
      </w:r>
      <w:r w:rsidR="000766EF" w:rsidRPr="008E69BA">
        <w:rPr>
          <w:rFonts w:cs="Times New Roman"/>
        </w:rPr>
        <w:t xml:space="preserve">. </w:t>
      </w:r>
      <w:r w:rsidR="000766EF" w:rsidRPr="008E69BA">
        <w:rPr>
          <w:rFonts w:cs="Times New Roman"/>
          <w:i/>
        </w:rPr>
        <w:t xml:space="preserve">Montipora capitata </w:t>
      </w:r>
      <w:r w:rsidR="000766EF" w:rsidRPr="008E69BA">
        <w:rPr>
          <w:rFonts w:cs="Times New Roman"/>
        </w:rPr>
        <w:t>colonies of both color</w:t>
      </w:r>
      <w:r w:rsidR="00C821C2" w:rsidRPr="008E69BA">
        <w:rPr>
          <w:rFonts w:cs="Times New Roman"/>
        </w:rPr>
        <w:t xml:space="preserve"> morphs: orange (left) and brown (right). Photo credit: Raphael Ritson-Williams</w:t>
      </w:r>
    </w:p>
    <w:p w14:paraId="0EAD7129" w14:textId="77777777" w:rsidR="00BE6A7A" w:rsidRPr="008E69BA" w:rsidRDefault="00BE6A7A" w:rsidP="007F449D">
      <w:pPr>
        <w:spacing w:line="360" w:lineRule="auto"/>
        <w:rPr>
          <w:rFonts w:cs="Times New Roman"/>
        </w:rPr>
      </w:pPr>
    </w:p>
    <w:p w14:paraId="2EDAD9AF" w14:textId="77777777" w:rsidR="0028126E" w:rsidRPr="008E69BA" w:rsidRDefault="00513CD6" w:rsidP="007F449D">
      <w:pPr>
        <w:spacing w:line="360" w:lineRule="auto"/>
        <w:rPr>
          <w:rFonts w:cs="Times New Roman"/>
        </w:rPr>
      </w:pPr>
      <w:r>
        <w:rPr>
          <w:rFonts w:cs="Times New Roman"/>
        </w:rPr>
        <w:t>Fig. 3</w:t>
      </w:r>
      <w:r w:rsidR="000766EF" w:rsidRPr="008E69BA">
        <w:rPr>
          <w:rFonts w:cs="Times New Roman"/>
        </w:rPr>
        <w:t xml:space="preserve">. </w:t>
      </w:r>
      <w:r w:rsidR="00C821C2" w:rsidRPr="008E69BA">
        <w:rPr>
          <w:rFonts w:cs="Times New Roman"/>
        </w:rPr>
        <w:t xml:space="preserve">Proportion of occurrence of </w:t>
      </w:r>
      <w:r w:rsidR="00C821C2" w:rsidRPr="008E69BA">
        <w:rPr>
          <w:rFonts w:cs="Times New Roman"/>
          <w:i/>
        </w:rPr>
        <w:t>Symbiodinium</w:t>
      </w:r>
      <w:r w:rsidR="00C821C2" w:rsidRPr="008E69BA">
        <w:rPr>
          <w:rFonts w:cs="Times New Roman"/>
        </w:rPr>
        <w:t xml:space="preserve"> clades C and D in </w:t>
      </w:r>
      <w:r w:rsidR="00C821C2" w:rsidRPr="008E69BA">
        <w:rPr>
          <w:rFonts w:cs="Times New Roman"/>
          <w:i/>
        </w:rPr>
        <w:t>Montipora capitata</w:t>
      </w:r>
      <w:r w:rsidR="00C821C2" w:rsidRPr="008E69BA">
        <w:rPr>
          <w:rFonts w:cs="Times New Roman"/>
        </w:rPr>
        <w:t xml:space="preserve"> coloni</w:t>
      </w:r>
      <w:r w:rsidR="00A96F5A">
        <w:rPr>
          <w:rFonts w:cs="Times New Roman"/>
        </w:rPr>
        <w:t>es per dominant symbiont clade</w:t>
      </w:r>
      <w:r w:rsidR="00C821C2" w:rsidRPr="008E69BA">
        <w:rPr>
          <w:rFonts w:cs="Times New Roman"/>
        </w:rPr>
        <w:t xml:space="preserve"> </w:t>
      </w:r>
    </w:p>
    <w:p w14:paraId="1CDDD35C" w14:textId="77777777" w:rsidR="008B5B94" w:rsidRPr="008E69BA" w:rsidRDefault="008B5B94" w:rsidP="007F449D">
      <w:pPr>
        <w:spacing w:line="360" w:lineRule="auto"/>
        <w:rPr>
          <w:rFonts w:cs="Times New Roman"/>
        </w:rPr>
      </w:pPr>
    </w:p>
    <w:p w14:paraId="05024086" w14:textId="77777777" w:rsidR="0029390E" w:rsidRPr="008E69BA" w:rsidRDefault="00513CD6" w:rsidP="007F449D">
      <w:pPr>
        <w:spacing w:line="360" w:lineRule="auto"/>
        <w:rPr>
          <w:rFonts w:cs="Times New Roman"/>
        </w:rPr>
      </w:pPr>
      <w:r>
        <w:rPr>
          <w:rFonts w:cs="Times New Roman"/>
        </w:rPr>
        <w:t>Fig. 4</w:t>
      </w:r>
      <w:r w:rsidR="00F423C6" w:rsidRPr="008E69BA">
        <w:rPr>
          <w:rFonts w:cs="Times New Roman"/>
        </w:rPr>
        <w:t xml:space="preserve">. </w:t>
      </w:r>
      <w:proofErr w:type="gramStart"/>
      <w:r w:rsidR="00F423C6" w:rsidRPr="008E69BA">
        <w:rPr>
          <w:rFonts w:cs="Times New Roman"/>
        </w:rPr>
        <w:t>Percentage</w:t>
      </w:r>
      <w:r w:rsidR="008B70EB" w:rsidRPr="008E69BA">
        <w:rPr>
          <w:rFonts w:cs="Times New Roman"/>
        </w:rPr>
        <w:t xml:space="preserve"> of</w:t>
      </w:r>
      <w:r w:rsidR="008B5B94" w:rsidRPr="008E69BA">
        <w:rPr>
          <w:rFonts w:cs="Times New Roman"/>
        </w:rPr>
        <w:t xml:space="preserve"> </w:t>
      </w:r>
      <w:r w:rsidR="00C037AF" w:rsidRPr="008E69BA">
        <w:rPr>
          <w:rFonts w:cs="Times New Roman"/>
        </w:rPr>
        <w:t xml:space="preserve">clade D in all colonies of </w:t>
      </w:r>
      <w:r w:rsidR="00C037AF" w:rsidRPr="008E69BA">
        <w:rPr>
          <w:rFonts w:cs="Times New Roman"/>
          <w:i/>
        </w:rPr>
        <w:t>Montipora capitata</w:t>
      </w:r>
      <w:r w:rsidR="00C037AF" w:rsidRPr="008E69BA">
        <w:rPr>
          <w:rFonts w:cs="Times New Roman"/>
        </w:rPr>
        <w:t>.</w:t>
      </w:r>
      <w:proofErr w:type="gramEnd"/>
      <w:r w:rsidR="00C037AF" w:rsidRPr="008E69BA">
        <w:rPr>
          <w:rFonts w:cs="Times New Roman"/>
        </w:rPr>
        <w:t xml:space="preserve"> Bar colors indicate colony color morph</w:t>
      </w:r>
    </w:p>
    <w:p w14:paraId="42720ED3" w14:textId="77777777" w:rsidR="00462897" w:rsidRPr="008E69BA" w:rsidRDefault="00462897" w:rsidP="007F449D">
      <w:pPr>
        <w:spacing w:line="360" w:lineRule="auto"/>
        <w:rPr>
          <w:rFonts w:cs="Times New Roman"/>
        </w:rPr>
      </w:pPr>
    </w:p>
    <w:p w14:paraId="2CAF8CB2" w14:textId="77777777" w:rsidR="003940B6" w:rsidRPr="008E69BA" w:rsidRDefault="00B14A4B" w:rsidP="003940B6">
      <w:pPr>
        <w:spacing w:line="360" w:lineRule="auto"/>
        <w:rPr>
          <w:rFonts w:cs="Times New Roman"/>
        </w:rPr>
      </w:pPr>
      <w:r>
        <w:rPr>
          <w:rFonts w:cs="Times New Roman"/>
        </w:rPr>
        <w:t>Fig. 5</w:t>
      </w:r>
      <w:r w:rsidR="003940B6" w:rsidRPr="008E69BA">
        <w:rPr>
          <w:rFonts w:cs="Times New Roman"/>
        </w:rPr>
        <w:t>. (Top) Bars indicate the proportion of clade-dominance in all colonies grouped by 1m depth intervals. Line indicates the probability of clade D-dominance as a function of depth. (Middle) Bars indicate the proportion of occurrence of each color morph in all colonies grouped by 1m depth intervals. Line indicates the probability of occurrence of the orange color morph as a function of depth. (Bottom) Probability of clade D-dominance for all colonies of each color morph as a function of depth</w:t>
      </w:r>
    </w:p>
    <w:p w14:paraId="65B54C8C" w14:textId="77777777" w:rsidR="003940B6" w:rsidRDefault="003940B6" w:rsidP="007F449D">
      <w:pPr>
        <w:spacing w:line="360" w:lineRule="auto"/>
        <w:rPr>
          <w:rFonts w:cs="Times New Roman"/>
        </w:rPr>
      </w:pPr>
    </w:p>
    <w:p w14:paraId="7746866D" w14:textId="77777777" w:rsidR="003940B6" w:rsidRPr="008551B5" w:rsidRDefault="00B14A4B" w:rsidP="008551B5">
      <w:pPr>
        <w:spacing w:line="360" w:lineRule="auto"/>
        <w:rPr>
          <w:rFonts w:cs="Times New Roman"/>
        </w:rPr>
      </w:pPr>
      <w:r>
        <w:rPr>
          <w:rFonts w:cs="Times New Roman"/>
        </w:rPr>
        <w:t>Fig. 6</w:t>
      </w:r>
      <w:r w:rsidR="00356001" w:rsidRPr="008E69BA">
        <w:rPr>
          <w:rFonts w:cs="Times New Roman"/>
        </w:rPr>
        <w:t xml:space="preserve">. </w:t>
      </w:r>
      <w:r w:rsidR="000C5C7F">
        <w:rPr>
          <w:rFonts w:cs="Times New Roman"/>
        </w:rPr>
        <w:t>Latitudinal geographic distribution</w:t>
      </w:r>
      <w:r w:rsidR="00356001" w:rsidRPr="008E69BA">
        <w:rPr>
          <w:rFonts w:cs="Times New Roman"/>
        </w:rPr>
        <w:t xml:space="preserve"> of </w:t>
      </w:r>
      <w:r w:rsidR="00356001" w:rsidRPr="008E69BA">
        <w:rPr>
          <w:rFonts w:cs="Times New Roman"/>
          <w:i/>
        </w:rPr>
        <w:t>Symbiodinium</w:t>
      </w:r>
      <w:r w:rsidR="00356001" w:rsidRPr="008E69BA">
        <w:rPr>
          <w:rFonts w:cs="Times New Roman"/>
        </w:rPr>
        <w:t xml:space="preserve"> and color morph in </w:t>
      </w:r>
      <w:r w:rsidR="00356001" w:rsidRPr="008E69BA">
        <w:rPr>
          <w:rFonts w:cs="Times New Roman"/>
          <w:i/>
        </w:rPr>
        <w:t>Montipora capitata</w:t>
      </w:r>
      <w:r w:rsidR="00356001" w:rsidRPr="008E69BA">
        <w:rPr>
          <w:rFonts w:cs="Times New Roman"/>
        </w:rPr>
        <w:t xml:space="preserve"> across Kāne’ohe Bay, O’ahu, Hawai’i, USA</w:t>
      </w:r>
    </w:p>
    <w:sectPr w:rsidR="003940B6" w:rsidRPr="008551B5" w:rsidSect="007F449D">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00E0"/>
    <w:rsid w:val="00000A67"/>
    <w:rsid w:val="00003B26"/>
    <w:rsid w:val="00003E37"/>
    <w:rsid w:val="00004983"/>
    <w:rsid w:val="000052F7"/>
    <w:rsid w:val="00006C9C"/>
    <w:rsid w:val="0000737C"/>
    <w:rsid w:val="000073B7"/>
    <w:rsid w:val="000076D2"/>
    <w:rsid w:val="00007ACA"/>
    <w:rsid w:val="00011A03"/>
    <w:rsid w:val="00012EDC"/>
    <w:rsid w:val="000132B4"/>
    <w:rsid w:val="000133E9"/>
    <w:rsid w:val="000144F0"/>
    <w:rsid w:val="00014D48"/>
    <w:rsid w:val="000158EE"/>
    <w:rsid w:val="00015958"/>
    <w:rsid w:val="00015A26"/>
    <w:rsid w:val="00015C79"/>
    <w:rsid w:val="0001695D"/>
    <w:rsid w:val="0002042E"/>
    <w:rsid w:val="00021D9A"/>
    <w:rsid w:val="000229F3"/>
    <w:rsid w:val="00023302"/>
    <w:rsid w:val="00025CA1"/>
    <w:rsid w:val="00027A44"/>
    <w:rsid w:val="00030C03"/>
    <w:rsid w:val="0003200E"/>
    <w:rsid w:val="00032FC4"/>
    <w:rsid w:val="00033328"/>
    <w:rsid w:val="00034BE9"/>
    <w:rsid w:val="00036B1F"/>
    <w:rsid w:val="000374EB"/>
    <w:rsid w:val="0004123E"/>
    <w:rsid w:val="00041452"/>
    <w:rsid w:val="00041BF0"/>
    <w:rsid w:val="0004311D"/>
    <w:rsid w:val="000433BD"/>
    <w:rsid w:val="00043544"/>
    <w:rsid w:val="00046C9B"/>
    <w:rsid w:val="00051404"/>
    <w:rsid w:val="00052A06"/>
    <w:rsid w:val="00053FA8"/>
    <w:rsid w:val="00055028"/>
    <w:rsid w:val="0005674D"/>
    <w:rsid w:val="000571ED"/>
    <w:rsid w:val="00060AF9"/>
    <w:rsid w:val="00061F1E"/>
    <w:rsid w:val="00062682"/>
    <w:rsid w:val="00065E28"/>
    <w:rsid w:val="00066A58"/>
    <w:rsid w:val="00066AF7"/>
    <w:rsid w:val="00067A52"/>
    <w:rsid w:val="00070850"/>
    <w:rsid w:val="00070997"/>
    <w:rsid w:val="00070EAE"/>
    <w:rsid w:val="00071378"/>
    <w:rsid w:val="00071FCE"/>
    <w:rsid w:val="00072B4B"/>
    <w:rsid w:val="00072F53"/>
    <w:rsid w:val="00073F1D"/>
    <w:rsid w:val="00075529"/>
    <w:rsid w:val="00075BC7"/>
    <w:rsid w:val="000766EF"/>
    <w:rsid w:val="00077847"/>
    <w:rsid w:val="00082195"/>
    <w:rsid w:val="000825E9"/>
    <w:rsid w:val="000828B3"/>
    <w:rsid w:val="00082ABA"/>
    <w:rsid w:val="00082E89"/>
    <w:rsid w:val="000859BE"/>
    <w:rsid w:val="00085BCA"/>
    <w:rsid w:val="00086949"/>
    <w:rsid w:val="00086A63"/>
    <w:rsid w:val="000870FF"/>
    <w:rsid w:val="000901FE"/>
    <w:rsid w:val="000902B7"/>
    <w:rsid w:val="000925C2"/>
    <w:rsid w:val="000932D3"/>
    <w:rsid w:val="00093AFC"/>
    <w:rsid w:val="00093E01"/>
    <w:rsid w:val="0009701C"/>
    <w:rsid w:val="000971E5"/>
    <w:rsid w:val="000975CD"/>
    <w:rsid w:val="000A03A7"/>
    <w:rsid w:val="000A2C76"/>
    <w:rsid w:val="000A3FF3"/>
    <w:rsid w:val="000A533F"/>
    <w:rsid w:val="000A5593"/>
    <w:rsid w:val="000A5D65"/>
    <w:rsid w:val="000A6F7F"/>
    <w:rsid w:val="000B046E"/>
    <w:rsid w:val="000B11B3"/>
    <w:rsid w:val="000B286C"/>
    <w:rsid w:val="000B2C03"/>
    <w:rsid w:val="000B352A"/>
    <w:rsid w:val="000B3E43"/>
    <w:rsid w:val="000B434B"/>
    <w:rsid w:val="000C0703"/>
    <w:rsid w:val="000C0C58"/>
    <w:rsid w:val="000C12A6"/>
    <w:rsid w:val="000C37C8"/>
    <w:rsid w:val="000C3AC4"/>
    <w:rsid w:val="000C4495"/>
    <w:rsid w:val="000C5C7F"/>
    <w:rsid w:val="000C755E"/>
    <w:rsid w:val="000C7B82"/>
    <w:rsid w:val="000D61F7"/>
    <w:rsid w:val="000D6ED4"/>
    <w:rsid w:val="000E1BE4"/>
    <w:rsid w:val="000E1D7F"/>
    <w:rsid w:val="000E2B29"/>
    <w:rsid w:val="000E2DDB"/>
    <w:rsid w:val="000E4625"/>
    <w:rsid w:val="000E495A"/>
    <w:rsid w:val="000E51BE"/>
    <w:rsid w:val="000F105A"/>
    <w:rsid w:val="000F2128"/>
    <w:rsid w:val="000F2F80"/>
    <w:rsid w:val="000F3549"/>
    <w:rsid w:val="000F3574"/>
    <w:rsid w:val="000F4291"/>
    <w:rsid w:val="000F4366"/>
    <w:rsid w:val="000F4465"/>
    <w:rsid w:val="000F4EC9"/>
    <w:rsid w:val="000F57C1"/>
    <w:rsid w:val="000F5E53"/>
    <w:rsid w:val="000F7D83"/>
    <w:rsid w:val="0010102C"/>
    <w:rsid w:val="00101030"/>
    <w:rsid w:val="001015B7"/>
    <w:rsid w:val="00101B97"/>
    <w:rsid w:val="0010293E"/>
    <w:rsid w:val="00103102"/>
    <w:rsid w:val="0010391E"/>
    <w:rsid w:val="00104541"/>
    <w:rsid w:val="00106071"/>
    <w:rsid w:val="00106335"/>
    <w:rsid w:val="001067E3"/>
    <w:rsid w:val="0010700E"/>
    <w:rsid w:val="001105BB"/>
    <w:rsid w:val="00111E23"/>
    <w:rsid w:val="00112223"/>
    <w:rsid w:val="00112FD9"/>
    <w:rsid w:val="00115122"/>
    <w:rsid w:val="00115387"/>
    <w:rsid w:val="00115A79"/>
    <w:rsid w:val="00115E15"/>
    <w:rsid w:val="00117180"/>
    <w:rsid w:val="00117C01"/>
    <w:rsid w:val="001209AE"/>
    <w:rsid w:val="0012114C"/>
    <w:rsid w:val="00121929"/>
    <w:rsid w:val="001219EB"/>
    <w:rsid w:val="00122DF7"/>
    <w:rsid w:val="001248D3"/>
    <w:rsid w:val="00125E66"/>
    <w:rsid w:val="00125EF3"/>
    <w:rsid w:val="00126837"/>
    <w:rsid w:val="001270BB"/>
    <w:rsid w:val="0012730E"/>
    <w:rsid w:val="0012755E"/>
    <w:rsid w:val="00133B63"/>
    <w:rsid w:val="00134128"/>
    <w:rsid w:val="0013418D"/>
    <w:rsid w:val="0013419C"/>
    <w:rsid w:val="00135B65"/>
    <w:rsid w:val="00135C11"/>
    <w:rsid w:val="001368EE"/>
    <w:rsid w:val="00136A7D"/>
    <w:rsid w:val="001373D3"/>
    <w:rsid w:val="00137667"/>
    <w:rsid w:val="001407CE"/>
    <w:rsid w:val="00140829"/>
    <w:rsid w:val="00140C8F"/>
    <w:rsid w:val="00143D8B"/>
    <w:rsid w:val="0014634D"/>
    <w:rsid w:val="00151AB2"/>
    <w:rsid w:val="001521F2"/>
    <w:rsid w:val="00152B77"/>
    <w:rsid w:val="001548BA"/>
    <w:rsid w:val="001554D8"/>
    <w:rsid w:val="00155680"/>
    <w:rsid w:val="0015692E"/>
    <w:rsid w:val="00161F9B"/>
    <w:rsid w:val="00162D27"/>
    <w:rsid w:val="001649E5"/>
    <w:rsid w:val="00164F60"/>
    <w:rsid w:val="0016591E"/>
    <w:rsid w:val="0016592B"/>
    <w:rsid w:val="00166730"/>
    <w:rsid w:val="00167D69"/>
    <w:rsid w:val="0017023E"/>
    <w:rsid w:val="001707D8"/>
    <w:rsid w:val="001718C1"/>
    <w:rsid w:val="001726A2"/>
    <w:rsid w:val="001728B5"/>
    <w:rsid w:val="00173C7F"/>
    <w:rsid w:val="00174179"/>
    <w:rsid w:val="0017484A"/>
    <w:rsid w:val="0017796C"/>
    <w:rsid w:val="00180339"/>
    <w:rsid w:val="00180E9C"/>
    <w:rsid w:val="00184926"/>
    <w:rsid w:val="00185648"/>
    <w:rsid w:val="00187A61"/>
    <w:rsid w:val="0019098F"/>
    <w:rsid w:val="00191A87"/>
    <w:rsid w:val="00192B0C"/>
    <w:rsid w:val="0019408C"/>
    <w:rsid w:val="00194E47"/>
    <w:rsid w:val="001950F6"/>
    <w:rsid w:val="00196A56"/>
    <w:rsid w:val="001979F8"/>
    <w:rsid w:val="00197FD5"/>
    <w:rsid w:val="001A0501"/>
    <w:rsid w:val="001A205C"/>
    <w:rsid w:val="001A2167"/>
    <w:rsid w:val="001A22BE"/>
    <w:rsid w:val="001A22F5"/>
    <w:rsid w:val="001A2EB8"/>
    <w:rsid w:val="001A3A1D"/>
    <w:rsid w:val="001A4E29"/>
    <w:rsid w:val="001A5B31"/>
    <w:rsid w:val="001A6D3D"/>
    <w:rsid w:val="001B0238"/>
    <w:rsid w:val="001B0BE0"/>
    <w:rsid w:val="001B2599"/>
    <w:rsid w:val="001B3DC1"/>
    <w:rsid w:val="001B53BF"/>
    <w:rsid w:val="001B6287"/>
    <w:rsid w:val="001B7008"/>
    <w:rsid w:val="001B721F"/>
    <w:rsid w:val="001B7257"/>
    <w:rsid w:val="001C3BC7"/>
    <w:rsid w:val="001C3ECA"/>
    <w:rsid w:val="001C3F07"/>
    <w:rsid w:val="001C45E9"/>
    <w:rsid w:val="001C5075"/>
    <w:rsid w:val="001C67AC"/>
    <w:rsid w:val="001D063F"/>
    <w:rsid w:val="001D1DB0"/>
    <w:rsid w:val="001D3735"/>
    <w:rsid w:val="001D44BE"/>
    <w:rsid w:val="001D5093"/>
    <w:rsid w:val="001D5EA6"/>
    <w:rsid w:val="001D62B4"/>
    <w:rsid w:val="001D657E"/>
    <w:rsid w:val="001D6E08"/>
    <w:rsid w:val="001D7D2F"/>
    <w:rsid w:val="001E002A"/>
    <w:rsid w:val="001E00A8"/>
    <w:rsid w:val="001E26B3"/>
    <w:rsid w:val="001E525B"/>
    <w:rsid w:val="001E5C4F"/>
    <w:rsid w:val="001E5EB3"/>
    <w:rsid w:val="001E7AB2"/>
    <w:rsid w:val="001F1463"/>
    <w:rsid w:val="001F20C1"/>
    <w:rsid w:val="001F2A2C"/>
    <w:rsid w:val="001F2D9B"/>
    <w:rsid w:val="001F336F"/>
    <w:rsid w:val="001F3650"/>
    <w:rsid w:val="001F3A67"/>
    <w:rsid w:val="001F4219"/>
    <w:rsid w:val="001F53BB"/>
    <w:rsid w:val="001F5FB3"/>
    <w:rsid w:val="001F79D7"/>
    <w:rsid w:val="001F7C42"/>
    <w:rsid w:val="00200558"/>
    <w:rsid w:val="002027B4"/>
    <w:rsid w:val="002039B1"/>
    <w:rsid w:val="00206F70"/>
    <w:rsid w:val="0020704F"/>
    <w:rsid w:val="00207444"/>
    <w:rsid w:val="0020784C"/>
    <w:rsid w:val="002108DE"/>
    <w:rsid w:val="002113B7"/>
    <w:rsid w:val="002114AE"/>
    <w:rsid w:val="00213762"/>
    <w:rsid w:val="00213D73"/>
    <w:rsid w:val="00217358"/>
    <w:rsid w:val="00221F4E"/>
    <w:rsid w:val="002228EC"/>
    <w:rsid w:val="002236B7"/>
    <w:rsid w:val="00224C68"/>
    <w:rsid w:val="00226626"/>
    <w:rsid w:val="0023232C"/>
    <w:rsid w:val="0023337B"/>
    <w:rsid w:val="00233C6F"/>
    <w:rsid w:val="00235E87"/>
    <w:rsid w:val="002360A6"/>
    <w:rsid w:val="002364E9"/>
    <w:rsid w:val="002373A8"/>
    <w:rsid w:val="002400B4"/>
    <w:rsid w:val="002411AB"/>
    <w:rsid w:val="002423A3"/>
    <w:rsid w:val="002424E5"/>
    <w:rsid w:val="00242B10"/>
    <w:rsid w:val="00242BCE"/>
    <w:rsid w:val="00243215"/>
    <w:rsid w:val="002436BA"/>
    <w:rsid w:val="0024617F"/>
    <w:rsid w:val="00247DA1"/>
    <w:rsid w:val="0025255F"/>
    <w:rsid w:val="00252E38"/>
    <w:rsid w:val="00253A6A"/>
    <w:rsid w:val="00253C0F"/>
    <w:rsid w:val="002541EE"/>
    <w:rsid w:val="002558BA"/>
    <w:rsid w:val="002558D7"/>
    <w:rsid w:val="002575B6"/>
    <w:rsid w:val="00260D34"/>
    <w:rsid w:val="002634E3"/>
    <w:rsid w:val="00264EA4"/>
    <w:rsid w:val="00265A8F"/>
    <w:rsid w:val="00265F59"/>
    <w:rsid w:val="00270458"/>
    <w:rsid w:val="0027098C"/>
    <w:rsid w:val="002722AF"/>
    <w:rsid w:val="0027326C"/>
    <w:rsid w:val="002738EB"/>
    <w:rsid w:val="0027515A"/>
    <w:rsid w:val="00275971"/>
    <w:rsid w:val="0028126E"/>
    <w:rsid w:val="00286706"/>
    <w:rsid w:val="0029390E"/>
    <w:rsid w:val="00293F6E"/>
    <w:rsid w:val="00294C03"/>
    <w:rsid w:val="00294DFA"/>
    <w:rsid w:val="00294E80"/>
    <w:rsid w:val="002955F1"/>
    <w:rsid w:val="002A083E"/>
    <w:rsid w:val="002A31B9"/>
    <w:rsid w:val="002A4685"/>
    <w:rsid w:val="002A537B"/>
    <w:rsid w:val="002A59CD"/>
    <w:rsid w:val="002A67E9"/>
    <w:rsid w:val="002A7123"/>
    <w:rsid w:val="002A7601"/>
    <w:rsid w:val="002B066F"/>
    <w:rsid w:val="002B0CF3"/>
    <w:rsid w:val="002B156A"/>
    <w:rsid w:val="002B21E3"/>
    <w:rsid w:val="002B3392"/>
    <w:rsid w:val="002B40E0"/>
    <w:rsid w:val="002B533D"/>
    <w:rsid w:val="002B65FB"/>
    <w:rsid w:val="002B7B3E"/>
    <w:rsid w:val="002B7FCE"/>
    <w:rsid w:val="002C03FE"/>
    <w:rsid w:val="002C06F6"/>
    <w:rsid w:val="002C0984"/>
    <w:rsid w:val="002C13BB"/>
    <w:rsid w:val="002C2600"/>
    <w:rsid w:val="002C286B"/>
    <w:rsid w:val="002C2B06"/>
    <w:rsid w:val="002C3AB1"/>
    <w:rsid w:val="002C44D5"/>
    <w:rsid w:val="002C474D"/>
    <w:rsid w:val="002C72E4"/>
    <w:rsid w:val="002C7380"/>
    <w:rsid w:val="002C7CC3"/>
    <w:rsid w:val="002D019A"/>
    <w:rsid w:val="002D2734"/>
    <w:rsid w:val="002D3863"/>
    <w:rsid w:val="002D4EA4"/>
    <w:rsid w:val="002D5288"/>
    <w:rsid w:val="002D55BA"/>
    <w:rsid w:val="002D61A1"/>
    <w:rsid w:val="002D6248"/>
    <w:rsid w:val="002D710D"/>
    <w:rsid w:val="002D788F"/>
    <w:rsid w:val="002E0CCC"/>
    <w:rsid w:val="002E2C57"/>
    <w:rsid w:val="002E3665"/>
    <w:rsid w:val="002E4274"/>
    <w:rsid w:val="002E4661"/>
    <w:rsid w:val="002E47B0"/>
    <w:rsid w:val="002E5CF8"/>
    <w:rsid w:val="002E6B28"/>
    <w:rsid w:val="002E6E7E"/>
    <w:rsid w:val="002E6F57"/>
    <w:rsid w:val="002F14EC"/>
    <w:rsid w:val="002F181A"/>
    <w:rsid w:val="002F1BD1"/>
    <w:rsid w:val="002F2A1E"/>
    <w:rsid w:val="002F3499"/>
    <w:rsid w:val="002F3D05"/>
    <w:rsid w:val="002F5D6D"/>
    <w:rsid w:val="002F66D9"/>
    <w:rsid w:val="002F69F9"/>
    <w:rsid w:val="002F6A1E"/>
    <w:rsid w:val="002F6CA3"/>
    <w:rsid w:val="002F7379"/>
    <w:rsid w:val="002F7F78"/>
    <w:rsid w:val="0030078C"/>
    <w:rsid w:val="00301E2B"/>
    <w:rsid w:val="003023E9"/>
    <w:rsid w:val="00303155"/>
    <w:rsid w:val="003059B8"/>
    <w:rsid w:val="00305B0B"/>
    <w:rsid w:val="00306EB0"/>
    <w:rsid w:val="00306F6C"/>
    <w:rsid w:val="003107C2"/>
    <w:rsid w:val="003161DA"/>
    <w:rsid w:val="00316DBA"/>
    <w:rsid w:val="00316E8B"/>
    <w:rsid w:val="0031787A"/>
    <w:rsid w:val="003250CF"/>
    <w:rsid w:val="003250F5"/>
    <w:rsid w:val="00325D13"/>
    <w:rsid w:val="00325D5C"/>
    <w:rsid w:val="00325EA8"/>
    <w:rsid w:val="003264EF"/>
    <w:rsid w:val="0032740E"/>
    <w:rsid w:val="0033008A"/>
    <w:rsid w:val="00331551"/>
    <w:rsid w:val="00331698"/>
    <w:rsid w:val="00331FB3"/>
    <w:rsid w:val="00333257"/>
    <w:rsid w:val="003346C7"/>
    <w:rsid w:val="00335208"/>
    <w:rsid w:val="0033574F"/>
    <w:rsid w:val="003370E4"/>
    <w:rsid w:val="00340911"/>
    <w:rsid w:val="00340D58"/>
    <w:rsid w:val="00341D6F"/>
    <w:rsid w:val="00342464"/>
    <w:rsid w:val="00344072"/>
    <w:rsid w:val="00344A51"/>
    <w:rsid w:val="003518AE"/>
    <w:rsid w:val="00351974"/>
    <w:rsid w:val="0035422A"/>
    <w:rsid w:val="00356001"/>
    <w:rsid w:val="003567ED"/>
    <w:rsid w:val="00356A97"/>
    <w:rsid w:val="003570B0"/>
    <w:rsid w:val="003570F8"/>
    <w:rsid w:val="0035782B"/>
    <w:rsid w:val="00360446"/>
    <w:rsid w:val="003611CB"/>
    <w:rsid w:val="0036133C"/>
    <w:rsid w:val="003624F4"/>
    <w:rsid w:val="0036363F"/>
    <w:rsid w:val="00364683"/>
    <w:rsid w:val="0036483C"/>
    <w:rsid w:val="00364AB9"/>
    <w:rsid w:val="00367CAF"/>
    <w:rsid w:val="00367F75"/>
    <w:rsid w:val="00372B62"/>
    <w:rsid w:val="00373E92"/>
    <w:rsid w:val="003743FF"/>
    <w:rsid w:val="0037484A"/>
    <w:rsid w:val="00376AC1"/>
    <w:rsid w:val="00377037"/>
    <w:rsid w:val="003771D5"/>
    <w:rsid w:val="00384353"/>
    <w:rsid w:val="0038522A"/>
    <w:rsid w:val="00385FCA"/>
    <w:rsid w:val="003876B6"/>
    <w:rsid w:val="00387A4A"/>
    <w:rsid w:val="003915D2"/>
    <w:rsid w:val="00391F0A"/>
    <w:rsid w:val="00392B7E"/>
    <w:rsid w:val="0039327F"/>
    <w:rsid w:val="003940B6"/>
    <w:rsid w:val="003979A7"/>
    <w:rsid w:val="003A0CED"/>
    <w:rsid w:val="003A119F"/>
    <w:rsid w:val="003A2543"/>
    <w:rsid w:val="003A38FA"/>
    <w:rsid w:val="003A4FF0"/>
    <w:rsid w:val="003A7938"/>
    <w:rsid w:val="003A7B86"/>
    <w:rsid w:val="003B41F5"/>
    <w:rsid w:val="003B422F"/>
    <w:rsid w:val="003B43CA"/>
    <w:rsid w:val="003B4C12"/>
    <w:rsid w:val="003B52D8"/>
    <w:rsid w:val="003B7170"/>
    <w:rsid w:val="003B7234"/>
    <w:rsid w:val="003B75E1"/>
    <w:rsid w:val="003B75E6"/>
    <w:rsid w:val="003B77D3"/>
    <w:rsid w:val="003C13F9"/>
    <w:rsid w:val="003C2ACA"/>
    <w:rsid w:val="003C5856"/>
    <w:rsid w:val="003C6215"/>
    <w:rsid w:val="003D0239"/>
    <w:rsid w:val="003D1B77"/>
    <w:rsid w:val="003D428B"/>
    <w:rsid w:val="003D4AC8"/>
    <w:rsid w:val="003D4BE6"/>
    <w:rsid w:val="003D5BA5"/>
    <w:rsid w:val="003D67EF"/>
    <w:rsid w:val="003D6A5D"/>
    <w:rsid w:val="003D6AAA"/>
    <w:rsid w:val="003D6BD5"/>
    <w:rsid w:val="003D71B8"/>
    <w:rsid w:val="003E250A"/>
    <w:rsid w:val="003E2F4B"/>
    <w:rsid w:val="003E3BA8"/>
    <w:rsid w:val="003E472B"/>
    <w:rsid w:val="003E6497"/>
    <w:rsid w:val="003E6609"/>
    <w:rsid w:val="003E6BC8"/>
    <w:rsid w:val="003E775A"/>
    <w:rsid w:val="003F1B3B"/>
    <w:rsid w:val="003F2EBF"/>
    <w:rsid w:val="003F54CC"/>
    <w:rsid w:val="003F6038"/>
    <w:rsid w:val="003F604C"/>
    <w:rsid w:val="003F618B"/>
    <w:rsid w:val="003F68DA"/>
    <w:rsid w:val="003F72F2"/>
    <w:rsid w:val="003F7693"/>
    <w:rsid w:val="004004F0"/>
    <w:rsid w:val="00400C61"/>
    <w:rsid w:val="00400F26"/>
    <w:rsid w:val="00400F34"/>
    <w:rsid w:val="00401C4F"/>
    <w:rsid w:val="00403D55"/>
    <w:rsid w:val="004064D9"/>
    <w:rsid w:val="00407C3C"/>
    <w:rsid w:val="00410C2E"/>
    <w:rsid w:val="00413D4D"/>
    <w:rsid w:val="00415F90"/>
    <w:rsid w:val="00417777"/>
    <w:rsid w:val="0042061A"/>
    <w:rsid w:val="00420771"/>
    <w:rsid w:val="0042077E"/>
    <w:rsid w:val="00420905"/>
    <w:rsid w:val="00423C2B"/>
    <w:rsid w:val="00424F58"/>
    <w:rsid w:val="00427228"/>
    <w:rsid w:val="00427DE3"/>
    <w:rsid w:val="00430678"/>
    <w:rsid w:val="004325DF"/>
    <w:rsid w:val="0043636D"/>
    <w:rsid w:val="0043793C"/>
    <w:rsid w:val="00440C31"/>
    <w:rsid w:val="00440F13"/>
    <w:rsid w:val="004415EF"/>
    <w:rsid w:val="004416B8"/>
    <w:rsid w:val="004446A1"/>
    <w:rsid w:val="00445449"/>
    <w:rsid w:val="00447298"/>
    <w:rsid w:val="00447FA9"/>
    <w:rsid w:val="0045067C"/>
    <w:rsid w:val="004506DC"/>
    <w:rsid w:val="00450747"/>
    <w:rsid w:val="00450CA3"/>
    <w:rsid w:val="00450CD0"/>
    <w:rsid w:val="00451260"/>
    <w:rsid w:val="00453D42"/>
    <w:rsid w:val="0045467B"/>
    <w:rsid w:val="00454D94"/>
    <w:rsid w:val="00454FBD"/>
    <w:rsid w:val="00455D36"/>
    <w:rsid w:val="004576C7"/>
    <w:rsid w:val="0046000B"/>
    <w:rsid w:val="00460CEE"/>
    <w:rsid w:val="00462009"/>
    <w:rsid w:val="004623DA"/>
    <w:rsid w:val="00462897"/>
    <w:rsid w:val="00463D50"/>
    <w:rsid w:val="00465223"/>
    <w:rsid w:val="00465701"/>
    <w:rsid w:val="00465BD9"/>
    <w:rsid w:val="00466384"/>
    <w:rsid w:val="0046744E"/>
    <w:rsid w:val="00470352"/>
    <w:rsid w:val="00471B30"/>
    <w:rsid w:val="00472E85"/>
    <w:rsid w:val="00474162"/>
    <w:rsid w:val="004742A6"/>
    <w:rsid w:val="00474C54"/>
    <w:rsid w:val="00475532"/>
    <w:rsid w:val="00475B5C"/>
    <w:rsid w:val="00476AF6"/>
    <w:rsid w:val="00480497"/>
    <w:rsid w:val="00481A2D"/>
    <w:rsid w:val="00481CE8"/>
    <w:rsid w:val="00482D55"/>
    <w:rsid w:val="004840D5"/>
    <w:rsid w:val="00484799"/>
    <w:rsid w:val="00484C54"/>
    <w:rsid w:val="00485B56"/>
    <w:rsid w:val="0048641C"/>
    <w:rsid w:val="00486743"/>
    <w:rsid w:val="00486E89"/>
    <w:rsid w:val="004870C6"/>
    <w:rsid w:val="004913F3"/>
    <w:rsid w:val="00491B20"/>
    <w:rsid w:val="00492637"/>
    <w:rsid w:val="0049388B"/>
    <w:rsid w:val="004948D8"/>
    <w:rsid w:val="004A183F"/>
    <w:rsid w:val="004A25BD"/>
    <w:rsid w:val="004A2637"/>
    <w:rsid w:val="004A2D94"/>
    <w:rsid w:val="004A338D"/>
    <w:rsid w:val="004A34BF"/>
    <w:rsid w:val="004A3531"/>
    <w:rsid w:val="004A3C69"/>
    <w:rsid w:val="004A412F"/>
    <w:rsid w:val="004A43A8"/>
    <w:rsid w:val="004A5D7B"/>
    <w:rsid w:val="004A6448"/>
    <w:rsid w:val="004A67F4"/>
    <w:rsid w:val="004A72CF"/>
    <w:rsid w:val="004A7FD5"/>
    <w:rsid w:val="004B0123"/>
    <w:rsid w:val="004B03FE"/>
    <w:rsid w:val="004B0967"/>
    <w:rsid w:val="004B17E1"/>
    <w:rsid w:val="004B1B53"/>
    <w:rsid w:val="004B2100"/>
    <w:rsid w:val="004B351C"/>
    <w:rsid w:val="004B37F2"/>
    <w:rsid w:val="004B388D"/>
    <w:rsid w:val="004B3EB6"/>
    <w:rsid w:val="004B4DC9"/>
    <w:rsid w:val="004B56AF"/>
    <w:rsid w:val="004B58D2"/>
    <w:rsid w:val="004B5A14"/>
    <w:rsid w:val="004B5FB2"/>
    <w:rsid w:val="004B61B4"/>
    <w:rsid w:val="004B7A5A"/>
    <w:rsid w:val="004C2978"/>
    <w:rsid w:val="004C7204"/>
    <w:rsid w:val="004C7A37"/>
    <w:rsid w:val="004D1008"/>
    <w:rsid w:val="004D260B"/>
    <w:rsid w:val="004D2788"/>
    <w:rsid w:val="004D2B60"/>
    <w:rsid w:val="004D2F4C"/>
    <w:rsid w:val="004D30C7"/>
    <w:rsid w:val="004D4CFA"/>
    <w:rsid w:val="004D6AEB"/>
    <w:rsid w:val="004E04B9"/>
    <w:rsid w:val="004E0A12"/>
    <w:rsid w:val="004E0EC7"/>
    <w:rsid w:val="004E1943"/>
    <w:rsid w:val="004E1E91"/>
    <w:rsid w:val="004E2303"/>
    <w:rsid w:val="004E322B"/>
    <w:rsid w:val="004E34FE"/>
    <w:rsid w:val="004E561B"/>
    <w:rsid w:val="004E6E00"/>
    <w:rsid w:val="004E6F3D"/>
    <w:rsid w:val="004E7827"/>
    <w:rsid w:val="004F027C"/>
    <w:rsid w:val="004F0D21"/>
    <w:rsid w:val="004F1D33"/>
    <w:rsid w:val="004F1F1D"/>
    <w:rsid w:val="004F228B"/>
    <w:rsid w:val="004F2FDA"/>
    <w:rsid w:val="004F43EB"/>
    <w:rsid w:val="004F4A47"/>
    <w:rsid w:val="004F50C5"/>
    <w:rsid w:val="004F5A9B"/>
    <w:rsid w:val="004F7BE5"/>
    <w:rsid w:val="00502D50"/>
    <w:rsid w:val="00504B45"/>
    <w:rsid w:val="0050509F"/>
    <w:rsid w:val="00505128"/>
    <w:rsid w:val="005053EC"/>
    <w:rsid w:val="00505C97"/>
    <w:rsid w:val="00505E22"/>
    <w:rsid w:val="005104C0"/>
    <w:rsid w:val="005113D2"/>
    <w:rsid w:val="00512694"/>
    <w:rsid w:val="00513CC6"/>
    <w:rsid w:val="00513CD6"/>
    <w:rsid w:val="005146FD"/>
    <w:rsid w:val="00520170"/>
    <w:rsid w:val="0052175F"/>
    <w:rsid w:val="00522B72"/>
    <w:rsid w:val="0052391A"/>
    <w:rsid w:val="00523DB1"/>
    <w:rsid w:val="00523F3F"/>
    <w:rsid w:val="005248C8"/>
    <w:rsid w:val="00524919"/>
    <w:rsid w:val="00524AA9"/>
    <w:rsid w:val="00524F6C"/>
    <w:rsid w:val="00525A3E"/>
    <w:rsid w:val="00525C64"/>
    <w:rsid w:val="005261AF"/>
    <w:rsid w:val="0052780B"/>
    <w:rsid w:val="00527E89"/>
    <w:rsid w:val="00531AF4"/>
    <w:rsid w:val="0053579C"/>
    <w:rsid w:val="00535D69"/>
    <w:rsid w:val="00536755"/>
    <w:rsid w:val="00540EF0"/>
    <w:rsid w:val="00542DC5"/>
    <w:rsid w:val="0054475A"/>
    <w:rsid w:val="00545255"/>
    <w:rsid w:val="005455BC"/>
    <w:rsid w:val="00545D2C"/>
    <w:rsid w:val="0054639F"/>
    <w:rsid w:val="005469B7"/>
    <w:rsid w:val="00547458"/>
    <w:rsid w:val="00547938"/>
    <w:rsid w:val="00550639"/>
    <w:rsid w:val="005518B9"/>
    <w:rsid w:val="005520F0"/>
    <w:rsid w:val="00552F1D"/>
    <w:rsid w:val="00554929"/>
    <w:rsid w:val="00556397"/>
    <w:rsid w:val="0055646B"/>
    <w:rsid w:val="00560CF8"/>
    <w:rsid w:val="0056159C"/>
    <w:rsid w:val="00563F50"/>
    <w:rsid w:val="005649FF"/>
    <w:rsid w:val="00565043"/>
    <w:rsid w:val="00565BF7"/>
    <w:rsid w:val="005671EC"/>
    <w:rsid w:val="00567297"/>
    <w:rsid w:val="00570959"/>
    <w:rsid w:val="00571860"/>
    <w:rsid w:val="005724DB"/>
    <w:rsid w:val="005728FF"/>
    <w:rsid w:val="005734EC"/>
    <w:rsid w:val="00573FC3"/>
    <w:rsid w:val="00574C12"/>
    <w:rsid w:val="005758D0"/>
    <w:rsid w:val="005775BA"/>
    <w:rsid w:val="00577B9E"/>
    <w:rsid w:val="00577CFB"/>
    <w:rsid w:val="005804F6"/>
    <w:rsid w:val="00580CFF"/>
    <w:rsid w:val="00581A9E"/>
    <w:rsid w:val="00583362"/>
    <w:rsid w:val="005836E2"/>
    <w:rsid w:val="00583F22"/>
    <w:rsid w:val="00585076"/>
    <w:rsid w:val="0058562E"/>
    <w:rsid w:val="0058774F"/>
    <w:rsid w:val="00587D28"/>
    <w:rsid w:val="0059177A"/>
    <w:rsid w:val="005921EF"/>
    <w:rsid w:val="00594099"/>
    <w:rsid w:val="00596602"/>
    <w:rsid w:val="005A1F2E"/>
    <w:rsid w:val="005A4B52"/>
    <w:rsid w:val="005A61B2"/>
    <w:rsid w:val="005A7ADA"/>
    <w:rsid w:val="005B07F0"/>
    <w:rsid w:val="005B1F96"/>
    <w:rsid w:val="005B3362"/>
    <w:rsid w:val="005B46C5"/>
    <w:rsid w:val="005B4CC3"/>
    <w:rsid w:val="005B6180"/>
    <w:rsid w:val="005B7D80"/>
    <w:rsid w:val="005C08D5"/>
    <w:rsid w:val="005C0F50"/>
    <w:rsid w:val="005C113D"/>
    <w:rsid w:val="005C471F"/>
    <w:rsid w:val="005C6CEC"/>
    <w:rsid w:val="005C6D72"/>
    <w:rsid w:val="005C7B19"/>
    <w:rsid w:val="005D07EC"/>
    <w:rsid w:val="005D096F"/>
    <w:rsid w:val="005D36DC"/>
    <w:rsid w:val="005D4D84"/>
    <w:rsid w:val="005D519C"/>
    <w:rsid w:val="005D52F4"/>
    <w:rsid w:val="005D5F03"/>
    <w:rsid w:val="005D6284"/>
    <w:rsid w:val="005D692C"/>
    <w:rsid w:val="005E0A9A"/>
    <w:rsid w:val="005E1AF5"/>
    <w:rsid w:val="005E2C60"/>
    <w:rsid w:val="005E33B4"/>
    <w:rsid w:val="005E3D92"/>
    <w:rsid w:val="005E5579"/>
    <w:rsid w:val="005F3195"/>
    <w:rsid w:val="005F34FD"/>
    <w:rsid w:val="005F6949"/>
    <w:rsid w:val="005F7897"/>
    <w:rsid w:val="005F7E93"/>
    <w:rsid w:val="00602CFF"/>
    <w:rsid w:val="006057FF"/>
    <w:rsid w:val="006067EB"/>
    <w:rsid w:val="00606DE5"/>
    <w:rsid w:val="0060760D"/>
    <w:rsid w:val="00607E4A"/>
    <w:rsid w:val="006122B8"/>
    <w:rsid w:val="00613B1C"/>
    <w:rsid w:val="00613BDB"/>
    <w:rsid w:val="00613F87"/>
    <w:rsid w:val="00615340"/>
    <w:rsid w:val="006159C4"/>
    <w:rsid w:val="00615A15"/>
    <w:rsid w:val="006163F4"/>
    <w:rsid w:val="00616B72"/>
    <w:rsid w:val="006213C4"/>
    <w:rsid w:val="0062210A"/>
    <w:rsid w:val="00622DD5"/>
    <w:rsid w:val="0062456D"/>
    <w:rsid w:val="00624D0D"/>
    <w:rsid w:val="00625311"/>
    <w:rsid w:val="00625F77"/>
    <w:rsid w:val="0062647E"/>
    <w:rsid w:val="006264FB"/>
    <w:rsid w:val="006266EA"/>
    <w:rsid w:val="00632D5D"/>
    <w:rsid w:val="006349EE"/>
    <w:rsid w:val="00635AFC"/>
    <w:rsid w:val="006372B8"/>
    <w:rsid w:val="006374D3"/>
    <w:rsid w:val="00641E3D"/>
    <w:rsid w:val="006420A2"/>
    <w:rsid w:val="0064215B"/>
    <w:rsid w:val="00642362"/>
    <w:rsid w:val="006424F7"/>
    <w:rsid w:val="00643740"/>
    <w:rsid w:val="00643AC9"/>
    <w:rsid w:val="00644893"/>
    <w:rsid w:val="006451BA"/>
    <w:rsid w:val="006459F1"/>
    <w:rsid w:val="00646384"/>
    <w:rsid w:val="0064643C"/>
    <w:rsid w:val="00646CAE"/>
    <w:rsid w:val="00647E09"/>
    <w:rsid w:val="00650128"/>
    <w:rsid w:val="00650503"/>
    <w:rsid w:val="0065633F"/>
    <w:rsid w:val="00656BE1"/>
    <w:rsid w:val="00660926"/>
    <w:rsid w:val="00662DBC"/>
    <w:rsid w:val="00663341"/>
    <w:rsid w:val="006643F9"/>
    <w:rsid w:val="006654A0"/>
    <w:rsid w:val="00665BAC"/>
    <w:rsid w:val="006667E2"/>
    <w:rsid w:val="006668FA"/>
    <w:rsid w:val="006706B1"/>
    <w:rsid w:val="00670AEE"/>
    <w:rsid w:val="00671BF1"/>
    <w:rsid w:val="00673900"/>
    <w:rsid w:val="006759F7"/>
    <w:rsid w:val="006779AE"/>
    <w:rsid w:val="00680DC5"/>
    <w:rsid w:val="006816F6"/>
    <w:rsid w:val="00681877"/>
    <w:rsid w:val="00681985"/>
    <w:rsid w:val="00682C6F"/>
    <w:rsid w:val="00684883"/>
    <w:rsid w:val="00686AFE"/>
    <w:rsid w:val="00686BD5"/>
    <w:rsid w:val="00686F03"/>
    <w:rsid w:val="006873E8"/>
    <w:rsid w:val="00687958"/>
    <w:rsid w:val="006903ED"/>
    <w:rsid w:val="00691216"/>
    <w:rsid w:val="006920BD"/>
    <w:rsid w:val="0069244C"/>
    <w:rsid w:val="00692733"/>
    <w:rsid w:val="0069285A"/>
    <w:rsid w:val="00696DD2"/>
    <w:rsid w:val="00697A15"/>
    <w:rsid w:val="006A0A87"/>
    <w:rsid w:val="006A1755"/>
    <w:rsid w:val="006A46E7"/>
    <w:rsid w:val="006A48A3"/>
    <w:rsid w:val="006A54CF"/>
    <w:rsid w:val="006A64F3"/>
    <w:rsid w:val="006A7015"/>
    <w:rsid w:val="006A79F2"/>
    <w:rsid w:val="006B0112"/>
    <w:rsid w:val="006B12D4"/>
    <w:rsid w:val="006B1ADB"/>
    <w:rsid w:val="006B1C75"/>
    <w:rsid w:val="006B381E"/>
    <w:rsid w:val="006B401B"/>
    <w:rsid w:val="006B4DEB"/>
    <w:rsid w:val="006B535B"/>
    <w:rsid w:val="006B6A79"/>
    <w:rsid w:val="006B7545"/>
    <w:rsid w:val="006C0929"/>
    <w:rsid w:val="006C0B64"/>
    <w:rsid w:val="006C1090"/>
    <w:rsid w:val="006C1C3A"/>
    <w:rsid w:val="006C1DCB"/>
    <w:rsid w:val="006C3049"/>
    <w:rsid w:val="006C345D"/>
    <w:rsid w:val="006C4A81"/>
    <w:rsid w:val="006C566D"/>
    <w:rsid w:val="006C5FB6"/>
    <w:rsid w:val="006C669D"/>
    <w:rsid w:val="006C77C7"/>
    <w:rsid w:val="006D115D"/>
    <w:rsid w:val="006D2843"/>
    <w:rsid w:val="006D3C40"/>
    <w:rsid w:val="006D4C8D"/>
    <w:rsid w:val="006D6D93"/>
    <w:rsid w:val="006D715C"/>
    <w:rsid w:val="006D72B9"/>
    <w:rsid w:val="006E0F28"/>
    <w:rsid w:val="006E1593"/>
    <w:rsid w:val="006E18AF"/>
    <w:rsid w:val="006E1918"/>
    <w:rsid w:val="006E21A0"/>
    <w:rsid w:val="006E30DE"/>
    <w:rsid w:val="006E3309"/>
    <w:rsid w:val="006E34E7"/>
    <w:rsid w:val="006E3A2C"/>
    <w:rsid w:val="006E3B16"/>
    <w:rsid w:val="006E41E8"/>
    <w:rsid w:val="006E4FB7"/>
    <w:rsid w:val="006E5EB3"/>
    <w:rsid w:val="006E64DE"/>
    <w:rsid w:val="006E6B2F"/>
    <w:rsid w:val="006E76C7"/>
    <w:rsid w:val="006F01AB"/>
    <w:rsid w:val="006F072F"/>
    <w:rsid w:val="006F2D31"/>
    <w:rsid w:val="006F2F3A"/>
    <w:rsid w:val="006F2F51"/>
    <w:rsid w:val="006F615D"/>
    <w:rsid w:val="00700E6C"/>
    <w:rsid w:val="00702C2A"/>
    <w:rsid w:val="0070358F"/>
    <w:rsid w:val="00703907"/>
    <w:rsid w:val="007046ED"/>
    <w:rsid w:val="00704B56"/>
    <w:rsid w:val="00705056"/>
    <w:rsid w:val="007063BD"/>
    <w:rsid w:val="00706508"/>
    <w:rsid w:val="00706DCC"/>
    <w:rsid w:val="007074A0"/>
    <w:rsid w:val="00707D2E"/>
    <w:rsid w:val="007101BB"/>
    <w:rsid w:val="00711616"/>
    <w:rsid w:val="00711A8C"/>
    <w:rsid w:val="00712377"/>
    <w:rsid w:val="00713494"/>
    <w:rsid w:val="00714FC3"/>
    <w:rsid w:val="00715C91"/>
    <w:rsid w:val="00716998"/>
    <w:rsid w:val="00716B3F"/>
    <w:rsid w:val="00716C8E"/>
    <w:rsid w:val="00717E83"/>
    <w:rsid w:val="007217AD"/>
    <w:rsid w:val="00721A37"/>
    <w:rsid w:val="007225F2"/>
    <w:rsid w:val="007227D1"/>
    <w:rsid w:val="00722993"/>
    <w:rsid w:val="00722E5C"/>
    <w:rsid w:val="00722FDB"/>
    <w:rsid w:val="00723E94"/>
    <w:rsid w:val="00726A83"/>
    <w:rsid w:val="00726E4D"/>
    <w:rsid w:val="00731156"/>
    <w:rsid w:val="007323E5"/>
    <w:rsid w:val="007357A5"/>
    <w:rsid w:val="00735939"/>
    <w:rsid w:val="00736E98"/>
    <w:rsid w:val="00737342"/>
    <w:rsid w:val="00737F95"/>
    <w:rsid w:val="007414FA"/>
    <w:rsid w:val="007434D7"/>
    <w:rsid w:val="0074399D"/>
    <w:rsid w:val="00744D56"/>
    <w:rsid w:val="0074537F"/>
    <w:rsid w:val="00745C54"/>
    <w:rsid w:val="00746FB4"/>
    <w:rsid w:val="007472AF"/>
    <w:rsid w:val="00750E31"/>
    <w:rsid w:val="007517CD"/>
    <w:rsid w:val="00752493"/>
    <w:rsid w:val="0075294D"/>
    <w:rsid w:val="007556BE"/>
    <w:rsid w:val="00755F83"/>
    <w:rsid w:val="00756819"/>
    <w:rsid w:val="007579EC"/>
    <w:rsid w:val="007604C1"/>
    <w:rsid w:val="00762076"/>
    <w:rsid w:val="0077073F"/>
    <w:rsid w:val="0077138D"/>
    <w:rsid w:val="007713AF"/>
    <w:rsid w:val="0077145D"/>
    <w:rsid w:val="00771730"/>
    <w:rsid w:val="00771CA5"/>
    <w:rsid w:val="00773396"/>
    <w:rsid w:val="0077378E"/>
    <w:rsid w:val="0077396F"/>
    <w:rsid w:val="00773A83"/>
    <w:rsid w:val="00773E44"/>
    <w:rsid w:val="00774A35"/>
    <w:rsid w:val="00775F01"/>
    <w:rsid w:val="007770B4"/>
    <w:rsid w:val="007772CE"/>
    <w:rsid w:val="00777D38"/>
    <w:rsid w:val="00780ACE"/>
    <w:rsid w:val="00781A7B"/>
    <w:rsid w:val="00781E19"/>
    <w:rsid w:val="0078212D"/>
    <w:rsid w:val="00782EA8"/>
    <w:rsid w:val="00783C08"/>
    <w:rsid w:val="00783F1E"/>
    <w:rsid w:val="007854D7"/>
    <w:rsid w:val="00785597"/>
    <w:rsid w:val="00785E7A"/>
    <w:rsid w:val="00786F8D"/>
    <w:rsid w:val="00786F98"/>
    <w:rsid w:val="00787086"/>
    <w:rsid w:val="007874E7"/>
    <w:rsid w:val="0079022E"/>
    <w:rsid w:val="00790A87"/>
    <w:rsid w:val="0079569B"/>
    <w:rsid w:val="00795AFD"/>
    <w:rsid w:val="00797C19"/>
    <w:rsid w:val="007A1593"/>
    <w:rsid w:val="007A2C21"/>
    <w:rsid w:val="007A3410"/>
    <w:rsid w:val="007A3823"/>
    <w:rsid w:val="007B2A43"/>
    <w:rsid w:val="007B5A9C"/>
    <w:rsid w:val="007B72E6"/>
    <w:rsid w:val="007B77B1"/>
    <w:rsid w:val="007C3B8B"/>
    <w:rsid w:val="007C3DB2"/>
    <w:rsid w:val="007C7715"/>
    <w:rsid w:val="007C7925"/>
    <w:rsid w:val="007D0009"/>
    <w:rsid w:val="007D0674"/>
    <w:rsid w:val="007D21C8"/>
    <w:rsid w:val="007D4F08"/>
    <w:rsid w:val="007D55E5"/>
    <w:rsid w:val="007D5784"/>
    <w:rsid w:val="007D64FF"/>
    <w:rsid w:val="007D7301"/>
    <w:rsid w:val="007E1703"/>
    <w:rsid w:val="007E17D7"/>
    <w:rsid w:val="007E279C"/>
    <w:rsid w:val="007E2D2D"/>
    <w:rsid w:val="007E4149"/>
    <w:rsid w:val="007E4C0A"/>
    <w:rsid w:val="007E5054"/>
    <w:rsid w:val="007E5530"/>
    <w:rsid w:val="007E68A4"/>
    <w:rsid w:val="007F02F9"/>
    <w:rsid w:val="007F05C8"/>
    <w:rsid w:val="007F0A88"/>
    <w:rsid w:val="007F1BC0"/>
    <w:rsid w:val="007F4406"/>
    <w:rsid w:val="007F449D"/>
    <w:rsid w:val="007F4601"/>
    <w:rsid w:val="007F4F21"/>
    <w:rsid w:val="007F5281"/>
    <w:rsid w:val="007F6773"/>
    <w:rsid w:val="007F6AE2"/>
    <w:rsid w:val="007F727D"/>
    <w:rsid w:val="007F76A8"/>
    <w:rsid w:val="007F7995"/>
    <w:rsid w:val="007F7CD8"/>
    <w:rsid w:val="00805F68"/>
    <w:rsid w:val="00806F2B"/>
    <w:rsid w:val="0080703F"/>
    <w:rsid w:val="00807F05"/>
    <w:rsid w:val="00810D4F"/>
    <w:rsid w:val="0081166B"/>
    <w:rsid w:val="008122F9"/>
    <w:rsid w:val="00812FCE"/>
    <w:rsid w:val="00813C9B"/>
    <w:rsid w:val="00814A48"/>
    <w:rsid w:val="00815A16"/>
    <w:rsid w:val="008206F7"/>
    <w:rsid w:val="00820FB0"/>
    <w:rsid w:val="00821361"/>
    <w:rsid w:val="00822102"/>
    <w:rsid w:val="0082311A"/>
    <w:rsid w:val="00823D41"/>
    <w:rsid w:val="00826117"/>
    <w:rsid w:val="008268BF"/>
    <w:rsid w:val="00830877"/>
    <w:rsid w:val="00830A14"/>
    <w:rsid w:val="008323E7"/>
    <w:rsid w:val="00832835"/>
    <w:rsid w:val="00832B94"/>
    <w:rsid w:val="00834A57"/>
    <w:rsid w:val="00834C39"/>
    <w:rsid w:val="00835EF2"/>
    <w:rsid w:val="00836102"/>
    <w:rsid w:val="00836F87"/>
    <w:rsid w:val="008371E2"/>
    <w:rsid w:val="008372C2"/>
    <w:rsid w:val="008409C8"/>
    <w:rsid w:val="00841FBD"/>
    <w:rsid w:val="00842F27"/>
    <w:rsid w:val="00843E9F"/>
    <w:rsid w:val="00845339"/>
    <w:rsid w:val="008454F6"/>
    <w:rsid w:val="00847D96"/>
    <w:rsid w:val="00847F3A"/>
    <w:rsid w:val="00850C09"/>
    <w:rsid w:val="008510F1"/>
    <w:rsid w:val="00851501"/>
    <w:rsid w:val="008519AB"/>
    <w:rsid w:val="008542F7"/>
    <w:rsid w:val="008551B5"/>
    <w:rsid w:val="008554A0"/>
    <w:rsid w:val="00856189"/>
    <w:rsid w:val="00860FA3"/>
    <w:rsid w:val="00861C95"/>
    <w:rsid w:val="00862B09"/>
    <w:rsid w:val="008630D9"/>
    <w:rsid w:val="00863F54"/>
    <w:rsid w:val="00875C08"/>
    <w:rsid w:val="0087770E"/>
    <w:rsid w:val="00880EBA"/>
    <w:rsid w:val="0088298D"/>
    <w:rsid w:val="00882A83"/>
    <w:rsid w:val="00884A0B"/>
    <w:rsid w:val="00885998"/>
    <w:rsid w:val="00886054"/>
    <w:rsid w:val="00886C36"/>
    <w:rsid w:val="00886F9A"/>
    <w:rsid w:val="00890472"/>
    <w:rsid w:val="00890625"/>
    <w:rsid w:val="00891021"/>
    <w:rsid w:val="00891C83"/>
    <w:rsid w:val="0089372E"/>
    <w:rsid w:val="00893736"/>
    <w:rsid w:val="008938CF"/>
    <w:rsid w:val="00894ACA"/>
    <w:rsid w:val="0089550A"/>
    <w:rsid w:val="00895C20"/>
    <w:rsid w:val="008971A1"/>
    <w:rsid w:val="0089744F"/>
    <w:rsid w:val="00897672"/>
    <w:rsid w:val="008A0323"/>
    <w:rsid w:val="008A0404"/>
    <w:rsid w:val="008A0BDC"/>
    <w:rsid w:val="008A0DA7"/>
    <w:rsid w:val="008A13AA"/>
    <w:rsid w:val="008A2CF7"/>
    <w:rsid w:val="008A5346"/>
    <w:rsid w:val="008A7131"/>
    <w:rsid w:val="008A7161"/>
    <w:rsid w:val="008B00E4"/>
    <w:rsid w:val="008B2E45"/>
    <w:rsid w:val="008B3A70"/>
    <w:rsid w:val="008B4114"/>
    <w:rsid w:val="008B423E"/>
    <w:rsid w:val="008B5064"/>
    <w:rsid w:val="008B580A"/>
    <w:rsid w:val="008B5B94"/>
    <w:rsid w:val="008B5BCF"/>
    <w:rsid w:val="008B70EB"/>
    <w:rsid w:val="008C1108"/>
    <w:rsid w:val="008C3B1C"/>
    <w:rsid w:val="008C3D9B"/>
    <w:rsid w:val="008C5B04"/>
    <w:rsid w:val="008C6F6A"/>
    <w:rsid w:val="008D0782"/>
    <w:rsid w:val="008D399F"/>
    <w:rsid w:val="008D5F51"/>
    <w:rsid w:val="008D6A23"/>
    <w:rsid w:val="008D78B3"/>
    <w:rsid w:val="008E1B3B"/>
    <w:rsid w:val="008E22A5"/>
    <w:rsid w:val="008E2F1C"/>
    <w:rsid w:val="008E31CE"/>
    <w:rsid w:val="008E34E5"/>
    <w:rsid w:val="008E3F5D"/>
    <w:rsid w:val="008E47FB"/>
    <w:rsid w:val="008E5BF5"/>
    <w:rsid w:val="008E69BA"/>
    <w:rsid w:val="008F175E"/>
    <w:rsid w:val="008F35C5"/>
    <w:rsid w:val="008F4301"/>
    <w:rsid w:val="008F4CFD"/>
    <w:rsid w:val="008F4EA5"/>
    <w:rsid w:val="008F61B6"/>
    <w:rsid w:val="008F71F6"/>
    <w:rsid w:val="008F7422"/>
    <w:rsid w:val="008F769E"/>
    <w:rsid w:val="008F7D10"/>
    <w:rsid w:val="00900113"/>
    <w:rsid w:val="00900ED3"/>
    <w:rsid w:val="00901226"/>
    <w:rsid w:val="0090162B"/>
    <w:rsid w:val="00903717"/>
    <w:rsid w:val="009057F3"/>
    <w:rsid w:val="00905D6E"/>
    <w:rsid w:val="0090610A"/>
    <w:rsid w:val="00906827"/>
    <w:rsid w:val="00906829"/>
    <w:rsid w:val="00906E2B"/>
    <w:rsid w:val="00910C9B"/>
    <w:rsid w:val="00911036"/>
    <w:rsid w:val="00911775"/>
    <w:rsid w:val="0091178B"/>
    <w:rsid w:val="0091502E"/>
    <w:rsid w:val="009155B1"/>
    <w:rsid w:val="0091596B"/>
    <w:rsid w:val="00915F30"/>
    <w:rsid w:val="0091605B"/>
    <w:rsid w:val="00916174"/>
    <w:rsid w:val="009165D0"/>
    <w:rsid w:val="00920CD1"/>
    <w:rsid w:val="00920E7E"/>
    <w:rsid w:val="00921267"/>
    <w:rsid w:val="0092134A"/>
    <w:rsid w:val="009243F4"/>
    <w:rsid w:val="009244DC"/>
    <w:rsid w:val="00924771"/>
    <w:rsid w:val="009256CA"/>
    <w:rsid w:val="00926763"/>
    <w:rsid w:val="00926EBB"/>
    <w:rsid w:val="00927918"/>
    <w:rsid w:val="00930703"/>
    <w:rsid w:val="0093087F"/>
    <w:rsid w:val="009312EC"/>
    <w:rsid w:val="009318F1"/>
    <w:rsid w:val="009321C1"/>
    <w:rsid w:val="00932EEB"/>
    <w:rsid w:val="00933290"/>
    <w:rsid w:val="00933693"/>
    <w:rsid w:val="009341A7"/>
    <w:rsid w:val="00936AD5"/>
    <w:rsid w:val="00936DD8"/>
    <w:rsid w:val="00940339"/>
    <w:rsid w:val="0094090C"/>
    <w:rsid w:val="00941EE1"/>
    <w:rsid w:val="009424A0"/>
    <w:rsid w:val="0094457A"/>
    <w:rsid w:val="00945627"/>
    <w:rsid w:val="00945BC5"/>
    <w:rsid w:val="00946F24"/>
    <w:rsid w:val="00951BB4"/>
    <w:rsid w:val="009520A6"/>
    <w:rsid w:val="00952989"/>
    <w:rsid w:val="00952BF0"/>
    <w:rsid w:val="00952FB8"/>
    <w:rsid w:val="0095354E"/>
    <w:rsid w:val="0095373C"/>
    <w:rsid w:val="00954A28"/>
    <w:rsid w:val="009559C5"/>
    <w:rsid w:val="00955A07"/>
    <w:rsid w:val="0095734F"/>
    <w:rsid w:val="009576DF"/>
    <w:rsid w:val="009611E4"/>
    <w:rsid w:val="00961AE9"/>
    <w:rsid w:val="00963611"/>
    <w:rsid w:val="00964A45"/>
    <w:rsid w:val="0096610D"/>
    <w:rsid w:val="00966620"/>
    <w:rsid w:val="00966EBF"/>
    <w:rsid w:val="009672B7"/>
    <w:rsid w:val="00967714"/>
    <w:rsid w:val="009677DA"/>
    <w:rsid w:val="009678C9"/>
    <w:rsid w:val="00967EB0"/>
    <w:rsid w:val="00970F3E"/>
    <w:rsid w:val="0097152D"/>
    <w:rsid w:val="009732EB"/>
    <w:rsid w:val="00973B7F"/>
    <w:rsid w:val="00974D59"/>
    <w:rsid w:val="00974ECF"/>
    <w:rsid w:val="009756EF"/>
    <w:rsid w:val="00975CC7"/>
    <w:rsid w:val="00976156"/>
    <w:rsid w:val="009772D3"/>
    <w:rsid w:val="00977E56"/>
    <w:rsid w:val="00980879"/>
    <w:rsid w:val="00983C49"/>
    <w:rsid w:val="00983DAB"/>
    <w:rsid w:val="00986988"/>
    <w:rsid w:val="00986AF2"/>
    <w:rsid w:val="00987BCB"/>
    <w:rsid w:val="00987FBE"/>
    <w:rsid w:val="0099090A"/>
    <w:rsid w:val="00992384"/>
    <w:rsid w:val="00994307"/>
    <w:rsid w:val="009948B1"/>
    <w:rsid w:val="00995218"/>
    <w:rsid w:val="00995FFD"/>
    <w:rsid w:val="009A04C5"/>
    <w:rsid w:val="009A0551"/>
    <w:rsid w:val="009A0C53"/>
    <w:rsid w:val="009A18BD"/>
    <w:rsid w:val="009A2357"/>
    <w:rsid w:val="009A3764"/>
    <w:rsid w:val="009A3B8C"/>
    <w:rsid w:val="009A4D27"/>
    <w:rsid w:val="009A5AE8"/>
    <w:rsid w:val="009A7D47"/>
    <w:rsid w:val="009B10C5"/>
    <w:rsid w:val="009B14F2"/>
    <w:rsid w:val="009B1FA2"/>
    <w:rsid w:val="009B3A9E"/>
    <w:rsid w:val="009B3E92"/>
    <w:rsid w:val="009B54CF"/>
    <w:rsid w:val="009B5B9C"/>
    <w:rsid w:val="009B5BD9"/>
    <w:rsid w:val="009C0659"/>
    <w:rsid w:val="009C08E8"/>
    <w:rsid w:val="009C0DB1"/>
    <w:rsid w:val="009C1225"/>
    <w:rsid w:val="009C24B8"/>
    <w:rsid w:val="009C4670"/>
    <w:rsid w:val="009C4A83"/>
    <w:rsid w:val="009C4F17"/>
    <w:rsid w:val="009C5130"/>
    <w:rsid w:val="009C5510"/>
    <w:rsid w:val="009C6423"/>
    <w:rsid w:val="009C65B7"/>
    <w:rsid w:val="009D036A"/>
    <w:rsid w:val="009D1260"/>
    <w:rsid w:val="009D3F8C"/>
    <w:rsid w:val="009D585B"/>
    <w:rsid w:val="009E0DD7"/>
    <w:rsid w:val="009E0F45"/>
    <w:rsid w:val="009E26F5"/>
    <w:rsid w:val="009E3728"/>
    <w:rsid w:val="009E50A2"/>
    <w:rsid w:val="009F0D68"/>
    <w:rsid w:val="009F2CA7"/>
    <w:rsid w:val="009F3054"/>
    <w:rsid w:val="009F35FE"/>
    <w:rsid w:val="009F4B2F"/>
    <w:rsid w:val="009F4DF6"/>
    <w:rsid w:val="009F5B2D"/>
    <w:rsid w:val="009F5C1F"/>
    <w:rsid w:val="00A01A31"/>
    <w:rsid w:val="00A036CC"/>
    <w:rsid w:val="00A03FE1"/>
    <w:rsid w:val="00A04989"/>
    <w:rsid w:val="00A06BF9"/>
    <w:rsid w:val="00A06E25"/>
    <w:rsid w:val="00A07312"/>
    <w:rsid w:val="00A11211"/>
    <w:rsid w:val="00A13452"/>
    <w:rsid w:val="00A14785"/>
    <w:rsid w:val="00A15D35"/>
    <w:rsid w:val="00A1781F"/>
    <w:rsid w:val="00A17CDA"/>
    <w:rsid w:val="00A17E2A"/>
    <w:rsid w:val="00A20272"/>
    <w:rsid w:val="00A21362"/>
    <w:rsid w:val="00A22992"/>
    <w:rsid w:val="00A24684"/>
    <w:rsid w:val="00A25C83"/>
    <w:rsid w:val="00A2630C"/>
    <w:rsid w:val="00A2745C"/>
    <w:rsid w:val="00A30703"/>
    <w:rsid w:val="00A30E04"/>
    <w:rsid w:val="00A33318"/>
    <w:rsid w:val="00A33AD6"/>
    <w:rsid w:val="00A35786"/>
    <w:rsid w:val="00A40FB3"/>
    <w:rsid w:val="00A425D8"/>
    <w:rsid w:val="00A44B4A"/>
    <w:rsid w:val="00A46057"/>
    <w:rsid w:val="00A462C0"/>
    <w:rsid w:val="00A47859"/>
    <w:rsid w:val="00A50665"/>
    <w:rsid w:val="00A50AE9"/>
    <w:rsid w:val="00A5403F"/>
    <w:rsid w:val="00A54DC1"/>
    <w:rsid w:val="00A54FDC"/>
    <w:rsid w:val="00A55209"/>
    <w:rsid w:val="00A56EA5"/>
    <w:rsid w:val="00A60BED"/>
    <w:rsid w:val="00A6163B"/>
    <w:rsid w:val="00A62CA1"/>
    <w:rsid w:val="00A632EA"/>
    <w:rsid w:val="00A634D0"/>
    <w:rsid w:val="00A65ACC"/>
    <w:rsid w:val="00A70633"/>
    <w:rsid w:val="00A7132F"/>
    <w:rsid w:val="00A71392"/>
    <w:rsid w:val="00A7329A"/>
    <w:rsid w:val="00A75B4D"/>
    <w:rsid w:val="00A772EE"/>
    <w:rsid w:val="00A80CF0"/>
    <w:rsid w:val="00A820AD"/>
    <w:rsid w:val="00A83546"/>
    <w:rsid w:val="00A83B66"/>
    <w:rsid w:val="00A84250"/>
    <w:rsid w:val="00A859B8"/>
    <w:rsid w:val="00A86612"/>
    <w:rsid w:val="00A915A8"/>
    <w:rsid w:val="00A915B6"/>
    <w:rsid w:val="00A928C0"/>
    <w:rsid w:val="00A929B9"/>
    <w:rsid w:val="00A92AB7"/>
    <w:rsid w:val="00A92DF0"/>
    <w:rsid w:val="00A9307E"/>
    <w:rsid w:val="00A935EB"/>
    <w:rsid w:val="00A94B12"/>
    <w:rsid w:val="00A95F80"/>
    <w:rsid w:val="00A968FB"/>
    <w:rsid w:val="00A96AFD"/>
    <w:rsid w:val="00A96ED0"/>
    <w:rsid w:val="00A96F5A"/>
    <w:rsid w:val="00A97712"/>
    <w:rsid w:val="00A979DD"/>
    <w:rsid w:val="00AA0C6E"/>
    <w:rsid w:val="00AA2934"/>
    <w:rsid w:val="00AA3911"/>
    <w:rsid w:val="00AA3D95"/>
    <w:rsid w:val="00AA471E"/>
    <w:rsid w:val="00AA4BC4"/>
    <w:rsid w:val="00AA6E49"/>
    <w:rsid w:val="00AB035F"/>
    <w:rsid w:val="00AB1A70"/>
    <w:rsid w:val="00AB4089"/>
    <w:rsid w:val="00AB469E"/>
    <w:rsid w:val="00AB4725"/>
    <w:rsid w:val="00AB59E5"/>
    <w:rsid w:val="00AB5BC5"/>
    <w:rsid w:val="00AB7CA0"/>
    <w:rsid w:val="00AC0D56"/>
    <w:rsid w:val="00AC0EEE"/>
    <w:rsid w:val="00AC27BD"/>
    <w:rsid w:val="00AC4331"/>
    <w:rsid w:val="00AC4A64"/>
    <w:rsid w:val="00AC4BAD"/>
    <w:rsid w:val="00AC4D42"/>
    <w:rsid w:val="00AC58BF"/>
    <w:rsid w:val="00AC58FA"/>
    <w:rsid w:val="00AC6141"/>
    <w:rsid w:val="00AD0399"/>
    <w:rsid w:val="00AD0722"/>
    <w:rsid w:val="00AD0E3A"/>
    <w:rsid w:val="00AD16D4"/>
    <w:rsid w:val="00AD1A85"/>
    <w:rsid w:val="00AD2D6D"/>
    <w:rsid w:val="00AD3641"/>
    <w:rsid w:val="00AD36FC"/>
    <w:rsid w:val="00AD3A27"/>
    <w:rsid w:val="00AD3F38"/>
    <w:rsid w:val="00AD6595"/>
    <w:rsid w:val="00AD6A10"/>
    <w:rsid w:val="00AE08A2"/>
    <w:rsid w:val="00AE0DD8"/>
    <w:rsid w:val="00AE24F5"/>
    <w:rsid w:val="00AE265B"/>
    <w:rsid w:val="00AE3AF6"/>
    <w:rsid w:val="00AE5944"/>
    <w:rsid w:val="00AE5FF4"/>
    <w:rsid w:val="00AE7741"/>
    <w:rsid w:val="00AF04A4"/>
    <w:rsid w:val="00AF3246"/>
    <w:rsid w:val="00AF3DAE"/>
    <w:rsid w:val="00AF3DBD"/>
    <w:rsid w:val="00AF5452"/>
    <w:rsid w:val="00AF5829"/>
    <w:rsid w:val="00AF70A7"/>
    <w:rsid w:val="00AF720B"/>
    <w:rsid w:val="00B0237E"/>
    <w:rsid w:val="00B03EA7"/>
    <w:rsid w:val="00B045E5"/>
    <w:rsid w:val="00B0793C"/>
    <w:rsid w:val="00B10A74"/>
    <w:rsid w:val="00B10E09"/>
    <w:rsid w:val="00B12A3C"/>
    <w:rsid w:val="00B135FD"/>
    <w:rsid w:val="00B13987"/>
    <w:rsid w:val="00B1443F"/>
    <w:rsid w:val="00B14A4B"/>
    <w:rsid w:val="00B1508B"/>
    <w:rsid w:val="00B159D4"/>
    <w:rsid w:val="00B15E9A"/>
    <w:rsid w:val="00B167E2"/>
    <w:rsid w:val="00B20372"/>
    <w:rsid w:val="00B207E8"/>
    <w:rsid w:val="00B20D1E"/>
    <w:rsid w:val="00B2267F"/>
    <w:rsid w:val="00B234A4"/>
    <w:rsid w:val="00B24716"/>
    <w:rsid w:val="00B24E8C"/>
    <w:rsid w:val="00B24F9B"/>
    <w:rsid w:val="00B262EF"/>
    <w:rsid w:val="00B26FAF"/>
    <w:rsid w:val="00B27782"/>
    <w:rsid w:val="00B27CDC"/>
    <w:rsid w:val="00B33F1A"/>
    <w:rsid w:val="00B34160"/>
    <w:rsid w:val="00B3435E"/>
    <w:rsid w:val="00B34971"/>
    <w:rsid w:val="00B34A71"/>
    <w:rsid w:val="00B3509F"/>
    <w:rsid w:val="00B35AA0"/>
    <w:rsid w:val="00B362ED"/>
    <w:rsid w:val="00B40731"/>
    <w:rsid w:val="00B40B7A"/>
    <w:rsid w:val="00B4128A"/>
    <w:rsid w:val="00B41414"/>
    <w:rsid w:val="00B42E4A"/>
    <w:rsid w:val="00B42F91"/>
    <w:rsid w:val="00B43C01"/>
    <w:rsid w:val="00B460AD"/>
    <w:rsid w:val="00B47E43"/>
    <w:rsid w:val="00B5150B"/>
    <w:rsid w:val="00B52474"/>
    <w:rsid w:val="00B527BD"/>
    <w:rsid w:val="00B52C0E"/>
    <w:rsid w:val="00B5512F"/>
    <w:rsid w:val="00B565BD"/>
    <w:rsid w:val="00B57DF8"/>
    <w:rsid w:val="00B57F14"/>
    <w:rsid w:val="00B612DB"/>
    <w:rsid w:val="00B61E6D"/>
    <w:rsid w:val="00B6213E"/>
    <w:rsid w:val="00B62E1B"/>
    <w:rsid w:val="00B62E52"/>
    <w:rsid w:val="00B63550"/>
    <w:rsid w:val="00B64131"/>
    <w:rsid w:val="00B65384"/>
    <w:rsid w:val="00B65D01"/>
    <w:rsid w:val="00B66338"/>
    <w:rsid w:val="00B66E99"/>
    <w:rsid w:val="00B67855"/>
    <w:rsid w:val="00B70685"/>
    <w:rsid w:val="00B757C6"/>
    <w:rsid w:val="00B7593E"/>
    <w:rsid w:val="00B76A60"/>
    <w:rsid w:val="00B7784F"/>
    <w:rsid w:val="00B77CC8"/>
    <w:rsid w:val="00B77E7D"/>
    <w:rsid w:val="00B80074"/>
    <w:rsid w:val="00B81CD1"/>
    <w:rsid w:val="00B844F8"/>
    <w:rsid w:val="00B85860"/>
    <w:rsid w:val="00B85941"/>
    <w:rsid w:val="00B8705F"/>
    <w:rsid w:val="00B87081"/>
    <w:rsid w:val="00B87532"/>
    <w:rsid w:val="00B87D7C"/>
    <w:rsid w:val="00B87F35"/>
    <w:rsid w:val="00B90780"/>
    <w:rsid w:val="00B91534"/>
    <w:rsid w:val="00B93519"/>
    <w:rsid w:val="00B93799"/>
    <w:rsid w:val="00B93A85"/>
    <w:rsid w:val="00B94690"/>
    <w:rsid w:val="00B94E11"/>
    <w:rsid w:val="00B968D4"/>
    <w:rsid w:val="00B968D5"/>
    <w:rsid w:val="00B96DA9"/>
    <w:rsid w:val="00B97017"/>
    <w:rsid w:val="00B97307"/>
    <w:rsid w:val="00B977A4"/>
    <w:rsid w:val="00B97C1B"/>
    <w:rsid w:val="00B97CE7"/>
    <w:rsid w:val="00BA05F9"/>
    <w:rsid w:val="00BA1236"/>
    <w:rsid w:val="00BA3023"/>
    <w:rsid w:val="00BA3FD5"/>
    <w:rsid w:val="00BA5062"/>
    <w:rsid w:val="00BA5F17"/>
    <w:rsid w:val="00BA6697"/>
    <w:rsid w:val="00BB08BC"/>
    <w:rsid w:val="00BB2F63"/>
    <w:rsid w:val="00BB322C"/>
    <w:rsid w:val="00BB3ACF"/>
    <w:rsid w:val="00BB428F"/>
    <w:rsid w:val="00BB4A1E"/>
    <w:rsid w:val="00BB6929"/>
    <w:rsid w:val="00BB6B01"/>
    <w:rsid w:val="00BB6B02"/>
    <w:rsid w:val="00BB7157"/>
    <w:rsid w:val="00BC106E"/>
    <w:rsid w:val="00BC1362"/>
    <w:rsid w:val="00BC16C0"/>
    <w:rsid w:val="00BC303A"/>
    <w:rsid w:val="00BC3F16"/>
    <w:rsid w:val="00BC6CC6"/>
    <w:rsid w:val="00BC7525"/>
    <w:rsid w:val="00BD0C10"/>
    <w:rsid w:val="00BD35D9"/>
    <w:rsid w:val="00BD426E"/>
    <w:rsid w:val="00BD696F"/>
    <w:rsid w:val="00BD6B18"/>
    <w:rsid w:val="00BE0073"/>
    <w:rsid w:val="00BE6A7A"/>
    <w:rsid w:val="00BE718C"/>
    <w:rsid w:val="00BF0E19"/>
    <w:rsid w:val="00BF19C4"/>
    <w:rsid w:val="00BF1F7C"/>
    <w:rsid w:val="00BF2C18"/>
    <w:rsid w:val="00BF2C55"/>
    <w:rsid w:val="00BF3A84"/>
    <w:rsid w:val="00BF46B6"/>
    <w:rsid w:val="00BF668A"/>
    <w:rsid w:val="00C0029F"/>
    <w:rsid w:val="00C033CF"/>
    <w:rsid w:val="00C037AF"/>
    <w:rsid w:val="00C05292"/>
    <w:rsid w:val="00C05736"/>
    <w:rsid w:val="00C06287"/>
    <w:rsid w:val="00C06D0D"/>
    <w:rsid w:val="00C0766C"/>
    <w:rsid w:val="00C102EA"/>
    <w:rsid w:val="00C11774"/>
    <w:rsid w:val="00C1249C"/>
    <w:rsid w:val="00C1341C"/>
    <w:rsid w:val="00C1382F"/>
    <w:rsid w:val="00C1464C"/>
    <w:rsid w:val="00C14E86"/>
    <w:rsid w:val="00C15D76"/>
    <w:rsid w:val="00C16CA3"/>
    <w:rsid w:val="00C16D36"/>
    <w:rsid w:val="00C17B89"/>
    <w:rsid w:val="00C20817"/>
    <w:rsid w:val="00C2398F"/>
    <w:rsid w:val="00C2488D"/>
    <w:rsid w:val="00C262F7"/>
    <w:rsid w:val="00C263C1"/>
    <w:rsid w:val="00C2695E"/>
    <w:rsid w:val="00C31422"/>
    <w:rsid w:val="00C323A3"/>
    <w:rsid w:val="00C32959"/>
    <w:rsid w:val="00C33130"/>
    <w:rsid w:val="00C3380E"/>
    <w:rsid w:val="00C339E9"/>
    <w:rsid w:val="00C35EBE"/>
    <w:rsid w:val="00C3648D"/>
    <w:rsid w:val="00C3708D"/>
    <w:rsid w:val="00C37631"/>
    <w:rsid w:val="00C40A78"/>
    <w:rsid w:val="00C40E0A"/>
    <w:rsid w:val="00C42331"/>
    <w:rsid w:val="00C42339"/>
    <w:rsid w:val="00C42EE9"/>
    <w:rsid w:val="00C43F1F"/>
    <w:rsid w:val="00C444D4"/>
    <w:rsid w:val="00C44B1C"/>
    <w:rsid w:val="00C45167"/>
    <w:rsid w:val="00C477A7"/>
    <w:rsid w:val="00C5150E"/>
    <w:rsid w:val="00C51AD2"/>
    <w:rsid w:val="00C51D9A"/>
    <w:rsid w:val="00C51F13"/>
    <w:rsid w:val="00C520FB"/>
    <w:rsid w:val="00C536B0"/>
    <w:rsid w:val="00C54981"/>
    <w:rsid w:val="00C54D00"/>
    <w:rsid w:val="00C56182"/>
    <w:rsid w:val="00C56B69"/>
    <w:rsid w:val="00C570C9"/>
    <w:rsid w:val="00C57AD1"/>
    <w:rsid w:val="00C604C7"/>
    <w:rsid w:val="00C60824"/>
    <w:rsid w:val="00C60CAF"/>
    <w:rsid w:val="00C60D28"/>
    <w:rsid w:val="00C623A4"/>
    <w:rsid w:val="00C62856"/>
    <w:rsid w:val="00C62A5C"/>
    <w:rsid w:val="00C634EA"/>
    <w:rsid w:val="00C6396E"/>
    <w:rsid w:val="00C63E11"/>
    <w:rsid w:val="00C64B7B"/>
    <w:rsid w:val="00C64E0E"/>
    <w:rsid w:val="00C67514"/>
    <w:rsid w:val="00C67CBA"/>
    <w:rsid w:val="00C70CA2"/>
    <w:rsid w:val="00C716DE"/>
    <w:rsid w:val="00C71914"/>
    <w:rsid w:val="00C72614"/>
    <w:rsid w:val="00C73A5D"/>
    <w:rsid w:val="00C74E0D"/>
    <w:rsid w:val="00C75503"/>
    <w:rsid w:val="00C761FF"/>
    <w:rsid w:val="00C76DCC"/>
    <w:rsid w:val="00C812F5"/>
    <w:rsid w:val="00C821C2"/>
    <w:rsid w:val="00C822BA"/>
    <w:rsid w:val="00C82355"/>
    <w:rsid w:val="00C82556"/>
    <w:rsid w:val="00C826AE"/>
    <w:rsid w:val="00C828B0"/>
    <w:rsid w:val="00C833CE"/>
    <w:rsid w:val="00C83EA5"/>
    <w:rsid w:val="00C84078"/>
    <w:rsid w:val="00C840FC"/>
    <w:rsid w:val="00C84478"/>
    <w:rsid w:val="00C865C1"/>
    <w:rsid w:val="00C869DF"/>
    <w:rsid w:val="00C86ADB"/>
    <w:rsid w:val="00C86B48"/>
    <w:rsid w:val="00C86BB7"/>
    <w:rsid w:val="00C91529"/>
    <w:rsid w:val="00C919CD"/>
    <w:rsid w:val="00C92D12"/>
    <w:rsid w:val="00C93343"/>
    <w:rsid w:val="00C93363"/>
    <w:rsid w:val="00C933AC"/>
    <w:rsid w:val="00C935BB"/>
    <w:rsid w:val="00C93B01"/>
    <w:rsid w:val="00C9432B"/>
    <w:rsid w:val="00C94419"/>
    <w:rsid w:val="00C945A8"/>
    <w:rsid w:val="00C945E5"/>
    <w:rsid w:val="00C95F5C"/>
    <w:rsid w:val="00C960CD"/>
    <w:rsid w:val="00C964FF"/>
    <w:rsid w:val="00C967D3"/>
    <w:rsid w:val="00C9688D"/>
    <w:rsid w:val="00C9714B"/>
    <w:rsid w:val="00C9742E"/>
    <w:rsid w:val="00C97AF7"/>
    <w:rsid w:val="00CA331D"/>
    <w:rsid w:val="00CA37D3"/>
    <w:rsid w:val="00CA44B5"/>
    <w:rsid w:val="00CA575F"/>
    <w:rsid w:val="00CA6089"/>
    <w:rsid w:val="00CA68D3"/>
    <w:rsid w:val="00CA692C"/>
    <w:rsid w:val="00CA7FB8"/>
    <w:rsid w:val="00CB012A"/>
    <w:rsid w:val="00CB14D8"/>
    <w:rsid w:val="00CB2A07"/>
    <w:rsid w:val="00CB449E"/>
    <w:rsid w:val="00CB46AE"/>
    <w:rsid w:val="00CB4B1F"/>
    <w:rsid w:val="00CB56CA"/>
    <w:rsid w:val="00CB5A6B"/>
    <w:rsid w:val="00CC222E"/>
    <w:rsid w:val="00CC3978"/>
    <w:rsid w:val="00CC3ACA"/>
    <w:rsid w:val="00CC3F68"/>
    <w:rsid w:val="00CC513D"/>
    <w:rsid w:val="00CC62FC"/>
    <w:rsid w:val="00CC6568"/>
    <w:rsid w:val="00CC6CAB"/>
    <w:rsid w:val="00CD1312"/>
    <w:rsid w:val="00CD163E"/>
    <w:rsid w:val="00CD2586"/>
    <w:rsid w:val="00CD301A"/>
    <w:rsid w:val="00CD4C56"/>
    <w:rsid w:val="00CD542A"/>
    <w:rsid w:val="00CD5F52"/>
    <w:rsid w:val="00CD67A9"/>
    <w:rsid w:val="00CD7EA8"/>
    <w:rsid w:val="00CE18A8"/>
    <w:rsid w:val="00CE1FE2"/>
    <w:rsid w:val="00CE2329"/>
    <w:rsid w:val="00CE32BD"/>
    <w:rsid w:val="00CE46DF"/>
    <w:rsid w:val="00CE4BF0"/>
    <w:rsid w:val="00CE5AF5"/>
    <w:rsid w:val="00CF0829"/>
    <w:rsid w:val="00CF2476"/>
    <w:rsid w:val="00CF3B3E"/>
    <w:rsid w:val="00CF5C02"/>
    <w:rsid w:val="00CF6246"/>
    <w:rsid w:val="00CF74C9"/>
    <w:rsid w:val="00CF7737"/>
    <w:rsid w:val="00CF77BB"/>
    <w:rsid w:val="00CF7DD4"/>
    <w:rsid w:val="00D0121C"/>
    <w:rsid w:val="00D013F0"/>
    <w:rsid w:val="00D0318B"/>
    <w:rsid w:val="00D03A72"/>
    <w:rsid w:val="00D041E6"/>
    <w:rsid w:val="00D0444F"/>
    <w:rsid w:val="00D0470B"/>
    <w:rsid w:val="00D04735"/>
    <w:rsid w:val="00D04D88"/>
    <w:rsid w:val="00D07118"/>
    <w:rsid w:val="00D0716A"/>
    <w:rsid w:val="00D07F02"/>
    <w:rsid w:val="00D10B11"/>
    <w:rsid w:val="00D11D3E"/>
    <w:rsid w:val="00D11FE3"/>
    <w:rsid w:val="00D12A61"/>
    <w:rsid w:val="00D139FA"/>
    <w:rsid w:val="00D1454E"/>
    <w:rsid w:val="00D14C35"/>
    <w:rsid w:val="00D1705C"/>
    <w:rsid w:val="00D21185"/>
    <w:rsid w:val="00D243C7"/>
    <w:rsid w:val="00D24897"/>
    <w:rsid w:val="00D25F12"/>
    <w:rsid w:val="00D27831"/>
    <w:rsid w:val="00D27984"/>
    <w:rsid w:val="00D33193"/>
    <w:rsid w:val="00D33848"/>
    <w:rsid w:val="00D3434B"/>
    <w:rsid w:val="00D34599"/>
    <w:rsid w:val="00D35409"/>
    <w:rsid w:val="00D354BC"/>
    <w:rsid w:val="00D37D95"/>
    <w:rsid w:val="00D43AA4"/>
    <w:rsid w:val="00D44C6A"/>
    <w:rsid w:val="00D45FA1"/>
    <w:rsid w:val="00D46B53"/>
    <w:rsid w:val="00D47303"/>
    <w:rsid w:val="00D478C7"/>
    <w:rsid w:val="00D50801"/>
    <w:rsid w:val="00D50C48"/>
    <w:rsid w:val="00D50CA6"/>
    <w:rsid w:val="00D5107A"/>
    <w:rsid w:val="00D51E69"/>
    <w:rsid w:val="00D51FF9"/>
    <w:rsid w:val="00D521B4"/>
    <w:rsid w:val="00D54CEF"/>
    <w:rsid w:val="00D54E4F"/>
    <w:rsid w:val="00D55D0D"/>
    <w:rsid w:val="00D56391"/>
    <w:rsid w:val="00D5676B"/>
    <w:rsid w:val="00D573FC"/>
    <w:rsid w:val="00D574C9"/>
    <w:rsid w:val="00D60F6A"/>
    <w:rsid w:val="00D620B1"/>
    <w:rsid w:val="00D62FE7"/>
    <w:rsid w:val="00D64645"/>
    <w:rsid w:val="00D64B0B"/>
    <w:rsid w:val="00D64C71"/>
    <w:rsid w:val="00D65270"/>
    <w:rsid w:val="00D7157E"/>
    <w:rsid w:val="00D71B8E"/>
    <w:rsid w:val="00D73351"/>
    <w:rsid w:val="00D7511B"/>
    <w:rsid w:val="00D75FC7"/>
    <w:rsid w:val="00D77442"/>
    <w:rsid w:val="00D81BB8"/>
    <w:rsid w:val="00D81E71"/>
    <w:rsid w:val="00D81F9D"/>
    <w:rsid w:val="00D82D9C"/>
    <w:rsid w:val="00D83DD3"/>
    <w:rsid w:val="00D83E2D"/>
    <w:rsid w:val="00D84350"/>
    <w:rsid w:val="00D87FD5"/>
    <w:rsid w:val="00D9000A"/>
    <w:rsid w:val="00D90208"/>
    <w:rsid w:val="00D90B2C"/>
    <w:rsid w:val="00D90C62"/>
    <w:rsid w:val="00D91525"/>
    <w:rsid w:val="00D92002"/>
    <w:rsid w:val="00D93C43"/>
    <w:rsid w:val="00D93C4B"/>
    <w:rsid w:val="00D93D64"/>
    <w:rsid w:val="00D94FEB"/>
    <w:rsid w:val="00D951E1"/>
    <w:rsid w:val="00D96646"/>
    <w:rsid w:val="00D96806"/>
    <w:rsid w:val="00D977DF"/>
    <w:rsid w:val="00DA0ABF"/>
    <w:rsid w:val="00DA0D0B"/>
    <w:rsid w:val="00DA22F9"/>
    <w:rsid w:val="00DA25B0"/>
    <w:rsid w:val="00DA2677"/>
    <w:rsid w:val="00DA2A51"/>
    <w:rsid w:val="00DA2E8B"/>
    <w:rsid w:val="00DA2FE3"/>
    <w:rsid w:val="00DA4C2F"/>
    <w:rsid w:val="00DA506D"/>
    <w:rsid w:val="00DA5C31"/>
    <w:rsid w:val="00DA5C5A"/>
    <w:rsid w:val="00DA6CCB"/>
    <w:rsid w:val="00DA6E1B"/>
    <w:rsid w:val="00DA774A"/>
    <w:rsid w:val="00DB0094"/>
    <w:rsid w:val="00DB088D"/>
    <w:rsid w:val="00DB20C1"/>
    <w:rsid w:val="00DB2702"/>
    <w:rsid w:val="00DB35A9"/>
    <w:rsid w:val="00DB38B4"/>
    <w:rsid w:val="00DB4A60"/>
    <w:rsid w:val="00DB5BD0"/>
    <w:rsid w:val="00DB5F8E"/>
    <w:rsid w:val="00DC3A0A"/>
    <w:rsid w:val="00DC3CF0"/>
    <w:rsid w:val="00DC4D8E"/>
    <w:rsid w:val="00DC6897"/>
    <w:rsid w:val="00DC7086"/>
    <w:rsid w:val="00DC7230"/>
    <w:rsid w:val="00DC79A6"/>
    <w:rsid w:val="00DD2BCA"/>
    <w:rsid w:val="00DD3389"/>
    <w:rsid w:val="00DD4391"/>
    <w:rsid w:val="00DD5EF3"/>
    <w:rsid w:val="00DD73C3"/>
    <w:rsid w:val="00DE1706"/>
    <w:rsid w:val="00DE1C23"/>
    <w:rsid w:val="00DE439A"/>
    <w:rsid w:val="00DE5058"/>
    <w:rsid w:val="00DE52CA"/>
    <w:rsid w:val="00DE68A7"/>
    <w:rsid w:val="00DE718B"/>
    <w:rsid w:val="00DE735F"/>
    <w:rsid w:val="00DE7707"/>
    <w:rsid w:val="00DE7AE4"/>
    <w:rsid w:val="00DF01EC"/>
    <w:rsid w:val="00DF0676"/>
    <w:rsid w:val="00DF23F6"/>
    <w:rsid w:val="00DF252F"/>
    <w:rsid w:val="00DF471F"/>
    <w:rsid w:val="00DF4EA2"/>
    <w:rsid w:val="00DF4F88"/>
    <w:rsid w:val="00DF50C7"/>
    <w:rsid w:val="00DF541F"/>
    <w:rsid w:val="00DF5598"/>
    <w:rsid w:val="00DF6BEF"/>
    <w:rsid w:val="00DF7CF3"/>
    <w:rsid w:val="00E00785"/>
    <w:rsid w:val="00E016E2"/>
    <w:rsid w:val="00E01E92"/>
    <w:rsid w:val="00E02FC9"/>
    <w:rsid w:val="00E03AD8"/>
    <w:rsid w:val="00E12025"/>
    <w:rsid w:val="00E144DC"/>
    <w:rsid w:val="00E1461D"/>
    <w:rsid w:val="00E15547"/>
    <w:rsid w:val="00E16496"/>
    <w:rsid w:val="00E166F4"/>
    <w:rsid w:val="00E17AB6"/>
    <w:rsid w:val="00E17DE0"/>
    <w:rsid w:val="00E20F19"/>
    <w:rsid w:val="00E20F5E"/>
    <w:rsid w:val="00E21239"/>
    <w:rsid w:val="00E21379"/>
    <w:rsid w:val="00E23830"/>
    <w:rsid w:val="00E23E4C"/>
    <w:rsid w:val="00E23F46"/>
    <w:rsid w:val="00E240A5"/>
    <w:rsid w:val="00E25ED5"/>
    <w:rsid w:val="00E25F1D"/>
    <w:rsid w:val="00E260B7"/>
    <w:rsid w:val="00E26395"/>
    <w:rsid w:val="00E276E0"/>
    <w:rsid w:val="00E27ABC"/>
    <w:rsid w:val="00E3095B"/>
    <w:rsid w:val="00E323EC"/>
    <w:rsid w:val="00E34184"/>
    <w:rsid w:val="00E34F03"/>
    <w:rsid w:val="00E355A1"/>
    <w:rsid w:val="00E35D6D"/>
    <w:rsid w:val="00E377AA"/>
    <w:rsid w:val="00E406E8"/>
    <w:rsid w:val="00E41143"/>
    <w:rsid w:val="00E42B1F"/>
    <w:rsid w:val="00E430B5"/>
    <w:rsid w:val="00E438EB"/>
    <w:rsid w:val="00E43DB4"/>
    <w:rsid w:val="00E43EFA"/>
    <w:rsid w:val="00E44A7F"/>
    <w:rsid w:val="00E466F7"/>
    <w:rsid w:val="00E47A9D"/>
    <w:rsid w:val="00E507F4"/>
    <w:rsid w:val="00E50870"/>
    <w:rsid w:val="00E515A5"/>
    <w:rsid w:val="00E515B5"/>
    <w:rsid w:val="00E515C7"/>
    <w:rsid w:val="00E51741"/>
    <w:rsid w:val="00E523B5"/>
    <w:rsid w:val="00E53D0E"/>
    <w:rsid w:val="00E54CE3"/>
    <w:rsid w:val="00E562CC"/>
    <w:rsid w:val="00E572B1"/>
    <w:rsid w:val="00E60113"/>
    <w:rsid w:val="00E60155"/>
    <w:rsid w:val="00E60237"/>
    <w:rsid w:val="00E611A9"/>
    <w:rsid w:val="00E61870"/>
    <w:rsid w:val="00E62BD1"/>
    <w:rsid w:val="00E638D7"/>
    <w:rsid w:val="00E63F50"/>
    <w:rsid w:val="00E642A9"/>
    <w:rsid w:val="00E6661F"/>
    <w:rsid w:val="00E67B28"/>
    <w:rsid w:val="00E70A1E"/>
    <w:rsid w:val="00E70E0F"/>
    <w:rsid w:val="00E70EDE"/>
    <w:rsid w:val="00E730E4"/>
    <w:rsid w:val="00E73501"/>
    <w:rsid w:val="00E74D5A"/>
    <w:rsid w:val="00E77BCF"/>
    <w:rsid w:val="00E80590"/>
    <w:rsid w:val="00E80795"/>
    <w:rsid w:val="00E80E6C"/>
    <w:rsid w:val="00E813C4"/>
    <w:rsid w:val="00E81A38"/>
    <w:rsid w:val="00E833B2"/>
    <w:rsid w:val="00E83A11"/>
    <w:rsid w:val="00E857C7"/>
    <w:rsid w:val="00E873F6"/>
    <w:rsid w:val="00E90D2B"/>
    <w:rsid w:val="00E91B1E"/>
    <w:rsid w:val="00E92FF6"/>
    <w:rsid w:val="00E94106"/>
    <w:rsid w:val="00E970C3"/>
    <w:rsid w:val="00E970F3"/>
    <w:rsid w:val="00E97D5E"/>
    <w:rsid w:val="00EA07BE"/>
    <w:rsid w:val="00EA0C17"/>
    <w:rsid w:val="00EA1233"/>
    <w:rsid w:val="00EA13A5"/>
    <w:rsid w:val="00EA21E3"/>
    <w:rsid w:val="00EA3AE4"/>
    <w:rsid w:val="00EA6F89"/>
    <w:rsid w:val="00EA7249"/>
    <w:rsid w:val="00EA74DA"/>
    <w:rsid w:val="00EA763D"/>
    <w:rsid w:val="00EA78FA"/>
    <w:rsid w:val="00EB60E2"/>
    <w:rsid w:val="00EB7728"/>
    <w:rsid w:val="00EC1715"/>
    <w:rsid w:val="00EC1ED7"/>
    <w:rsid w:val="00EC4591"/>
    <w:rsid w:val="00EC5403"/>
    <w:rsid w:val="00EC5BB6"/>
    <w:rsid w:val="00EC66AA"/>
    <w:rsid w:val="00EC79F8"/>
    <w:rsid w:val="00ED0964"/>
    <w:rsid w:val="00ED0BD4"/>
    <w:rsid w:val="00ED2099"/>
    <w:rsid w:val="00ED299C"/>
    <w:rsid w:val="00ED2C0B"/>
    <w:rsid w:val="00ED48C9"/>
    <w:rsid w:val="00ED53F9"/>
    <w:rsid w:val="00ED5D71"/>
    <w:rsid w:val="00ED63D2"/>
    <w:rsid w:val="00ED6470"/>
    <w:rsid w:val="00ED67A2"/>
    <w:rsid w:val="00ED67EC"/>
    <w:rsid w:val="00ED6C6C"/>
    <w:rsid w:val="00ED7B43"/>
    <w:rsid w:val="00EE1714"/>
    <w:rsid w:val="00EE2CF4"/>
    <w:rsid w:val="00EE2DB0"/>
    <w:rsid w:val="00EE2E02"/>
    <w:rsid w:val="00EE39DE"/>
    <w:rsid w:val="00EE39FC"/>
    <w:rsid w:val="00EE46B0"/>
    <w:rsid w:val="00EE6B46"/>
    <w:rsid w:val="00EE75B0"/>
    <w:rsid w:val="00EE7BE7"/>
    <w:rsid w:val="00EE7DA5"/>
    <w:rsid w:val="00EF1CF0"/>
    <w:rsid w:val="00EF387D"/>
    <w:rsid w:val="00EF3917"/>
    <w:rsid w:val="00EF3EF9"/>
    <w:rsid w:val="00EF52A1"/>
    <w:rsid w:val="00EF53AD"/>
    <w:rsid w:val="00EF77D5"/>
    <w:rsid w:val="00F006FC"/>
    <w:rsid w:val="00F00A23"/>
    <w:rsid w:val="00F01476"/>
    <w:rsid w:val="00F04FB6"/>
    <w:rsid w:val="00F051E2"/>
    <w:rsid w:val="00F05F6F"/>
    <w:rsid w:val="00F065DD"/>
    <w:rsid w:val="00F068D3"/>
    <w:rsid w:val="00F07F3C"/>
    <w:rsid w:val="00F10F47"/>
    <w:rsid w:val="00F1170D"/>
    <w:rsid w:val="00F1189B"/>
    <w:rsid w:val="00F1202A"/>
    <w:rsid w:val="00F14FBD"/>
    <w:rsid w:val="00F1511A"/>
    <w:rsid w:val="00F163B2"/>
    <w:rsid w:val="00F17FD3"/>
    <w:rsid w:val="00F21027"/>
    <w:rsid w:val="00F22793"/>
    <w:rsid w:val="00F23319"/>
    <w:rsid w:val="00F23CE7"/>
    <w:rsid w:val="00F246B6"/>
    <w:rsid w:val="00F24C82"/>
    <w:rsid w:val="00F2552A"/>
    <w:rsid w:val="00F25831"/>
    <w:rsid w:val="00F25AF0"/>
    <w:rsid w:val="00F25E7F"/>
    <w:rsid w:val="00F2645C"/>
    <w:rsid w:val="00F30B76"/>
    <w:rsid w:val="00F30D0F"/>
    <w:rsid w:val="00F30D9A"/>
    <w:rsid w:val="00F32EF7"/>
    <w:rsid w:val="00F350DF"/>
    <w:rsid w:val="00F3754F"/>
    <w:rsid w:val="00F41CA0"/>
    <w:rsid w:val="00F423C6"/>
    <w:rsid w:val="00F43538"/>
    <w:rsid w:val="00F44A27"/>
    <w:rsid w:val="00F44CE6"/>
    <w:rsid w:val="00F4545B"/>
    <w:rsid w:val="00F46405"/>
    <w:rsid w:val="00F50524"/>
    <w:rsid w:val="00F506D8"/>
    <w:rsid w:val="00F511F6"/>
    <w:rsid w:val="00F573DA"/>
    <w:rsid w:val="00F57C3D"/>
    <w:rsid w:val="00F60B45"/>
    <w:rsid w:val="00F61155"/>
    <w:rsid w:val="00F61A07"/>
    <w:rsid w:val="00F61C79"/>
    <w:rsid w:val="00F64869"/>
    <w:rsid w:val="00F64E2C"/>
    <w:rsid w:val="00F659B7"/>
    <w:rsid w:val="00F66274"/>
    <w:rsid w:val="00F66BF7"/>
    <w:rsid w:val="00F67C8F"/>
    <w:rsid w:val="00F70042"/>
    <w:rsid w:val="00F70B18"/>
    <w:rsid w:val="00F738D8"/>
    <w:rsid w:val="00F73BA7"/>
    <w:rsid w:val="00F73ED8"/>
    <w:rsid w:val="00F74D24"/>
    <w:rsid w:val="00F7562F"/>
    <w:rsid w:val="00F803A3"/>
    <w:rsid w:val="00F83044"/>
    <w:rsid w:val="00F83D3B"/>
    <w:rsid w:val="00F84256"/>
    <w:rsid w:val="00F87D48"/>
    <w:rsid w:val="00F91376"/>
    <w:rsid w:val="00F94DE1"/>
    <w:rsid w:val="00F969FD"/>
    <w:rsid w:val="00FA0495"/>
    <w:rsid w:val="00FA0757"/>
    <w:rsid w:val="00FA2A61"/>
    <w:rsid w:val="00FA429A"/>
    <w:rsid w:val="00FA42F5"/>
    <w:rsid w:val="00FA56A5"/>
    <w:rsid w:val="00FA69C1"/>
    <w:rsid w:val="00FA7BA9"/>
    <w:rsid w:val="00FB07D5"/>
    <w:rsid w:val="00FB0D25"/>
    <w:rsid w:val="00FB2226"/>
    <w:rsid w:val="00FB40B9"/>
    <w:rsid w:val="00FB4990"/>
    <w:rsid w:val="00FB6669"/>
    <w:rsid w:val="00FB6A62"/>
    <w:rsid w:val="00FB7017"/>
    <w:rsid w:val="00FB721C"/>
    <w:rsid w:val="00FC04A4"/>
    <w:rsid w:val="00FC120A"/>
    <w:rsid w:val="00FC20BD"/>
    <w:rsid w:val="00FC2AAC"/>
    <w:rsid w:val="00FC2C98"/>
    <w:rsid w:val="00FC37E9"/>
    <w:rsid w:val="00FC4676"/>
    <w:rsid w:val="00FC597A"/>
    <w:rsid w:val="00FC73F5"/>
    <w:rsid w:val="00FC7474"/>
    <w:rsid w:val="00FD0211"/>
    <w:rsid w:val="00FD11E9"/>
    <w:rsid w:val="00FD1FC7"/>
    <w:rsid w:val="00FD2E16"/>
    <w:rsid w:val="00FD34B2"/>
    <w:rsid w:val="00FD56BC"/>
    <w:rsid w:val="00FD59F8"/>
    <w:rsid w:val="00FD723A"/>
    <w:rsid w:val="00FD7B30"/>
    <w:rsid w:val="00FE02B2"/>
    <w:rsid w:val="00FE592B"/>
    <w:rsid w:val="00FE6857"/>
    <w:rsid w:val="00FE7D97"/>
    <w:rsid w:val="00FF017D"/>
    <w:rsid w:val="00FF0194"/>
    <w:rsid w:val="00FF1835"/>
    <w:rsid w:val="00FF1F37"/>
    <w:rsid w:val="00FF398B"/>
    <w:rsid w:val="00FF42E2"/>
    <w:rsid w:val="00FF6C10"/>
    <w:rsid w:val="00FF7D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385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 w:type="character" w:styleId="LineNumber">
    <w:name w:val="line number"/>
    <w:basedOn w:val="DefaultParagraphFont"/>
    <w:uiPriority w:val="99"/>
    <w:semiHidden/>
    <w:unhideWhenUsed/>
    <w:rsid w:val="001F5FB3"/>
  </w:style>
  <w:style w:type="character" w:styleId="Hyperlink">
    <w:name w:val="Hyperlink"/>
    <w:basedOn w:val="DefaultParagraphFont"/>
    <w:uiPriority w:val="99"/>
    <w:unhideWhenUsed/>
    <w:rsid w:val="00952FB8"/>
    <w:rPr>
      <w:color w:val="0000FF" w:themeColor="hyperlink"/>
      <w:u w:val="single"/>
    </w:rPr>
  </w:style>
  <w:style w:type="character" w:styleId="PlaceholderText">
    <w:name w:val="Placeholder Text"/>
    <w:basedOn w:val="DefaultParagraphFont"/>
    <w:uiPriority w:val="99"/>
    <w:semiHidden/>
    <w:rsid w:val="00524F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92942">
      <w:bodyDiv w:val="1"/>
      <w:marLeft w:val="0"/>
      <w:marRight w:val="0"/>
      <w:marTop w:val="0"/>
      <w:marBottom w:val="0"/>
      <w:divBdr>
        <w:top w:val="none" w:sz="0" w:space="0" w:color="auto"/>
        <w:left w:val="none" w:sz="0" w:space="0" w:color="auto"/>
        <w:bottom w:val="none" w:sz="0" w:space="0" w:color="auto"/>
        <w:right w:val="none" w:sz="0" w:space="0" w:color="auto"/>
      </w:divBdr>
      <w:divsChild>
        <w:div w:id="1087265357">
          <w:marLeft w:val="0"/>
          <w:marRight w:val="0"/>
          <w:marTop w:val="0"/>
          <w:marBottom w:val="0"/>
          <w:divBdr>
            <w:top w:val="none" w:sz="0" w:space="0" w:color="auto"/>
            <w:left w:val="none" w:sz="0" w:space="0" w:color="auto"/>
            <w:bottom w:val="none" w:sz="0" w:space="0" w:color="auto"/>
            <w:right w:val="none" w:sz="0" w:space="0" w:color="auto"/>
          </w:divBdr>
          <w:divsChild>
            <w:div w:id="210895303">
              <w:marLeft w:val="0"/>
              <w:marRight w:val="0"/>
              <w:marTop w:val="0"/>
              <w:marBottom w:val="0"/>
              <w:divBdr>
                <w:top w:val="none" w:sz="0" w:space="0" w:color="auto"/>
                <w:left w:val="none" w:sz="0" w:space="0" w:color="auto"/>
                <w:bottom w:val="none" w:sz="0" w:space="0" w:color="auto"/>
                <w:right w:val="none" w:sz="0" w:space="0" w:color="auto"/>
              </w:divBdr>
              <w:divsChild>
                <w:div w:id="1951743804">
                  <w:marLeft w:val="0"/>
                  <w:marRight w:val="0"/>
                  <w:marTop w:val="0"/>
                  <w:marBottom w:val="0"/>
                  <w:divBdr>
                    <w:top w:val="none" w:sz="0" w:space="0" w:color="auto"/>
                    <w:left w:val="none" w:sz="0" w:space="0" w:color="auto"/>
                    <w:bottom w:val="none" w:sz="0" w:space="0" w:color="auto"/>
                    <w:right w:val="none" w:sz="0" w:space="0" w:color="auto"/>
                  </w:divBdr>
                  <w:divsChild>
                    <w:div w:id="1898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11825</Words>
  <Characters>67404</Characters>
  <Application>Microsoft Macintosh Word</Application>
  <DocSecurity>0</DocSecurity>
  <Lines>561</Lines>
  <Paragraphs>158</Paragraphs>
  <ScaleCrop>false</ScaleCrop>
  <Company/>
  <LinksUpToDate>false</LinksUpToDate>
  <CharactersWithSpaces>79071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cp:lastModifiedBy>Teegan Innis</cp:lastModifiedBy>
  <cp:revision>16</cp:revision>
  <dcterms:created xsi:type="dcterms:W3CDTF">2017-04-15T14:58:00Z</dcterms:created>
  <dcterms:modified xsi:type="dcterms:W3CDTF">2017-04-22T00:13:00Z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