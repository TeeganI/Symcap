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FD229" w14:textId="42A5A43A" w:rsidR="001F5FB3" w:rsidRPr="00995218" w:rsidRDefault="00580CFF" w:rsidP="001C5075">
      <w:pPr>
        <w:spacing w:line="480" w:lineRule="auto"/>
        <w:rPr>
          <w:rFonts w:cs="Times New Roman"/>
        </w:rPr>
      </w:pPr>
      <w:r>
        <w:rPr>
          <w:rFonts w:cs="Times New Roman"/>
        </w:rPr>
        <w:t xml:space="preserve">Title: </w:t>
      </w:r>
      <w:r w:rsidR="00C477A7" w:rsidRPr="00C477A7">
        <w:rPr>
          <w:rFonts w:cs="Times New Roman"/>
        </w:rPr>
        <w:t xml:space="preserve">Spatial </w:t>
      </w:r>
      <w:r w:rsidR="00E523B5">
        <w:rPr>
          <w:rFonts w:cs="Times New Roman"/>
        </w:rPr>
        <w:t>v</w:t>
      </w:r>
      <w:r w:rsidR="002027B4">
        <w:rPr>
          <w:rFonts w:cs="Times New Roman"/>
        </w:rPr>
        <w:t>ariability</w:t>
      </w:r>
      <w:r w:rsidR="00C477A7" w:rsidRPr="00C477A7">
        <w:rPr>
          <w:rFonts w:cs="Times New Roman"/>
        </w:rPr>
        <w:t xml:space="preserve"> of </w:t>
      </w:r>
      <w:r w:rsidR="00C477A7" w:rsidRPr="00C477A7">
        <w:rPr>
          <w:rFonts w:cs="Times New Roman"/>
          <w:i/>
          <w:iCs/>
        </w:rPr>
        <w:t>Symbiodinium</w:t>
      </w:r>
      <w:r w:rsidR="002027B4">
        <w:rPr>
          <w:rFonts w:cs="Times New Roman"/>
          <w:i/>
          <w:iCs/>
        </w:rPr>
        <w:t xml:space="preserve"> </w:t>
      </w:r>
      <w:r w:rsidR="00E523B5">
        <w:rPr>
          <w:rFonts w:cs="Times New Roman"/>
          <w:iCs/>
        </w:rPr>
        <w:t>and c</w:t>
      </w:r>
      <w:r w:rsidR="002027B4">
        <w:rPr>
          <w:rFonts w:cs="Times New Roman"/>
          <w:iCs/>
        </w:rPr>
        <w:t>olor</w:t>
      </w:r>
      <w:r w:rsidR="00C477A7" w:rsidRPr="00C477A7">
        <w:rPr>
          <w:rFonts w:cs="Times New Roman"/>
        </w:rPr>
        <w:t xml:space="preserve"> in </w:t>
      </w:r>
      <w:r w:rsidR="00C477A7" w:rsidRPr="00C477A7">
        <w:rPr>
          <w:rFonts w:cs="Times New Roman"/>
          <w:i/>
          <w:iCs/>
        </w:rPr>
        <w:t>Montipora capitata</w:t>
      </w:r>
      <w:r w:rsidR="00E523B5">
        <w:rPr>
          <w:rFonts w:cs="Times New Roman"/>
        </w:rPr>
        <w:t xml:space="preserve"> a</w:t>
      </w:r>
      <w:r w:rsidR="00C477A7" w:rsidRPr="00C477A7">
        <w:rPr>
          <w:rFonts w:cs="Times New Roman"/>
        </w:rPr>
        <w:t>cross Kāne‘ohe Bay, O‘ahu, Hawai‘i</w:t>
      </w:r>
    </w:p>
    <w:p w14:paraId="352E3D92" w14:textId="77777777" w:rsidR="00CA331D" w:rsidRPr="00995218" w:rsidRDefault="00CA331D" w:rsidP="001C5075">
      <w:pPr>
        <w:spacing w:line="480" w:lineRule="auto"/>
        <w:rPr>
          <w:rFonts w:cs="Times New Roman"/>
        </w:rPr>
      </w:pPr>
    </w:p>
    <w:p w14:paraId="53B51930" w14:textId="77777777" w:rsidR="00580CFF" w:rsidRPr="00995218" w:rsidRDefault="00580CFF" w:rsidP="00580CFF">
      <w:pPr>
        <w:spacing w:line="48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3695CEAB" w14:textId="77777777" w:rsidR="00580CFF" w:rsidRDefault="00580CFF" w:rsidP="001C5075">
      <w:pPr>
        <w:spacing w:line="480" w:lineRule="auto"/>
        <w:rPr>
          <w:rFonts w:cs="Times New Roman"/>
        </w:rPr>
      </w:pPr>
    </w:p>
    <w:p w14:paraId="49FCD93D" w14:textId="006AE3A3" w:rsidR="00995218" w:rsidRPr="00995218" w:rsidRDefault="00580CFF" w:rsidP="001C5075">
      <w:pPr>
        <w:spacing w:line="48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xml:space="preserve">, </w:t>
      </w:r>
      <w:proofErr w:type="gramStart"/>
      <w:r w:rsidR="00995218" w:rsidRPr="00995218">
        <w:rPr>
          <w:rFonts w:cs="Times New Roman"/>
        </w:rPr>
        <w:t>R</w:t>
      </w:r>
      <w:proofErr w:type="gramEnd"/>
      <w:r w:rsidR="00995218" w:rsidRPr="00995218">
        <w:rPr>
          <w:rFonts w:cs="Times New Roman"/>
        </w:rPr>
        <w:t>. D. Gates</w:t>
      </w:r>
      <w:r w:rsidR="00995218" w:rsidRPr="00995218">
        <w:rPr>
          <w:rFonts w:cs="Times New Roman"/>
          <w:vertAlign w:val="superscript"/>
        </w:rPr>
        <w:t>2</w:t>
      </w:r>
    </w:p>
    <w:p w14:paraId="0426D2C7" w14:textId="77777777" w:rsidR="00995218" w:rsidRPr="00995218" w:rsidRDefault="00995218" w:rsidP="001C5075">
      <w:pPr>
        <w:spacing w:line="480" w:lineRule="auto"/>
        <w:rPr>
          <w:rFonts w:cs="Times New Roman"/>
        </w:rPr>
      </w:pPr>
    </w:p>
    <w:p w14:paraId="6070D90F" w14:textId="77777777" w:rsidR="00CA331D" w:rsidRPr="00995218" w:rsidRDefault="00CA331D" w:rsidP="00CA331D">
      <w:pPr>
        <w:spacing w:line="48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6443FA33" w14:textId="77777777" w:rsidR="00CA331D" w:rsidRPr="00995218" w:rsidRDefault="00CA331D" w:rsidP="00CA331D">
      <w:pPr>
        <w:spacing w:line="48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1EE269FF" w14:textId="77777777" w:rsidR="00CA331D" w:rsidRDefault="00CA331D" w:rsidP="00CA331D">
      <w:pPr>
        <w:spacing w:line="480" w:lineRule="auto"/>
        <w:rPr>
          <w:rFonts w:cs="Times New Roman"/>
        </w:rPr>
      </w:pPr>
    </w:p>
    <w:p w14:paraId="6F090B97" w14:textId="77777777" w:rsidR="00CA331D" w:rsidRDefault="00CA331D" w:rsidP="00CA331D">
      <w:pPr>
        <w:spacing w:line="480" w:lineRule="auto"/>
        <w:rPr>
          <w:rFonts w:cs="Times New Roman"/>
        </w:rPr>
      </w:pPr>
      <w:r>
        <w:rPr>
          <w:rFonts w:cs="Times New Roman"/>
        </w:rPr>
        <w:t xml:space="preserve">*Corresponding author: </w:t>
      </w:r>
      <w:r w:rsidR="00952FB8" w:rsidRPr="00952FB8">
        <w:rPr>
          <w:rFonts w:cs="Times New Roman"/>
        </w:rPr>
        <w:t>teegan.innis@gmail.com</w:t>
      </w:r>
    </w:p>
    <w:p w14:paraId="4B105582" w14:textId="77777777" w:rsidR="00CA331D" w:rsidRDefault="00CA331D" w:rsidP="001C5075">
      <w:pPr>
        <w:spacing w:line="480" w:lineRule="auto"/>
        <w:rPr>
          <w:rFonts w:cs="Times New Roman"/>
        </w:rPr>
      </w:pPr>
    </w:p>
    <w:p w14:paraId="4CAD2FEC" w14:textId="70E2FA4A" w:rsidR="00995218" w:rsidRPr="00F60B45" w:rsidRDefault="00995218" w:rsidP="001C5075">
      <w:pPr>
        <w:spacing w:line="48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2B144674" w14:textId="77777777" w:rsidR="00995218" w:rsidRPr="00995218" w:rsidRDefault="00995218" w:rsidP="001C5075">
      <w:pPr>
        <w:spacing w:line="480" w:lineRule="auto"/>
        <w:rPr>
          <w:rFonts w:cs="Times New Roman"/>
        </w:rPr>
      </w:pPr>
    </w:p>
    <w:p w14:paraId="43DFA230" w14:textId="77777777" w:rsidR="00995218" w:rsidRPr="00995218" w:rsidRDefault="00995218" w:rsidP="001C5075">
      <w:pPr>
        <w:spacing w:line="480" w:lineRule="auto"/>
        <w:rPr>
          <w:rFonts w:cs="Times New Roman"/>
        </w:rPr>
      </w:pPr>
    </w:p>
    <w:p w14:paraId="755DE14D" w14:textId="77777777" w:rsidR="00995218" w:rsidRPr="00995218" w:rsidRDefault="00995218" w:rsidP="001C5075">
      <w:pPr>
        <w:spacing w:line="480" w:lineRule="auto"/>
        <w:rPr>
          <w:rFonts w:cs="Times New Roman"/>
          <w:b/>
        </w:rPr>
      </w:pPr>
    </w:p>
    <w:p w14:paraId="2D994D52" w14:textId="77777777" w:rsidR="00995218" w:rsidRDefault="00995218" w:rsidP="001C5075">
      <w:pPr>
        <w:spacing w:line="480" w:lineRule="auto"/>
        <w:rPr>
          <w:rFonts w:cs="Times New Roman"/>
          <w:b/>
        </w:rPr>
      </w:pPr>
    </w:p>
    <w:p w14:paraId="6D38107D" w14:textId="77777777" w:rsidR="00783F1E" w:rsidRDefault="00783F1E" w:rsidP="001C5075">
      <w:pPr>
        <w:spacing w:line="480" w:lineRule="auto"/>
        <w:rPr>
          <w:rFonts w:cs="Times New Roman"/>
          <w:b/>
        </w:rPr>
      </w:pPr>
    </w:p>
    <w:p w14:paraId="1ADD731D" w14:textId="77777777" w:rsidR="00783F1E" w:rsidRDefault="00783F1E" w:rsidP="001C5075">
      <w:pPr>
        <w:spacing w:line="480" w:lineRule="auto"/>
        <w:rPr>
          <w:rFonts w:cs="Times New Roman"/>
          <w:b/>
        </w:rPr>
      </w:pPr>
    </w:p>
    <w:p w14:paraId="3C95E1FF" w14:textId="77777777" w:rsidR="00783F1E" w:rsidRDefault="00783F1E" w:rsidP="001C5075">
      <w:pPr>
        <w:spacing w:line="480" w:lineRule="auto"/>
        <w:rPr>
          <w:rFonts w:cs="Times New Roman"/>
          <w:b/>
        </w:rPr>
      </w:pPr>
    </w:p>
    <w:p w14:paraId="5D0BD1E5" w14:textId="77777777" w:rsidR="00783F1E" w:rsidRDefault="00783F1E" w:rsidP="001C5075">
      <w:pPr>
        <w:spacing w:line="480" w:lineRule="auto"/>
        <w:rPr>
          <w:rFonts w:cs="Times New Roman"/>
          <w:b/>
        </w:rPr>
      </w:pPr>
    </w:p>
    <w:p w14:paraId="29802B5D" w14:textId="77777777" w:rsidR="00783F1E" w:rsidRPr="00995218" w:rsidRDefault="00783F1E" w:rsidP="001C5075">
      <w:pPr>
        <w:spacing w:line="480" w:lineRule="auto"/>
        <w:rPr>
          <w:rFonts w:cs="Times New Roman"/>
          <w:b/>
        </w:rPr>
      </w:pPr>
    </w:p>
    <w:p w14:paraId="350C5B37" w14:textId="77777777" w:rsidR="00820FB0" w:rsidRPr="008E69BA" w:rsidRDefault="009C1225" w:rsidP="001C5075">
      <w:pPr>
        <w:spacing w:line="480" w:lineRule="auto"/>
        <w:rPr>
          <w:rFonts w:cs="Times New Roman"/>
          <w:b/>
        </w:rPr>
      </w:pPr>
      <w:r w:rsidRPr="008E69BA">
        <w:rPr>
          <w:rFonts w:cs="Times New Roman"/>
          <w:b/>
        </w:rPr>
        <w:lastRenderedPageBreak/>
        <w:t>ABSTRACT</w:t>
      </w:r>
    </w:p>
    <w:p w14:paraId="36140AF2" w14:textId="54261262" w:rsidR="00F2645C" w:rsidRPr="008E69BA" w:rsidRDefault="00504B45" w:rsidP="001C5075">
      <w:pPr>
        <w:spacing w:line="48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photosynthetic dinoflagellates in the genus </w:t>
      </w:r>
      <w:r w:rsidR="00C37631">
        <w:rPr>
          <w:rFonts w:cs="Times New Roman"/>
          <w:i/>
        </w:rPr>
        <w:t>Symbiodinium</w:t>
      </w:r>
      <w:r w:rsidR="00D44C6A">
        <w:rPr>
          <w:rFonts w:cs="Times New Roman"/>
        </w:rPr>
        <w:t>.</w:t>
      </w:r>
      <w:r w:rsidR="00C444D4">
        <w:rPr>
          <w:rFonts w:cs="Times New Roman"/>
        </w:rPr>
        <w:t xml:space="preserve"> </w:t>
      </w:r>
      <w:r w:rsidR="00D44C6A">
        <w:rPr>
          <w:rFonts w:cs="Times New Roman"/>
        </w:rPr>
        <w:t>Different individuals may host genetically and functionally distinct s</w:t>
      </w:r>
      <w:r w:rsidR="0092134A">
        <w:rPr>
          <w:rFonts w:cs="Times New Roman"/>
        </w:rPr>
        <w:t>ymbiont communities that confer</w:t>
      </w:r>
      <w:r w:rsidR="00D44C6A">
        <w:rPr>
          <w:rFonts w:cs="Times New Roman"/>
        </w:rPr>
        <w:t xml:space="preserve"> varying levels of performance and stress-tolerance to their hosts.</w:t>
      </w:r>
      <w:r w:rsidR="00C37631">
        <w:rPr>
          <w:rFonts w:cs="Times New Roman"/>
        </w:rPr>
        <w:t xml:space="preserve"> </w:t>
      </w:r>
      <w:r w:rsidR="00D44C6A">
        <w:rPr>
          <w:rFonts w:cs="Times New Roman"/>
        </w:rPr>
        <w:t xml:space="preserve">However, the factors </w:t>
      </w:r>
      <w:r w:rsidR="007414FA">
        <w:rPr>
          <w:rFonts w:cs="Times New Roman"/>
        </w:rPr>
        <w:t>shaping</w:t>
      </w:r>
      <w:r w:rsidR="00D44C6A">
        <w:rPr>
          <w:rFonts w:cs="Times New Roman"/>
        </w:rPr>
        <w:t xml:space="preserve"> variable symbiont comm</w:t>
      </w:r>
      <w:r w:rsidR="007414FA">
        <w:rPr>
          <w:rFonts w:cs="Times New Roman"/>
        </w:rPr>
        <w:t>unity composition, which</w:t>
      </w:r>
      <w:r w:rsidR="00D44C6A">
        <w:rPr>
          <w:rFonts w:cs="Times New Roman"/>
        </w:rPr>
        <w:t xml:space="preserve"> may determine bleaching susceptibility and resistance to future stressors, are poorly understood. </w:t>
      </w:r>
      <w:r w:rsidR="00EA74DA" w:rsidRPr="008E69BA">
        <w:rPr>
          <w:rFonts w:cs="Times New Roman"/>
        </w:rPr>
        <w:t xml:space="preserve">To investigate </w:t>
      </w:r>
      <w:r w:rsidR="00D44C6A">
        <w:rPr>
          <w:rFonts w:cs="Times New Roman"/>
        </w:rPr>
        <w:t>the ro</w:t>
      </w:r>
      <w:r w:rsidR="00926EBB" w:rsidRPr="008E69BA">
        <w:rPr>
          <w:rFonts w:cs="Times New Roman"/>
        </w:rPr>
        <w:t>l</w:t>
      </w:r>
      <w:r w:rsidR="00D44C6A">
        <w:rPr>
          <w:rFonts w:cs="Times New Roman"/>
        </w:rPr>
        <w:t>e of the environment in shaping symbiont communities</w:t>
      </w:r>
      <w:r w:rsidR="00926EBB" w:rsidRPr="008E69BA">
        <w:rPr>
          <w:rFonts w:cs="Times New Roman"/>
        </w:rPr>
        <w:t>,</w:t>
      </w:r>
      <w:r w:rsidR="00EA74DA" w:rsidRPr="008E69BA">
        <w:rPr>
          <w:rFonts w:cs="Times New Roman"/>
        </w:rPr>
        <w:t xml:space="preserve"> colonies</w:t>
      </w:r>
      <w:r w:rsidR="00926EBB" w:rsidRPr="008E69BA">
        <w:rPr>
          <w:rFonts w:cs="Times New Roman"/>
        </w:rPr>
        <w:t xml:space="preserve"> of </w:t>
      </w:r>
      <w:r w:rsidR="00926EBB" w:rsidRPr="008E69BA">
        <w:rPr>
          <w:rFonts w:cs="Times New Roman"/>
          <w:i/>
        </w:rPr>
        <w:t>Montipora capitata</w:t>
      </w:r>
      <w:r w:rsidR="0099090A">
        <w:rPr>
          <w:rFonts w:cs="Times New Roman"/>
          <w:i/>
        </w:rPr>
        <w:t xml:space="preserve"> </w:t>
      </w:r>
      <w:r w:rsidR="0099090A">
        <w:rPr>
          <w:rFonts w:cs="Times New Roman"/>
        </w:rPr>
        <w:t>(N = 707)</w:t>
      </w:r>
      <w:r w:rsidR="00C64B7B" w:rsidRPr="008E69BA">
        <w:rPr>
          <w:rFonts w:cs="Times New Roman"/>
        </w:rPr>
        <w:t xml:space="preserve"> were sampled</w:t>
      </w:r>
      <w:r w:rsidR="00A17CDA" w:rsidRPr="008E69BA">
        <w:rPr>
          <w:rFonts w:cs="Times New Roman"/>
        </w:rPr>
        <w:t xml:space="preserve"> across</w:t>
      </w:r>
      <w:r w:rsidR="00D44C6A">
        <w:rPr>
          <w:rFonts w:cs="Times New Roman"/>
        </w:rPr>
        <w:t xml:space="preserve"> reef habitats and depth gradients (0 - 13 m) in</w:t>
      </w:r>
      <w:r w:rsidR="00A17CDA" w:rsidRPr="008E69BA">
        <w:rPr>
          <w:rFonts w:cs="Times New Roman"/>
        </w:rPr>
        <w:t xml:space="preserve"> Kāne‘</w:t>
      </w:r>
      <w:r w:rsidR="00EA74DA" w:rsidRPr="008E69BA">
        <w:rPr>
          <w:rFonts w:cs="Times New Roman"/>
        </w:rPr>
        <w:t>ohe Bay</w:t>
      </w:r>
      <w:r w:rsidR="00A17CDA" w:rsidRPr="008E69BA">
        <w:rPr>
          <w:rFonts w:cs="Times New Roman"/>
        </w:rPr>
        <w:t>, O‘ahu, Hawai‘</w:t>
      </w:r>
      <w:r w:rsidR="00D60F6A" w:rsidRPr="008E69BA">
        <w:rPr>
          <w:rFonts w:cs="Times New Roman"/>
        </w:rPr>
        <w:t>i</w:t>
      </w:r>
      <w:r w:rsidR="00F051E2" w:rsidRPr="008E69BA">
        <w:rPr>
          <w:rFonts w:cs="Times New Roman"/>
        </w:rPr>
        <w:t>, USA</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C31 and</w:t>
      </w:r>
      <w:r w:rsidR="002C7380">
        <w:rPr>
          <w:rFonts w:cs="Times New Roman"/>
        </w:rPr>
        <w:t>/or</w:t>
      </w:r>
      <w:r w:rsidR="00D44C6A">
        <w:rPr>
          <w:rFonts w:cs="Times New Roman"/>
        </w:rPr>
        <w:t xml:space="preserve"> D1a</w:t>
      </w:r>
      <w:r w:rsidR="00E523B5">
        <w:rPr>
          <w:rFonts w:cs="Times New Roman"/>
        </w:rPr>
        <w:t xml:space="preserve"> and also displays two distinct color morphs (brown and orange)</w:t>
      </w:r>
      <w:r w:rsidR="002C7380">
        <w:rPr>
          <w:rFonts w:cs="Times New Roman"/>
        </w:rPr>
        <w:t xml:space="preserve">. </w:t>
      </w:r>
      <w:r w:rsidR="00E523B5">
        <w:rPr>
          <w:rFonts w:cs="Times New Roman"/>
        </w:rPr>
        <w:t>Ratios of C31 to D1a determined for each sample by quantitative PCR revealed that colonies dominated by either symbiont occurred throughout the bay with no difference in frequency across regions of the bay, between patch and fringing reef types or among individual reef sites</w:t>
      </w:r>
      <w:r w:rsidR="00DC3CF0" w:rsidRPr="008E69BA">
        <w:rPr>
          <w:rFonts w:cs="Times New Roman"/>
        </w:rPr>
        <w:t xml:space="preserve">. </w:t>
      </w:r>
      <w:r w:rsidR="00847D96">
        <w:rPr>
          <w:rFonts w:cs="Times New Roman"/>
        </w:rPr>
        <w:t xml:space="preserve">However, </w:t>
      </w:r>
      <w:r w:rsidR="00E523B5">
        <w:rPr>
          <w:rFonts w:cs="Times New Roman"/>
        </w:rPr>
        <w:t xml:space="preserve">symbiont clade </w:t>
      </w:r>
      <w:r w:rsidR="00847D96">
        <w:rPr>
          <w:rFonts w:cs="Times New Roman"/>
        </w:rPr>
        <w:t>d</w:t>
      </w:r>
      <w:r w:rsidR="00952FB8">
        <w:rPr>
          <w:rFonts w:cs="Times New Roman"/>
        </w:rPr>
        <w:t>o</w:t>
      </w:r>
      <w:r w:rsidR="00E523B5">
        <w:rPr>
          <w:rFonts w:cs="Times New Roman"/>
        </w:rPr>
        <w:t>minance</w:t>
      </w:r>
      <w:r w:rsidR="00583362" w:rsidRPr="008E69BA">
        <w:rPr>
          <w:rFonts w:cs="Times New Roman"/>
        </w:rPr>
        <w:t xml:space="preserve"> </w:t>
      </w:r>
      <w:r w:rsidR="00E63F50">
        <w:rPr>
          <w:rFonts w:cs="Times New Roman"/>
        </w:rPr>
        <w:t>was</w:t>
      </w:r>
      <w:r w:rsidR="00DC3CF0" w:rsidRPr="008E69BA">
        <w:rPr>
          <w:rFonts w:cs="Times New Roman"/>
        </w:rPr>
        <w:t xml:space="preserve"> significan</w:t>
      </w:r>
      <w:r w:rsidR="00F065DD" w:rsidRPr="008E69BA">
        <w:rPr>
          <w:rFonts w:cs="Times New Roman"/>
        </w:rPr>
        <w:t>tly associated with depth</w:t>
      </w:r>
      <w:r w:rsidR="00DC3CF0" w:rsidRPr="008E69BA">
        <w:rPr>
          <w:rFonts w:cs="Times New Roman"/>
        </w:rPr>
        <w:t xml:space="preserve"> </w:t>
      </w:r>
      <w:r w:rsidR="00952FB8">
        <w:rPr>
          <w:rFonts w:cs="Times New Roman"/>
        </w:rPr>
        <w:t>where</w:t>
      </w:r>
      <w:r w:rsidR="00583362" w:rsidRPr="008E69BA">
        <w:rPr>
          <w:rFonts w:cs="Times New Roman"/>
        </w:rPr>
        <w:t xml:space="preserve"> clade D </w:t>
      </w:r>
      <w:r w:rsidR="00E523B5">
        <w:rPr>
          <w:rFonts w:cs="Times New Roman"/>
        </w:rPr>
        <w:t>was more likely to dominate shallow corals</w:t>
      </w:r>
      <w:r w:rsidR="00952FB8">
        <w:rPr>
          <w:rFonts w:cs="Times New Roman"/>
        </w:rPr>
        <w:t xml:space="preserve"> and clade C was</w:t>
      </w:r>
      <w:r w:rsidR="00583362" w:rsidRPr="008E69BA">
        <w:rPr>
          <w:rFonts w:cs="Times New Roman"/>
        </w:rPr>
        <w:t xml:space="preserve"> </w:t>
      </w:r>
      <w:r w:rsidR="00E523B5">
        <w:rPr>
          <w:rFonts w:cs="Times New Roman"/>
        </w:rPr>
        <w:t>more likely to dominate colonies</w:t>
      </w:r>
      <w:r w:rsidR="00F065DD" w:rsidRPr="008E69BA">
        <w:rPr>
          <w:rFonts w:cs="Times New Roman"/>
        </w:rPr>
        <w:t xml:space="preserve"> at depths</w:t>
      </w:r>
      <w:r w:rsidR="00B87532">
        <w:rPr>
          <w:rFonts w:cs="Times New Roman"/>
        </w:rPr>
        <w:t xml:space="preserve"> &gt;</w:t>
      </w:r>
      <w:r w:rsidR="00810D4F">
        <w:rPr>
          <w:rFonts w:cs="Times New Roman"/>
        </w:rPr>
        <w:t xml:space="preserve"> 1</w:t>
      </w:r>
      <w:r w:rsidR="006C566D">
        <w:rPr>
          <w:rFonts w:cs="Times New Roman"/>
        </w:rPr>
        <w:t>.29</w:t>
      </w:r>
      <w:r w:rsidR="00810D4F">
        <w:rPr>
          <w:rFonts w:cs="Times New Roman"/>
        </w:rPr>
        <w:t xml:space="preserve"> m</w:t>
      </w:r>
      <w:r w:rsidR="006E5EB3" w:rsidRPr="008E69BA">
        <w:rPr>
          <w:rFonts w:cs="Times New Roman"/>
        </w:rPr>
        <w:t xml:space="preserve">. </w:t>
      </w:r>
      <w:r w:rsidR="005053EC">
        <w:rPr>
          <w:rFonts w:cs="Times New Roman"/>
        </w:rPr>
        <w:t>Colony color morph</w:t>
      </w:r>
      <w:r w:rsidR="00DF5598">
        <w:rPr>
          <w:rFonts w:cs="Times New Roman"/>
        </w:rPr>
        <w:t xml:space="preserve"> significant</w:t>
      </w:r>
      <w:r w:rsidR="00952FB8">
        <w:rPr>
          <w:rFonts w:cs="Times New Roman"/>
        </w:rPr>
        <w:t>ly varied with depth</w:t>
      </w:r>
      <w:r w:rsidR="00E63F50">
        <w:rPr>
          <w:rFonts w:cs="Times New Roman"/>
        </w:rPr>
        <w:t xml:space="preserve"> </w:t>
      </w:r>
      <w:r w:rsidR="00952FB8">
        <w:rPr>
          <w:rFonts w:cs="Times New Roman"/>
        </w:rPr>
        <w:t>with more</w:t>
      </w:r>
      <w:r w:rsidR="00447298" w:rsidRPr="008E69BA">
        <w:rPr>
          <w:rFonts w:cs="Times New Roman"/>
        </w:rPr>
        <w:t xml:space="preserve"> orange morphs</w:t>
      </w:r>
      <w:r w:rsidR="00DF5598">
        <w:rPr>
          <w:rFonts w:cs="Times New Roman"/>
        </w:rPr>
        <w:t xml:space="preserve"> </w:t>
      </w:r>
      <w:r w:rsidR="00583362" w:rsidRPr="008E69BA">
        <w:rPr>
          <w:rFonts w:cs="Times New Roman"/>
        </w:rPr>
        <w:t>shall</w:t>
      </w:r>
      <w:r w:rsidR="00447298" w:rsidRPr="008E69BA">
        <w:rPr>
          <w:rFonts w:cs="Times New Roman"/>
        </w:rPr>
        <w:t>ow and brown morph</w:t>
      </w:r>
      <w:r w:rsidR="00583362" w:rsidRPr="008E69BA">
        <w:rPr>
          <w:rFonts w:cs="Times New Roman"/>
        </w:rPr>
        <w:t>s</w:t>
      </w:r>
      <w:r w:rsidR="00952FB8">
        <w:rPr>
          <w:rFonts w:cs="Times New Roman"/>
        </w:rPr>
        <w:t xml:space="preserve"> at</w:t>
      </w:r>
      <w:r w:rsidR="00B87532">
        <w:rPr>
          <w:rFonts w:cs="Times New Roman"/>
        </w:rPr>
        <w:t xml:space="preserve"> depths &gt;</w:t>
      </w:r>
      <w:r w:rsidR="00583362" w:rsidRPr="008E69BA">
        <w:rPr>
          <w:rFonts w:cs="Times New Roman"/>
        </w:rPr>
        <w:t xml:space="preserve"> </w:t>
      </w:r>
      <w:r w:rsidR="00625F77">
        <w:rPr>
          <w:rFonts w:cs="Times New Roman"/>
        </w:rPr>
        <w:t>3.64</w:t>
      </w:r>
      <w:r w:rsidR="00583362" w:rsidRPr="008E69BA">
        <w:rPr>
          <w:rFonts w:cs="Times New Roman"/>
        </w:rPr>
        <w:t xml:space="preserve"> </w:t>
      </w:r>
      <w:r w:rsidR="00810D4F">
        <w:rPr>
          <w:rFonts w:cs="Times New Roman"/>
        </w:rPr>
        <w:t>m</w:t>
      </w:r>
      <w:r w:rsidR="002E6E7E">
        <w:rPr>
          <w:rFonts w:cs="Times New Roman"/>
        </w:rPr>
        <w:t>.</w:t>
      </w:r>
      <w:r w:rsidR="00E730E4">
        <w:rPr>
          <w:rFonts w:cs="Times New Roman"/>
        </w:rPr>
        <w:t xml:space="preserve"> Across </w:t>
      </w:r>
      <w:r w:rsidR="00DF0676">
        <w:rPr>
          <w:rFonts w:cs="Times New Roman"/>
        </w:rPr>
        <w:t>depths, brown</w:t>
      </w:r>
      <w:r w:rsidR="00E730E4">
        <w:rPr>
          <w:rFonts w:cs="Times New Roman"/>
        </w:rPr>
        <w:t xml:space="preserve"> colonies were more likely</w:t>
      </w:r>
      <w:r w:rsidR="00DF0676">
        <w:rPr>
          <w:rFonts w:cs="Times New Roman"/>
        </w:rPr>
        <w:t xml:space="preserve"> clade C-dominated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D-dom</w:t>
      </w:r>
      <w:r w:rsidR="005053EC">
        <w:rPr>
          <w:rFonts w:cs="Times New Roman"/>
        </w:rPr>
        <w:t>inated &lt;</w:t>
      </w:r>
      <w:r w:rsidR="00DF0676">
        <w:rPr>
          <w:rFonts w:cs="Times New Roman"/>
        </w:rPr>
        <w:t xml:space="preserve"> 2.</w:t>
      </w:r>
      <w:r w:rsidR="005053EC">
        <w:rPr>
          <w:rFonts w:cs="Times New Roman"/>
        </w:rPr>
        <w:t>75 m and C-dominated &gt;</w:t>
      </w:r>
      <w:r w:rsidR="00DF0676">
        <w:rPr>
          <w:rFonts w:cs="Times New Roman"/>
        </w:rPr>
        <w:t xml:space="preserve"> 2.75 m.</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C75503">
        <w:rPr>
          <w:rFonts w:cs="Times New Roman"/>
        </w:rPr>
        <w:t xml:space="preserve"> </w:t>
      </w:r>
      <w:r w:rsidR="007101BB">
        <w:rPr>
          <w:rFonts w:cs="Times New Roman"/>
        </w:rPr>
        <w:t xml:space="preserve">distributions of </w:t>
      </w:r>
      <w:r w:rsidR="007101BB">
        <w:rPr>
          <w:rFonts w:cs="Times New Roman"/>
          <w:i/>
        </w:rPr>
        <w:t>Symbiodinium</w:t>
      </w:r>
      <w:r w:rsidR="007101BB">
        <w:rPr>
          <w:rFonts w:cs="Times New Roman"/>
        </w:rPr>
        <w:t xml:space="preserve"> and color in </w:t>
      </w:r>
      <w:r w:rsidR="007101BB">
        <w:rPr>
          <w:rFonts w:cs="Times New Roman"/>
          <w:i/>
        </w:rPr>
        <w:t>M. capitata</w:t>
      </w:r>
      <w:r w:rsidR="007101BB">
        <w:rPr>
          <w:rFonts w:cs="Times New Roman"/>
        </w:rPr>
        <w:t xml:space="preserve"> result from depth-related abiotic conditions</w:t>
      </w:r>
      <w:r w:rsidR="000C37C8">
        <w:rPr>
          <w:rFonts w:cs="Times New Roman"/>
        </w:rPr>
        <w:t>.</w:t>
      </w:r>
    </w:p>
    <w:p w14:paraId="39F4C812" w14:textId="77777777" w:rsidR="00F2645C" w:rsidRPr="008E69BA" w:rsidRDefault="00F2645C" w:rsidP="001C5075">
      <w:pPr>
        <w:spacing w:line="480" w:lineRule="auto"/>
        <w:rPr>
          <w:rFonts w:cs="Times New Roman"/>
          <w:b/>
        </w:rPr>
      </w:pPr>
    </w:p>
    <w:p w14:paraId="7EAC326D" w14:textId="77777777" w:rsidR="001C5075" w:rsidRPr="008E69BA" w:rsidRDefault="00DF4EA2" w:rsidP="001C5075">
      <w:pPr>
        <w:spacing w:line="480" w:lineRule="auto"/>
        <w:rPr>
          <w:rFonts w:cs="Times New Roman"/>
          <w:b/>
        </w:rPr>
      </w:pPr>
      <w:r w:rsidRPr="008E69BA">
        <w:rPr>
          <w:rFonts w:cs="Times New Roman"/>
          <w:b/>
        </w:rPr>
        <w:t>INTRODUCTION</w:t>
      </w:r>
    </w:p>
    <w:p w14:paraId="2F178246" w14:textId="365995EF" w:rsidR="006B1ADB" w:rsidRPr="008E69BA" w:rsidRDefault="004F50C5" w:rsidP="001C5075">
      <w:pPr>
        <w:spacing w:line="480" w:lineRule="auto"/>
        <w:rPr>
          <w:rFonts w:cs="Times New Roman"/>
        </w:rPr>
      </w:pPr>
      <w:r w:rsidRPr="008E69BA">
        <w:rPr>
          <w:rFonts w:cs="Times New Roman"/>
        </w:rPr>
        <w:lastRenderedPageBreak/>
        <w:t>Coral reefs</w:t>
      </w:r>
      <w:r w:rsidR="00DF4EA2" w:rsidRPr="008E69BA">
        <w:rPr>
          <w:rFonts w:cs="Times New Roman"/>
        </w:rPr>
        <w:t xml:space="preserve"> are among the most biologically diverse </w:t>
      </w:r>
      <w:r w:rsidR="00C60D28" w:rsidRPr="008E69BA">
        <w:rPr>
          <w:rFonts w:cs="Times New Roman"/>
        </w:rPr>
        <w:t>ecosystems on the planet, providing</w:t>
      </w:r>
      <w:r w:rsidR="00DF4EA2" w:rsidRPr="008E69BA">
        <w:rPr>
          <w:rFonts w:cs="Times New Roman"/>
        </w:rPr>
        <w:t xml:space="preserve"> essential</w:t>
      </w:r>
      <w:r w:rsidR="00706DCC" w:rsidRPr="008E69BA">
        <w:rPr>
          <w:rFonts w:cs="Times New Roman"/>
        </w:rPr>
        <w:t xml:space="preserve"> services such as</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serving as vital habitat </w:t>
      </w:r>
      <w:r w:rsidR="00ED299C" w:rsidRPr="008E69BA">
        <w:rPr>
          <w:rFonts w:cs="Times New Roman"/>
        </w:rPr>
        <w:t>and functioning</w:t>
      </w:r>
      <w:r w:rsidR="00DF4EA2" w:rsidRPr="008E69BA">
        <w:rPr>
          <w:rFonts w:cs="Times New Roman"/>
        </w:rPr>
        <w:t xml:space="preserve"> as </w:t>
      </w:r>
      <w:r w:rsidR="00836102">
        <w:rPr>
          <w:rFonts w:cs="Times New Roman"/>
        </w:rPr>
        <w:t xml:space="preserve">an important source of sustainable revenue as a tourist destination </w:t>
      </w:r>
      <w:r w:rsidR="00C2695E"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C2695E" w:rsidRPr="008E69BA">
        <w:rPr>
          <w:rFonts w:cs="Times New Roman"/>
        </w:rPr>
        <w:fldChar w:fldCharType="separate"/>
      </w:r>
      <w:r w:rsidR="009C4670" w:rsidRPr="008E69BA">
        <w:rPr>
          <w:rFonts w:cs="Times New Roman"/>
          <w:noProof/>
        </w:rPr>
        <w:t>(Barbier et al. 2011)</w:t>
      </w:r>
      <w:r w:rsidR="00C2695E" w:rsidRPr="008E69BA">
        <w:rPr>
          <w:rFonts w:cs="Times New Roman"/>
        </w:rPr>
        <w:fldChar w:fldCharType="end"/>
      </w:r>
      <w:r w:rsidR="00C51AD2" w:rsidRPr="008E69BA">
        <w:rPr>
          <w:rFonts w:cs="Times New Roman"/>
        </w:rPr>
        <w:t>. C</w:t>
      </w:r>
      <w:r w:rsidR="00387A4A" w:rsidRPr="008E69BA">
        <w:rPr>
          <w:rFonts w:cs="Times New Roman"/>
        </w:rPr>
        <w:t xml:space="preserve">alcification by </w:t>
      </w:r>
      <w:r w:rsidR="00966620" w:rsidRPr="008E69BA">
        <w:rPr>
          <w:rFonts w:cs="Times New Roman"/>
        </w:rPr>
        <w:t>h</w:t>
      </w:r>
      <w:r w:rsidR="00387A4A" w:rsidRPr="008E69BA">
        <w:rPr>
          <w:rFonts w:cs="Times New Roman"/>
        </w:rPr>
        <w:t>ermatypic</w:t>
      </w:r>
      <w:r w:rsidR="00966620" w:rsidRPr="008E69BA">
        <w:rPr>
          <w:rFonts w:cs="Times New Roman"/>
        </w:rPr>
        <w:t xml:space="preserve"> stony</w:t>
      </w:r>
      <w:r w:rsidR="00387A4A" w:rsidRPr="008E69BA">
        <w:rPr>
          <w:rFonts w:cs="Times New Roman"/>
        </w:rPr>
        <w:t xml:space="preserve"> corals in the order Scleractinia </w:t>
      </w:r>
      <w:r w:rsidR="00966620" w:rsidRPr="008E69BA">
        <w:rPr>
          <w:rFonts w:cs="Times New Roman"/>
        </w:rPr>
        <w:t>builds critical habitat, made possible by the formation of a mutualistic endosymbiosis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966620" w:rsidRPr="008E69BA">
        <w:rPr>
          <w:rFonts w:cs="Times New Roman"/>
        </w:rPr>
        <w:t>.</w:t>
      </w:r>
      <w:r w:rsidR="00C869DF" w:rsidRPr="008E69BA">
        <w:rPr>
          <w:rFonts w:cs="Times New Roman"/>
        </w:rPr>
        <w:t xml:space="preserve"> </w:t>
      </w:r>
      <w:r w:rsidR="00DF4F88" w:rsidRPr="008E69BA">
        <w:rPr>
          <w:rFonts w:cs="Times New Roman"/>
        </w:rPr>
        <w:t>Through this symbiosis,</w:t>
      </w:r>
      <w:r w:rsidR="00DF4EA2" w:rsidRPr="008E69BA">
        <w:rPr>
          <w:rFonts w:cs="Times New Roman"/>
        </w:rPr>
        <w:t xml:space="preserve"> the coral host </w:t>
      </w:r>
      <w:r w:rsidR="00B87D7C" w:rsidRPr="008E69BA">
        <w:rPr>
          <w:rFonts w:cs="Times New Roman"/>
        </w:rPr>
        <w:t>gains</w:t>
      </w:r>
      <w:r w:rsidR="004F228B" w:rsidRPr="008E69BA">
        <w:rPr>
          <w:rFonts w:cs="Times New Roman"/>
        </w:rPr>
        <w:t xml:space="preserve"> the ma</w:t>
      </w:r>
      <w:r w:rsidR="006C5FB6">
        <w:rPr>
          <w:rFonts w:cs="Times New Roman"/>
        </w:rPr>
        <w:t>jority of its required carbon</w:t>
      </w:r>
      <w:r w:rsidR="004F228B" w:rsidRPr="008E69BA">
        <w:rPr>
          <w:rFonts w:cs="Times New Roman"/>
        </w:rPr>
        <w:t xml:space="preserve"> as</w:t>
      </w:r>
      <w:r w:rsidR="00DF4EA2" w:rsidRPr="008E69BA">
        <w:rPr>
          <w:rFonts w:cs="Times New Roman"/>
        </w:rPr>
        <w:t xml:space="preserve"> photosynthate</w:t>
      </w:r>
      <w:r w:rsidR="00B42E4A">
        <w:rPr>
          <w:rFonts w:cs="Times New Roman"/>
        </w:rPr>
        <w:t xml:space="preserve"> translocated</w:t>
      </w:r>
      <w:r w:rsidR="00DF4EA2" w:rsidRPr="008E69BA">
        <w:rPr>
          <w:rFonts w:cs="Times New Roman"/>
        </w:rPr>
        <w:t xml:space="preserve"> from the symbiont</w:t>
      </w:r>
      <w:r w:rsidR="009C4670" w:rsidRPr="008E69BA">
        <w:rPr>
          <w:rFonts w:cs="Times New Roman"/>
        </w:rPr>
        <w:t xml:space="preserve"> </w:t>
      </w:r>
      <w:r w:rsidR="00C2695E"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C2695E" w:rsidRPr="008E69BA">
        <w:rPr>
          <w:rFonts w:cs="Times New Roman"/>
        </w:rPr>
        <w:fldChar w:fldCharType="separate"/>
      </w:r>
      <w:r w:rsidR="009C4670" w:rsidRPr="008E69BA">
        <w:rPr>
          <w:rFonts w:cs="Times New Roman"/>
          <w:noProof/>
        </w:rPr>
        <w:t>(</w:t>
      </w:r>
      <w:r w:rsidR="002D019A">
        <w:rPr>
          <w:rFonts w:cs="Times New Roman"/>
          <w:noProof/>
        </w:rPr>
        <w:t>Muscatine &amp; Porter 1977</w:t>
      </w:r>
      <w:r w:rsidR="009C4670" w:rsidRPr="008E69BA">
        <w:rPr>
          <w:rFonts w:cs="Times New Roman"/>
          <w:noProof/>
        </w:rPr>
        <w:t>)</w:t>
      </w:r>
      <w:r w:rsidR="00C2695E" w:rsidRPr="008E69BA">
        <w:rPr>
          <w:rFonts w:cs="Times New Roman"/>
        </w:rPr>
        <w:fldChar w:fldCharType="end"/>
      </w:r>
      <w:r w:rsidR="00DF4EA2" w:rsidRPr="008E69BA">
        <w:rPr>
          <w:rFonts w:cs="Times New Roman"/>
        </w:rPr>
        <w:t xml:space="preserve">. </w:t>
      </w:r>
      <w:r w:rsidR="00B87D7C" w:rsidRPr="008E69BA">
        <w:rPr>
          <w:rFonts w:cs="Times New Roman"/>
        </w:rPr>
        <w:tab/>
      </w:r>
    </w:p>
    <w:p w14:paraId="33ED88E1" w14:textId="316AA674" w:rsidR="001A2EB8" w:rsidRPr="008E69BA" w:rsidRDefault="006B1ADB" w:rsidP="001C5075">
      <w:pPr>
        <w:spacing w:line="480" w:lineRule="auto"/>
        <w:rPr>
          <w:rFonts w:cs="Times New Roman"/>
        </w:rPr>
      </w:pPr>
      <w:r w:rsidRPr="008E69BA">
        <w:rPr>
          <w:rFonts w:cs="Times New Roman"/>
        </w:rPr>
        <w:tab/>
      </w:r>
      <w:r w:rsidR="00B87D7C" w:rsidRPr="008E69BA">
        <w:rPr>
          <w:rFonts w:cs="Times New Roman"/>
        </w:rPr>
        <w:t>Scleractinian c</w:t>
      </w:r>
      <w:r w:rsidR="00E17AB6" w:rsidRPr="008E69BA">
        <w:rPr>
          <w:rFonts w:cs="Times New Roman"/>
        </w:rPr>
        <w:t>orals</w:t>
      </w:r>
      <w:r w:rsidR="00B87D7C" w:rsidRPr="008E69BA">
        <w:rPr>
          <w:rFonts w:cs="Times New Roman"/>
        </w:rPr>
        <w:t xml:space="preserve"> associate with a diverse array of </w:t>
      </w:r>
      <w:r w:rsidR="00085BCA">
        <w:rPr>
          <w:rFonts w:cs="Times New Roman"/>
          <w:i/>
        </w:rPr>
        <w:t>Symbiodinium</w:t>
      </w:r>
      <w:r w:rsidR="00B87D7C" w:rsidRPr="008E69BA">
        <w:rPr>
          <w:rFonts w:cs="Times New Roman"/>
        </w:rPr>
        <w:t>.</w:t>
      </w:r>
      <w:r w:rsidR="00B87D7C" w:rsidRPr="008E69BA">
        <w:rPr>
          <w:rFonts w:cs="Times New Roman"/>
          <w:i/>
        </w:rPr>
        <w:t xml:space="preserve"> </w:t>
      </w:r>
      <w:r w:rsidR="00DF4EA2" w:rsidRPr="008E69BA">
        <w:rPr>
          <w:rFonts w:cs="Times New Roman"/>
        </w:rPr>
        <w:t xml:space="preserve">Nine clades (A-I) </w:t>
      </w:r>
      <w:r w:rsidR="00A1781F" w:rsidRPr="008E69BA">
        <w:rPr>
          <w:rFonts w:cs="Times New Roman"/>
        </w:rPr>
        <w:t>have been described in</w:t>
      </w:r>
      <w:r w:rsidR="000902B7">
        <w:rPr>
          <w:rFonts w:cs="Times New Roman"/>
        </w:rPr>
        <w:t xml:space="preserve"> this</w:t>
      </w:r>
      <w:r w:rsidR="000A5D65">
        <w:rPr>
          <w:rFonts w:cs="Times New Roman"/>
        </w:rPr>
        <w:t xml:space="preserve"> genus</w:t>
      </w:r>
      <w:r w:rsidR="00DF4EA2" w:rsidRPr="008E69BA">
        <w:rPr>
          <w:rFonts w:cs="Times New Roman"/>
        </w:rPr>
        <w:t xml:space="preserve"> based on the internal tr</w:t>
      </w:r>
      <w:r w:rsidR="0088298D">
        <w:rPr>
          <w:rFonts w:cs="Times New Roman"/>
        </w:rPr>
        <w:t>anscribed spacer (ITS) region of</w:t>
      </w:r>
      <w:r w:rsidR="00DF4EA2" w:rsidRPr="008E69BA">
        <w:rPr>
          <w:rFonts w:cs="Times New Roman"/>
        </w:rPr>
        <w:t xml:space="preserve"> nuclear ribosomal DNA</w:t>
      </w:r>
      <w:r w:rsidR="009C4670" w:rsidRPr="008E69BA">
        <w:rPr>
          <w:rFonts w:cs="Times New Roman"/>
        </w:rPr>
        <w:t xml:space="preserve"> </w:t>
      </w:r>
      <w:r w:rsidR="00C2695E" w:rsidRPr="008E69BA">
        <w:rPr>
          <w:rFonts w:cs="Times New Roman"/>
        </w:rPr>
        <w:fldChar w:fldCharType="begin" w:fldLock="1"/>
      </w:r>
      <w:r w:rsidR="009C4670" w:rsidRPr="008E69BA">
        <w:rPr>
          <w:rFonts w:cs="Times New Roman"/>
        </w:rPr>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C2695E" w:rsidRPr="008E69BA">
        <w:rPr>
          <w:rFonts w:cs="Times New Roman"/>
        </w:rPr>
        <w:fldChar w:fldCharType="separate"/>
      </w:r>
      <w:r w:rsidR="009C4670" w:rsidRPr="008E69BA">
        <w:rPr>
          <w:rFonts w:cs="Times New Roman"/>
          <w:noProof/>
        </w:rPr>
        <w:t>(Pochon &amp; Gates 2010)</w:t>
      </w:r>
      <w:r w:rsidR="00C2695E" w:rsidRPr="008E69BA">
        <w:rPr>
          <w:rFonts w:cs="Times New Roman"/>
        </w:rPr>
        <w:fldChar w:fldCharType="end"/>
      </w:r>
      <w:r w:rsidR="00DF4EA2" w:rsidRPr="008E69BA">
        <w:rPr>
          <w:rFonts w:cs="Times New Roman"/>
        </w:rPr>
        <w:t xml:space="preserve">. </w:t>
      </w:r>
      <w:r w:rsidR="009A4D27">
        <w:rPr>
          <w:rFonts w:cs="Times New Roman"/>
        </w:rPr>
        <w:t>Different symbiont</w:t>
      </w:r>
      <w:r w:rsidR="0025255F">
        <w:rPr>
          <w:rFonts w:cs="Times New Roman"/>
        </w:rPr>
        <w:t xml:space="preserve"> types</w:t>
      </w:r>
      <w:r w:rsidR="009A4D27">
        <w:rPr>
          <w:rFonts w:cs="Times New Roman"/>
        </w:rPr>
        <w:t xml:space="preserve"> have</w:t>
      </w:r>
      <w:r w:rsidR="00143D8B" w:rsidRPr="008E69BA">
        <w:rPr>
          <w:rFonts w:cs="Times New Roman"/>
        </w:rPr>
        <w:t xml:space="preserve"> characteristic levels of stress-tolerance and physiological optima </w:t>
      </w:r>
      <w:r w:rsidR="00C2695E" w:rsidRPr="008E69BA">
        <w:rPr>
          <w:rFonts w:cs="Times New Roman"/>
        </w:rPr>
        <w:fldChar w:fldCharType="begin" w:fldLock="1"/>
      </w:r>
      <w:r w:rsidR="008D78B3">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"page" : "742", "title" : "Thermal adaptation in reef coral symbionts", "type" : "article-journal", "volume" : "430" }, "uris" : [ "http://www.mendeley.com/documents/?uuid=6d8d3e39-66a6-38b6-bed2-72dd454b230b" ] } ], "mendeley" : { "formattedCitation" : "(Rowan 2004)", "plainTextFormattedCitation" : "(Rowan 2004)", "previouslyFormattedCitation" : "(Rowan 2004)" }, "properties" : { "noteIndex" : 0 }, "schema" : "https://github.com/citation-style-language/schema/raw/master/csl-citation.json" }</w:instrText>
      </w:r>
      <w:r w:rsidR="00C2695E" w:rsidRPr="008E69BA">
        <w:rPr>
          <w:rFonts w:cs="Times New Roman"/>
        </w:rPr>
        <w:fldChar w:fldCharType="separate"/>
      </w:r>
      <w:r w:rsidR="00CD301A" w:rsidRPr="00CD301A">
        <w:rPr>
          <w:rFonts w:cs="Times New Roman"/>
          <w:noProof/>
        </w:rPr>
        <w:t>(Rowan 2004)</w:t>
      </w:r>
      <w:r w:rsidR="00C2695E" w:rsidRPr="008E69BA">
        <w:rPr>
          <w:rFonts w:cs="Times New Roman"/>
        </w:rPr>
        <w:fldChar w:fldCharType="end"/>
      </w:r>
      <w:r w:rsidR="00C62856" w:rsidRPr="008E69BA">
        <w:rPr>
          <w:rFonts w:cs="Times New Roman"/>
        </w:rPr>
        <w:t xml:space="preserve">. </w:t>
      </w:r>
      <w:r w:rsidR="0088298D">
        <w:rPr>
          <w:rFonts w:cs="Times New Roman"/>
        </w:rPr>
        <w:t>Some clade C symbionts (e.g</w:t>
      </w:r>
      <w:r w:rsidR="00CD301A">
        <w:rPr>
          <w:rFonts w:cs="Times New Roman"/>
        </w:rPr>
        <w:t>. C1)</w:t>
      </w:r>
      <w:r w:rsidR="00560CF8" w:rsidRPr="008E69BA">
        <w:rPr>
          <w:rFonts w:cs="Times New Roman"/>
        </w:rPr>
        <w:t xml:space="preserve"> are better able to supply </w:t>
      </w:r>
      <w:r w:rsidR="000073B7">
        <w:rPr>
          <w:rFonts w:cs="Times New Roman"/>
        </w:rPr>
        <w:t>photosynthate to the coral host</w:t>
      </w:r>
      <w:r w:rsidR="00560CF8">
        <w:rPr>
          <w:rFonts w:cs="Times New Roman"/>
        </w:rPr>
        <w:t>, yet are less stress-tolerant</w:t>
      </w:r>
      <w:r w:rsidR="00560CF8" w:rsidRPr="008E69BA">
        <w:rPr>
          <w:rFonts w:cs="Times New Roman"/>
        </w:rPr>
        <w:t xml:space="preserve"> </w:t>
      </w:r>
      <w:r w:rsidR="00C2695E"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C2695E" w:rsidRPr="008E69BA">
        <w:rPr>
          <w:rFonts w:cs="Times New Roman"/>
        </w:rPr>
        <w:fldChar w:fldCharType="separate"/>
      </w:r>
      <w:r w:rsidR="00560CF8" w:rsidRPr="008E69BA">
        <w:rPr>
          <w:rFonts w:cs="Times New Roman"/>
          <w:noProof/>
        </w:rPr>
        <w:t>(Cantin et al. 2009)</w:t>
      </w:r>
      <w:r w:rsidR="00C2695E" w:rsidRPr="008E69BA">
        <w:rPr>
          <w:rFonts w:cs="Times New Roman"/>
        </w:rPr>
        <w:fldChar w:fldCharType="end"/>
      </w:r>
      <w:r w:rsidR="00560CF8" w:rsidRPr="008E69BA">
        <w:rPr>
          <w:rFonts w:cs="Times New Roman"/>
        </w:rPr>
        <w:t xml:space="preserve">. </w:t>
      </w:r>
      <w:r w:rsidR="00C62856" w:rsidRPr="008E69BA">
        <w:rPr>
          <w:rFonts w:cs="Times New Roman"/>
        </w:rPr>
        <w:t>C</w:t>
      </w:r>
      <w:r w:rsidR="00560CF8">
        <w:rPr>
          <w:rFonts w:cs="Times New Roman"/>
        </w:rPr>
        <w:t>onversely, c</w:t>
      </w:r>
      <w:r w:rsidR="00C62856" w:rsidRPr="008E69BA">
        <w:rPr>
          <w:rFonts w:cs="Times New Roman"/>
        </w:rPr>
        <w:t xml:space="preserve">lade D </w:t>
      </w:r>
      <w:r w:rsidR="00173C7F">
        <w:rPr>
          <w:rFonts w:cs="Times New Roman"/>
        </w:rPr>
        <w:t>symbionts have</w:t>
      </w:r>
      <w:r w:rsidR="00143D8B" w:rsidRPr="008E69BA">
        <w:rPr>
          <w:rFonts w:cs="Times New Roman"/>
        </w:rPr>
        <w:t xml:space="preserve"> shown higher levels of thermal tolerance</w:t>
      </w:r>
      <w:r w:rsidR="00465701" w:rsidRPr="008E69BA">
        <w:rPr>
          <w:rFonts w:cs="Times New Roman"/>
        </w:rPr>
        <w:t xml:space="preserve"> and photoprotection</w:t>
      </w:r>
      <w:r w:rsidR="009D3F8C" w:rsidRPr="008E69BA">
        <w:rPr>
          <w:rFonts w:cs="Times New Roman"/>
        </w:rPr>
        <w:t>,</w:t>
      </w:r>
      <w:r w:rsidR="00465701" w:rsidRPr="008E69BA">
        <w:rPr>
          <w:rFonts w:cs="Times New Roman"/>
        </w:rPr>
        <w:t xml:space="preserve"> but</w:t>
      </w:r>
      <w:r w:rsidR="00143D8B" w:rsidRPr="008E69BA">
        <w:rPr>
          <w:rFonts w:cs="Times New Roman"/>
        </w:rPr>
        <w:t xml:space="preserve"> growth rates</w:t>
      </w:r>
      <w:r w:rsidR="009C65B7" w:rsidRPr="008E69BA">
        <w:rPr>
          <w:rFonts w:cs="Times New Roman"/>
        </w:rPr>
        <w:t xml:space="preserve"> and photosynthetic efficiency</w:t>
      </w:r>
      <w:r w:rsidR="00143D8B" w:rsidRPr="008E69BA">
        <w:rPr>
          <w:rFonts w:cs="Times New Roman"/>
        </w:rPr>
        <w:t xml:space="preserve"> of</w:t>
      </w:r>
      <w:r w:rsidR="00D24897" w:rsidRPr="008E69BA">
        <w:rPr>
          <w:rFonts w:cs="Times New Roman"/>
        </w:rPr>
        <w:t xml:space="preserve"> clade D-dominated corals are often</w:t>
      </w:r>
      <w:r w:rsidR="00143D8B" w:rsidRPr="008E69BA">
        <w:rPr>
          <w:rFonts w:cs="Times New Roman"/>
        </w:rPr>
        <w:t xml:space="preserve"> depressed</w:t>
      </w:r>
      <w:r w:rsidR="009C4670" w:rsidRPr="008E69BA">
        <w:rPr>
          <w:rFonts w:cs="Times New Roman"/>
        </w:rPr>
        <w:t xml:space="preserve"> </w:t>
      </w:r>
      <w:r w:rsidR="00BC16C0" w:rsidRPr="008E69BA">
        <w:rPr>
          <w:rFonts w:cs="Times New Roman"/>
        </w:rPr>
        <w:t xml:space="preserve">relative to corals associating with other symbiont clades </w:t>
      </w:r>
      <w:r w:rsidR="00C2695E" w:rsidRPr="008E69BA">
        <w:rPr>
          <w:rFonts w:cs="Times New Roman"/>
        </w:rPr>
        <w:fldChar w:fldCharType="begin" w:fldLock="1"/>
      </w:r>
      <w:r w:rsidR="0039327F">
        <w:rPr>
          <w:rFonts w:cs="Times New Roman"/>
        </w:rPr>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"page" : "1492-1494", "title" : "Flexibility in algal endosymbiosis: shapes growth in reef corals", "type" : "article-magazine", "volume" : "304"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"page" : "742", "title" : "Thermal adaptation in reef coral symbionts", "type" : "article-journal", "volume" : "430"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C2695E" w:rsidRPr="008E69BA">
        <w:rPr>
          <w:rFonts w:cs="Times New Roman"/>
        </w:rPr>
        <w:fldChar w:fldCharType="separate"/>
      </w:r>
      <w:r w:rsidR="009C4670" w:rsidRPr="008E69BA">
        <w:rPr>
          <w:rFonts w:cs="Times New Roman"/>
          <w:noProof/>
        </w:rPr>
        <w:t>(Little et al. 2004, Rowan 2004)</w:t>
      </w:r>
      <w:r w:rsidR="00C2695E" w:rsidRPr="008E69BA">
        <w:rPr>
          <w:rFonts w:cs="Times New Roman"/>
        </w:rPr>
        <w:fldChar w:fldCharType="end"/>
      </w:r>
      <w:r w:rsidR="007556BE" w:rsidRPr="008E69BA">
        <w:rPr>
          <w:rFonts w:cs="Times New Roman"/>
        </w:rPr>
        <w:t>.</w:t>
      </w:r>
      <w:r w:rsidR="007074A0" w:rsidRPr="008E69BA">
        <w:rPr>
          <w:rFonts w:cs="Times New Roman"/>
        </w:rPr>
        <w:t xml:space="preserve"> </w:t>
      </w:r>
    </w:p>
    <w:p w14:paraId="3AA8E439" w14:textId="6D3370F4" w:rsidR="0062210A" w:rsidRPr="008E69BA" w:rsidRDefault="001A2EB8" w:rsidP="001C5075">
      <w:pPr>
        <w:spacing w:line="480" w:lineRule="auto"/>
        <w:rPr>
          <w:rFonts w:cs="Times New Roman"/>
        </w:rPr>
      </w:pPr>
      <w:r w:rsidRPr="008E69BA">
        <w:rPr>
          <w:rFonts w:cs="Times New Roman"/>
        </w:rPr>
        <w:tab/>
      </w:r>
      <w:r w:rsidR="00886054">
        <w:rPr>
          <w:rFonts w:cs="Times New Roman"/>
        </w:rPr>
        <w:t>Most</w:t>
      </w:r>
      <w:r w:rsidR="000E495A" w:rsidRPr="008E69BA">
        <w:rPr>
          <w:rFonts w:cs="Times New Roman"/>
        </w:rPr>
        <w:t xml:space="preserve"> coral species</w:t>
      </w:r>
      <w:r w:rsidRPr="008E69BA">
        <w:rPr>
          <w:rFonts w:cs="Times New Roman"/>
        </w:rPr>
        <w:t xml:space="preserve"> associate with a single </w:t>
      </w:r>
      <w:r w:rsidR="00E6661F" w:rsidRPr="008E69BA">
        <w:rPr>
          <w:rFonts w:cs="Times New Roman"/>
        </w:rPr>
        <w:t>symbiont clade</w:t>
      </w:r>
      <w:r w:rsidR="006F2D31">
        <w:rPr>
          <w:rFonts w:cs="Times New Roman"/>
        </w:rPr>
        <w:t>,</w:t>
      </w:r>
      <w:r w:rsidR="002C286B">
        <w:rPr>
          <w:rFonts w:cs="Times New Roman"/>
        </w:rPr>
        <w:t xml:space="preserve"> some even</w:t>
      </w:r>
      <w:r w:rsidR="00F74D24">
        <w:rPr>
          <w:rFonts w:cs="Times New Roman"/>
        </w:rPr>
        <w:t xml:space="preserve"> with a single type within a clade</w:t>
      </w:r>
      <w:r w:rsidR="009C4670" w:rsidRPr="008E69BA">
        <w:rPr>
          <w:rFonts w:cs="Times New Roman"/>
        </w:rPr>
        <w:t xml:space="preserve"> </w:t>
      </w:r>
      <w:r w:rsidR="00C2695E" w:rsidRPr="008E69BA">
        <w:rPr>
          <w:rFonts w:cs="Times New Roman"/>
        </w:rPr>
        <w:fldChar w:fldCharType="begin" w:fldLock="1"/>
      </w:r>
      <w:r w:rsidR="00524F6C">
        <w:rPr>
          <w:rFonts w:cs="Times New Roman"/>
        </w:rPr>
        <w:instrText>ADDIN CSL_CITATION { "citationItems" : [ { "id" : "ITEM-1", "itemData" : { "author" : [ { "dropping-particle" : "", "family" : "Goulet", "given" : "Tamar L.", "non-dropping-particle" : "", "parse-names" : false, "suffix" : "" } ], "container-title" : "Marine Ecology Progress Series", "id" : "ITEM-1", "issued" : { "date-parts" : [ [ "2006" ] ] }, "page" : "1-7", "title" : "Most corals may not change their symbionts", "type" : "article-journal", "volume" : "321"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"mendeley" : { "formattedCitation" : "(LaJeunesse, Bhagooli, et al. 2004, Goulet 2006)", "plainTextFormattedCitation" : "(LaJeunesse, Bhagooli, et al. 2004, Goulet 2006)", "previouslyFormattedCitation" : "(LaJeunesse, Bhagooli, et al. 2004, Goulet 2006)" }, "properties" : { "noteIndex" : 0 }, "schema" : "https://github.com/citation-style-language/schema/raw/master/csl-citation.json" }</w:instrText>
      </w:r>
      <w:r w:rsidR="00C2695E" w:rsidRPr="008E69BA">
        <w:rPr>
          <w:rFonts w:cs="Times New Roman"/>
        </w:rPr>
        <w:fldChar w:fldCharType="separate"/>
      </w:r>
      <w:r w:rsidR="008D78B3" w:rsidRPr="008D78B3">
        <w:rPr>
          <w:rFonts w:cs="Times New Roman"/>
          <w:noProof/>
        </w:rPr>
        <w:t>(LaJeunesse, Bhagooli, et al. 2004, Goulet 2006)</w:t>
      </w:r>
      <w:r w:rsidR="00C2695E" w:rsidRPr="008E69BA">
        <w:rPr>
          <w:rFonts w:cs="Times New Roman"/>
        </w:rPr>
        <w:fldChar w:fldCharType="end"/>
      </w:r>
      <w:r w:rsidR="006C5FB6">
        <w:rPr>
          <w:rFonts w:cs="Times New Roman"/>
        </w:rPr>
        <w:t>, but o</w:t>
      </w:r>
      <w:r w:rsidRPr="008E69BA">
        <w:rPr>
          <w:rFonts w:cs="Times New Roman"/>
        </w:rPr>
        <w:t>ther species are able to host multiple clades concurrently</w:t>
      </w:r>
      <w:r w:rsidR="009C4670" w:rsidRPr="008E69BA">
        <w:rPr>
          <w:rFonts w:cs="Times New Roman"/>
        </w:rPr>
        <w:t xml:space="preserve"> </w:t>
      </w:r>
      <w:r w:rsidR="00C2695E" w:rsidRPr="008E69BA">
        <w:rPr>
          <w:rFonts w:cs="Times New Roman"/>
        </w:rPr>
        <w:fldChar w:fldCharType="begin" w:fldLock="1"/>
      </w:r>
      <w:r w:rsidR="008D78B3">
        <w:rPr>
          <w:rFonts w:cs="Times New Roman"/>
        </w:rPr>
        <w:instrText>ADDIN CSL_CITATION { "citationItems" : [ { "id" : "ITEM-1", "itemData" : { "author" : [ { "dropping-particle" : "", "family" : "Rowan", "given" : "Rob", "non-dropping-particle" : "", "parse-names" : false, "suffix" : "" } ], "container-title" : "Nature Publishing Group", "id" : "ITEM-1", "issued" : { "date-parts" : [ [ "2004" ] ] }, "page" : "742", "title" : "Thermal adaptation in reef coral symbionts", "type" : "article-journal", "volume" : "430"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"page" : "1759-1767", "title" : "Patterns of coral dinoflagellate associations in Acropora: significance of local availability and physiology of Symbiodinium strains and host \u00b1 symbiont selectivity", "type" : "article-journal", "volume" : "268" }, "uris" : [ "http://www.mendeley.com/documents/?uuid=597fcfad-d955-3ee1-8d2a-2a2e464af662" ] } ], "mendeley" : { "formattedCitation" : "(Van Oppen et al. 2001, Rowan 2004)", "manualFormatting"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C2695E" w:rsidRPr="008E69BA">
        <w:rPr>
          <w:rFonts w:cs="Times New Roman"/>
        </w:rPr>
        <w:fldChar w:fldCharType="separate"/>
      </w:r>
      <w:r w:rsidR="00A462C0">
        <w:rPr>
          <w:rFonts w:cs="Times New Roman"/>
          <w:noProof/>
        </w:rPr>
        <w:t>(v</w:t>
      </w:r>
      <w:r w:rsidR="009C4670" w:rsidRPr="008E69BA">
        <w:rPr>
          <w:rFonts w:cs="Times New Roman"/>
          <w:noProof/>
        </w:rPr>
        <w:t>an Oppen et al. 2001, Rowan 2004)</w:t>
      </w:r>
      <w:r w:rsidR="00C2695E" w:rsidRPr="008E69BA">
        <w:rPr>
          <w:rFonts w:cs="Times New Roman"/>
        </w:rPr>
        <w:fldChar w:fldCharType="end"/>
      </w:r>
      <w:r w:rsidR="000E495A" w:rsidRPr="008E69BA">
        <w:rPr>
          <w:rFonts w:cs="Times New Roman"/>
        </w:rPr>
        <w:t>.</w:t>
      </w:r>
      <w:r w:rsidR="00DF4EA2" w:rsidRPr="008E69BA">
        <w:rPr>
          <w:rFonts w:cs="Times New Roman"/>
        </w:rPr>
        <w:t xml:space="preserve"> </w:t>
      </w:r>
      <w:r w:rsidR="009E0F45" w:rsidRPr="008E69BA">
        <w:rPr>
          <w:rFonts w:cs="Times New Roman"/>
        </w:rPr>
        <w:t xml:space="preserve">While </w:t>
      </w:r>
      <w:r w:rsidR="00FC73F5">
        <w:rPr>
          <w:rFonts w:cs="Times New Roman"/>
        </w:rPr>
        <w:t>colonies</w:t>
      </w:r>
      <w:r w:rsidR="005518B9" w:rsidRPr="008E69BA">
        <w:rPr>
          <w:rFonts w:cs="Times New Roman"/>
        </w:rPr>
        <w:t xml:space="preserve"> harboring multiple clades</w:t>
      </w:r>
      <w:r w:rsidR="00DF4EA2" w:rsidRPr="008E69BA">
        <w:rPr>
          <w:rFonts w:cs="Times New Roman"/>
        </w:rPr>
        <w:t xml:space="preserve"> are typically dominated </w:t>
      </w:r>
      <w:r w:rsidR="005518B9" w:rsidRPr="008E69BA">
        <w:rPr>
          <w:rFonts w:cs="Times New Roman"/>
        </w:rPr>
        <w:t>b</w:t>
      </w:r>
      <w:r w:rsidR="0062210A" w:rsidRPr="008E69BA">
        <w:rPr>
          <w:rFonts w:cs="Times New Roman"/>
        </w:rPr>
        <w:t>y one cla</w:t>
      </w:r>
      <w:r w:rsidR="00CF7DD4">
        <w:rPr>
          <w:rFonts w:cs="Times New Roman"/>
        </w:rPr>
        <w:t>de with background populations</w:t>
      </w:r>
      <w:r w:rsidR="001C67AC">
        <w:rPr>
          <w:rFonts w:cs="Times New Roman"/>
        </w:rPr>
        <w:t xml:space="preserve"> of other clades</w:t>
      </w:r>
      <w:r w:rsidR="00CF7DD4">
        <w:rPr>
          <w:rFonts w:cs="Times New Roman"/>
        </w:rPr>
        <w:t xml:space="preserve"> </w:t>
      </w:r>
      <w:r w:rsidR="00C2695E">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C2695E">
        <w:rPr>
          <w:rFonts w:cs="Times New Roman"/>
        </w:rPr>
        <w:fldChar w:fldCharType="separate"/>
      </w:r>
      <w:r w:rsidR="00CF7DD4" w:rsidRPr="00CF7DD4">
        <w:rPr>
          <w:rFonts w:cs="Times New Roman"/>
          <w:noProof/>
        </w:rPr>
        <w:t>(Silverstein et al. 2012)</w:t>
      </w:r>
      <w:r w:rsidR="00C2695E">
        <w:rPr>
          <w:rFonts w:cs="Times New Roman"/>
        </w:rPr>
        <w:fldChar w:fldCharType="end"/>
      </w:r>
      <w:r w:rsidR="009E0F45" w:rsidRPr="008E69BA">
        <w:rPr>
          <w:rFonts w:cs="Times New Roman"/>
        </w:rPr>
        <w:t xml:space="preserve">, </w:t>
      </w:r>
      <w:r w:rsidR="005518B9" w:rsidRPr="008E69BA">
        <w:rPr>
          <w:rFonts w:cs="Times New Roman"/>
        </w:rPr>
        <w:t>the</w:t>
      </w:r>
      <w:r w:rsidR="00DF4EA2" w:rsidRPr="008E69BA">
        <w:rPr>
          <w:rFonts w:cs="Times New Roman"/>
        </w:rPr>
        <w:t xml:space="preserve"> presence of he</w:t>
      </w:r>
      <w:r w:rsidR="00513CC6">
        <w:rPr>
          <w:rFonts w:cs="Times New Roman"/>
        </w:rPr>
        <w:t>terogeneous mixtures of</w:t>
      </w:r>
      <w:r w:rsidR="00DF4EA2" w:rsidRPr="008E69BA">
        <w:rPr>
          <w:rFonts w:cs="Times New Roman"/>
        </w:rPr>
        <w:t xml:space="preserve"> symbionts</w:t>
      </w:r>
      <w:r w:rsidR="00723E94" w:rsidRPr="008E69BA">
        <w:rPr>
          <w:rFonts w:cs="Times New Roman"/>
        </w:rPr>
        <w:t xml:space="preserve"> </w:t>
      </w:r>
      <w:r w:rsidR="00513CC6">
        <w:rPr>
          <w:rFonts w:cs="Times New Roman"/>
        </w:rPr>
        <w:t>implies</w:t>
      </w:r>
      <w:r w:rsidR="00DF4EA2" w:rsidRPr="008E69BA">
        <w:rPr>
          <w:rFonts w:cs="Times New Roman"/>
        </w:rPr>
        <w:t xml:space="preserve"> potential for symbiont shuffling</w:t>
      </w:r>
      <w:r w:rsidR="003570F8">
        <w:rPr>
          <w:rFonts w:cs="Times New Roman"/>
        </w:rPr>
        <w:t xml:space="preserve"> (</w:t>
      </w:r>
      <w:r w:rsidR="001C67AC">
        <w:rPr>
          <w:rFonts w:cs="Times New Roman"/>
        </w:rPr>
        <w:t xml:space="preserve">i.e. </w:t>
      </w:r>
      <w:r w:rsidR="00513CC6">
        <w:rPr>
          <w:rFonts w:cs="Times New Roman"/>
        </w:rPr>
        <w:t xml:space="preserve">a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 </w:t>
      </w:r>
      <w:r w:rsidR="00513CC6">
        <w:rPr>
          <w:rFonts w:cs="Times New Roman"/>
        </w:rPr>
        <w:t>types present</w:t>
      </w:r>
      <w:r w:rsidR="00D5107A">
        <w:rPr>
          <w:rFonts w:cs="Times New Roman"/>
        </w:rPr>
        <w:t>)</w:t>
      </w:r>
      <w:r w:rsidR="00DF4EA2" w:rsidRPr="008E69BA">
        <w:rPr>
          <w:rFonts w:cs="Times New Roman"/>
        </w:rPr>
        <w:t xml:space="preserve"> or switching</w:t>
      </w:r>
      <w:r w:rsidR="00D5107A">
        <w:rPr>
          <w:rFonts w:cs="Times New Roman"/>
        </w:rPr>
        <w:t xml:space="preserve"> (</w:t>
      </w:r>
      <w:r w:rsidR="001C67AC">
        <w:rPr>
          <w:rFonts w:cs="Times New Roman"/>
        </w:rPr>
        <w:t>i.e.</w:t>
      </w:r>
      <w:r w:rsidR="00513CC6">
        <w:rPr>
          <w:rFonts w:cs="Times New Roman"/>
        </w:rPr>
        <w:t xml:space="preserve"> an</w:t>
      </w:r>
      <w:r w:rsidR="001C67AC">
        <w:rPr>
          <w:rFonts w:cs="Times New Roman"/>
        </w:rPr>
        <w:t xml:space="preserve"> </w:t>
      </w:r>
      <w:r w:rsidR="00513CC6">
        <w:rPr>
          <w:rFonts w:cs="Times New Roman"/>
        </w:rPr>
        <w:t>uptake of novel types from the environment</w:t>
      </w:r>
      <w:r w:rsidR="00D5107A">
        <w:rPr>
          <w:rFonts w:cs="Times New Roman"/>
        </w:rPr>
        <w:t>)</w:t>
      </w:r>
      <w:r w:rsidR="00DF4EA2" w:rsidRPr="008E69BA">
        <w:rPr>
          <w:rFonts w:cs="Times New Roman"/>
        </w:rPr>
        <w:t xml:space="preserve"> in response to </w:t>
      </w:r>
      <w:r w:rsidR="00723E94" w:rsidRPr="008E69BA">
        <w:rPr>
          <w:rFonts w:cs="Times New Roman"/>
        </w:rPr>
        <w:t xml:space="preserve">changing </w:t>
      </w:r>
      <w:r w:rsidR="00723E94" w:rsidRPr="008E69BA">
        <w:rPr>
          <w:rFonts w:cs="Times New Roman"/>
        </w:rPr>
        <w:lastRenderedPageBreak/>
        <w:t>environmental conditions</w:t>
      </w:r>
      <w:r w:rsidR="009C4670" w:rsidRPr="008E69BA">
        <w:rPr>
          <w:rFonts w:cs="Times New Roman"/>
        </w:rPr>
        <w:t xml:space="preserve"> </w:t>
      </w:r>
      <w:r w:rsidR="00C2695E"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C2695E" w:rsidRPr="008E69BA">
        <w:rPr>
          <w:rFonts w:cs="Times New Roman"/>
        </w:rPr>
        <w:fldChar w:fldCharType="separate"/>
      </w:r>
      <w:r w:rsidR="00D5107A" w:rsidRPr="00D5107A">
        <w:rPr>
          <w:rFonts w:cs="Times New Roman"/>
          <w:noProof/>
        </w:rPr>
        <w:t>(Rowan et al. 1995, Mieog et al. 2007, Jones et al. 2008, Boulotte et al. 2016)</w:t>
      </w:r>
      <w:r w:rsidR="00C2695E" w:rsidRPr="008E69BA">
        <w:rPr>
          <w:rFonts w:cs="Times New Roman"/>
        </w:rPr>
        <w:fldChar w:fldCharType="end"/>
      </w:r>
      <w:r w:rsidR="00012EDC">
        <w:rPr>
          <w:rFonts w:cs="Times New Roman"/>
        </w:rPr>
        <w:t>.</w:t>
      </w:r>
      <w:r w:rsidR="0088298D">
        <w:rPr>
          <w:rFonts w:cs="Times New Roman"/>
        </w:rPr>
        <w:t xml:space="preserve"> Indeed, prevailing environmental conditions may, in part, determine which symbiont is able to establish and maintain dominance in a mixed community (Cunning et al. 2015 </w:t>
      </w:r>
      <w:proofErr w:type="spellStart"/>
      <w:r w:rsidR="0088298D">
        <w:rPr>
          <w:rFonts w:cs="Times New Roman"/>
          <w:i/>
        </w:rPr>
        <w:t>Proc</w:t>
      </w:r>
      <w:proofErr w:type="spellEnd"/>
      <w:r w:rsidR="0088298D">
        <w:rPr>
          <w:rFonts w:cs="Times New Roman"/>
          <w:i/>
        </w:rPr>
        <w:t xml:space="preserve"> R </w:t>
      </w:r>
      <w:proofErr w:type="spellStart"/>
      <w:r w:rsidR="0088298D">
        <w:rPr>
          <w:rFonts w:cs="Times New Roman"/>
          <w:i/>
        </w:rPr>
        <w:t>Soc</w:t>
      </w:r>
      <w:proofErr w:type="spellEnd"/>
      <w:r w:rsidR="0088298D">
        <w:rPr>
          <w:rFonts w:cs="Times New Roman"/>
          <w:i/>
        </w:rPr>
        <w:t xml:space="preserve"> B</w:t>
      </w:r>
      <w:r w:rsidR="0088298D">
        <w:rPr>
          <w:rFonts w:cs="Times New Roman"/>
        </w:rPr>
        <w:t xml:space="preserve">). </w:t>
      </w:r>
      <w:r w:rsidR="0046744E">
        <w:rPr>
          <w:rFonts w:cs="Times New Roman"/>
        </w:rPr>
        <w:t xml:space="preserve"> </w:t>
      </w:r>
    </w:p>
    <w:p w14:paraId="7C48394B" w14:textId="5B17D2DC" w:rsidR="00DF4EA2" w:rsidRPr="008E69BA" w:rsidRDefault="00FC2AAC" w:rsidP="001C5075">
      <w:pPr>
        <w:spacing w:line="480" w:lineRule="auto"/>
        <w:rPr>
          <w:rFonts w:cs="Times New Roman"/>
        </w:rPr>
      </w:pPr>
      <w:r>
        <w:rPr>
          <w:rFonts w:cs="Times New Roman"/>
        </w:rPr>
        <w:tab/>
      </w:r>
      <w:r w:rsidR="00C826AE">
        <w:rPr>
          <w:rFonts w:cs="Times New Roman"/>
        </w:rPr>
        <w:t>L</w:t>
      </w:r>
      <w:r w:rsidR="00C828B0" w:rsidRPr="008E69BA">
        <w:rPr>
          <w:rFonts w:cs="Times New Roman"/>
        </w:rPr>
        <w:t>ittle is known</w:t>
      </w:r>
      <w:r w:rsidR="00A86612">
        <w:rPr>
          <w:rFonts w:cs="Times New Roman"/>
        </w:rPr>
        <w:t xml:space="preserve"> </w:t>
      </w:r>
      <w:r w:rsidR="00C828B0" w:rsidRPr="008E69BA">
        <w:rPr>
          <w:rFonts w:cs="Times New Roman"/>
        </w:rPr>
        <w:t xml:space="preserve">about the environmental factors </w:t>
      </w:r>
      <w:r w:rsidR="00EA763D" w:rsidRPr="008E69BA">
        <w:rPr>
          <w:rFonts w:cs="Times New Roman"/>
        </w:rPr>
        <w:t>controlling</w:t>
      </w:r>
      <w:r w:rsidR="00C828B0" w:rsidRPr="008E69BA">
        <w:rPr>
          <w:rFonts w:cs="Times New Roman"/>
        </w:rPr>
        <w:t xml:space="preserve"> the spatial distribution of </w:t>
      </w:r>
      <w:r w:rsidR="00C828B0" w:rsidRPr="008E69BA">
        <w:rPr>
          <w:rFonts w:cs="Times New Roman"/>
          <w:i/>
        </w:rPr>
        <w:t>Symbiodinium</w:t>
      </w:r>
      <w:r w:rsidR="00815A16" w:rsidRPr="008E69BA">
        <w:rPr>
          <w:rFonts w:cs="Times New Roman"/>
          <w:i/>
        </w:rPr>
        <w:t xml:space="preserve"> </w:t>
      </w:r>
      <w:r w:rsidR="00815A16" w:rsidRPr="008E69BA">
        <w:rPr>
          <w:rFonts w:cs="Times New Roman"/>
        </w:rPr>
        <w:t>within a species</w:t>
      </w:r>
      <w:r w:rsidR="00E60155">
        <w:rPr>
          <w:rFonts w:cs="Times New Roman"/>
        </w:rPr>
        <w:t>,</w:t>
      </w:r>
      <w:r w:rsidR="003570B0">
        <w:rPr>
          <w:rFonts w:cs="Times New Roman"/>
        </w:rPr>
        <w:t xml:space="preserve"> yet the factors shaping the presence </w:t>
      </w:r>
      <w:r w:rsidR="0088298D">
        <w:rPr>
          <w:rFonts w:cs="Times New Roman"/>
        </w:rPr>
        <w:t>and dominance of symbionts need</w:t>
      </w:r>
      <w:r w:rsidR="003570B0">
        <w:rPr>
          <w:rFonts w:cs="Times New Roman"/>
        </w:rPr>
        <w:t xml:space="preserve"> to be better understood</w:t>
      </w:r>
      <w:r w:rsidR="0088298D">
        <w:rPr>
          <w:rFonts w:cs="Times New Roman"/>
        </w:rPr>
        <w:t xml:space="preserve"> for their implications on colony performance</w:t>
      </w:r>
      <w:r w:rsidR="003570B0">
        <w:rPr>
          <w:rFonts w:cs="Times New Roman"/>
        </w:rPr>
        <w:t>.</w:t>
      </w:r>
      <w:r w:rsidR="00A86612">
        <w:rPr>
          <w:rFonts w:cs="Times New Roman"/>
        </w:rPr>
        <w:t xml:space="preserve"> </w:t>
      </w:r>
      <w:r w:rsidR="003570B0">
        <w:rPr>
          <w:rFonts w:cs="Times New Roman"/>
        </w:rPr>
        <w:t xml:space="preserve">Irradiance </w:t>
      </w:r>
      <w:r w:rsidR="00041452" w:rsidRPr="008E69BA">
        <w:rPr>
          <w:rFonts w:cs="Times New Roman"/>
        </w:rPr>
        <w:t>and thermal stress</w:t>
      </w:r>
      <w:r w:rsidR="00713494">
        <w:rPr>
          <w:rFonts w:cs="Times New Roman"/>
        </w:rPr>
        <w:t xml:space="preserve"> </w:t>
      </w:r>
      <w:r w:rsidR="00C2695E">
        <w:rPr>
          <w:rFonts w:cs="Times New Roman"/>
        </w:rPr>
        <w:fldChar w:fldCharType="begin" w:fldLock="1"/>
      </w:r>
      <w:r w:rsidR="006E3B16">
        <w:rPr>
          <w:rFonts w:cs="Times New Roman"/>
        </w:rPr>
        <w:instrText>ADDIN CSL_CITATION { "citationItems" : [ { "id" : "ITEM-1",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"ITEM-1", "issued" : { "date-parts" : [ [ "1995" ] ] }, "page" : "2850-2853", "title" : "Intraspecific diversity and ecological zonation in coral-algal symbiosis", "type" : "article-journal", "volume" : "92" }, "uris" : [ "http://www.mendeley.com/documents/?uuid=bb6c7d9d-ccbb-3cb8-b9ea-57ab49e7dade" ] }, { "id" : "ITEM-2",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"ITEM-2", "issued" : { "date-parts" : [ [ "2009" ] ] }, "page" : "3532-3543", "title" : "Onset of algal endosymbiont specificity varies among closely related species of Acropora corals during early ontogeny", "type" : "article-journal", "volume" : "18" }, "uris" : [ "http://www.mendeley.com/documents/?uuid=f7620e22-0bc1-35ce-93fc-28e23f2c2c31" ] }, { "id" : "ITEM-3", "itemData" : { "DOI" : "10.1007/s00338-015-1320-0", "ISSN" : "1432-0975", "abstract" : "How host--symbiont assemblages vary over space and time is fundamental to understanding the evolution and persistence of mutualistic symbioses. In this study, the diversity and geographic structure of coral--algal partnerships across the remote Northwestern Hawaiian Islands archipelago was investigated. The diversity of symbionts in the dinoflagellate genus Symbiodinium was characterised using the ribosomal internal transcribed spacer 2 (ITS2) gene in corals sampled at ten reef locations across the Northwestern Hawaiian Islands. Symbiodinium diversity was reported using operational taxonomic units and the distribution of Symbiodinium across the island archipelago investigated for evidence of geographic structure using permutational MANOVA. A 97\u00a0{%} sequence similarity of the ITS2 gene for characterising Symbiodinium diversity was supported by phylogenetic and ecological data. Four of the nine Symbiodinium evolutionary lineages (clades A, C, D, and G) were identified from 16 coral species at French Frigate Shoals, and host specificity was a dominant feature in the symbiotic assemblages at this location. Significant structure in the diversity of Symbiodinium was also found across the archipelago in the three coral species investigated. The latitudinal gradient and subsequent variation in abiotic conditions (particularly sea surface temperature dynamics) across the Northwestern Hawaiian Islands encompasses an environmental range that decouples the stability of host--symbiont assemblages across the archipelago. This suggests that local adaptation to prevailing environmental conditions by at least one partner in coral--algal mutualism occurs prior to the selection pressures associated with the maintenance of a symbiotic state.", "author" : [ { "dropping-particle" : "", "family" : "Stat", "given" : "Michael", "non-dropping-particle" : "", "parse-names" : false, "suffix" : "" }, { "dropping-particle" : "", "family" : "Yost", "given" : "Denise M", "non-dropping-particle" : "", "parse-names" : false, "suffix" : "" }, { "dropping-particle" : "", "family" : "Gates", "given" : "Ruth D", "non-dropping-particle" : "", "parse-names" : false, "suffix" : "" } ], "container-title" : "Coral Reefs", "id" : "ITEM-3", "issue" : "4", "issued" : { "date-parts" : [ [ "2015" ] ] }, "page" : "1075-1086", "title" : "Geographic structure and host specificity shape the community composition of symbiotic dinoflagellates in corals from the Northwestern Hawaiian Islands", "type" : "article-journal", "volume" : "34" }, "uris" : [ "http://www.mendeley.com/documents/?uuid=cb0e5164-49d0-4fc6-959b-2f17635168dd" ] } ], "mendeley" : { "formattedCitation" : "(Rowan et al. 1995, Abrego et al. 2009, Stat et al. 2015)", "plainTextFormattedCitation" : "(Rowan et al. 1995, Abrego et al. 2009, Stat et al. 2015)", "previouslyFormattedCitation" : "(Rowan et al. 1995, Abrego et al. 2009, Stat et al. 2015)" }, "properties" : { "noteIndex" : 0 }, "schema" : "https://github.com/citation-style-language/schema/raw/master/csl-citation.json" }</w:instrText>
      </w:r>
      <w:r w:rsidR="00C2695E">
        <w:rPr>
          <w:rFonts w:cs="Times New Roman"/>
        </w:rPr>
        <w:fldChar w:fldCharType="separate"/>
      </w:r>
      <w:r w:rsidR="0016592B" w:rsidRPr="0016592B">
        <w:rPr>
          <w:rFonts w:cs="Times New Roman"/>
          <w:noProof/>
        </w:rPr>
        <w:t>(Rowan et al. 1995, Abrego et al. 2009, Stat et al. 2015)</w:t>
      </w:r>
      <w:r w:rsidR="00C2695E">
        <w:rPr>
          <w:rFonts w:cs="Times New Roman"/>
        </w:rPr>
        <w:fldChar w:fldCharType="end"/>
      </w:r>
      <w:r w:rsidR="003570B0">
        <w:rPr>
          <w:rFonts w:cs="Times New Roman"/>
        </w:rPr>
        <w:t xml:space="preserve"> are </w:t>
      </w:r>
      <w:r w:rsidR="00242BCE">
        <w:rPr>
          <w:rFonts w:cs="Times New Roman"/>
        </w:rPr>
        <w:t>major</w:t>
      </w:r>
      <w:r w:rsidR="003570B0">
        <w:rPr>
          <w:rFonts w:cs="Times New Roman"/>
        </w:rPr>
        <w:t xml:space="preserve"> drivers of </w:t>
      </w:r>
      <w:r w:rsidR="00E67B28">
        <w:rPr>
          <w:rFonts w:cs="Times New Roman"/>
        </w:rPr>
        <w:t xml:space="preserve">symbiont community </w:t>
      </w:r>
      <w:r w:rsidR="00656BE1">
        <w:rPr>
          <w:rFonts w:cs="Times New Roman"/>
        </w:rPr>
        <w:t>differences</w:t>
      </w:r>
      <w:r w:rsidR="00E67B28">
        <w:rPr>
          <w:rFonts w:cs="Times New Roman"/>
        </w:rPr>
        <w:t xml:space="preserve"> in corals</w:t>
      </w:r>
      <w:r w:rsidR="0016592B">
        <w:rPr>
          <w:rFonts w:cs="Times New Roman"/>
        </w:rPr>
        <w:t>.</w:t>
      </w:r>
      <w:r>
        <w:rPr>
          <w:rFonts w:cs="Times New Roman"/>
        </w:rPr>
        <w:t xml:space="preserve"> </w:t>
      </w:r>
      <w:r w:rsidR="00A47859">
        <w:rPr>
          <w:rFonts w:cs="Times New Roman"/>
          <w:i/>
        </w:rPr>
        <w:t>Symbiodinium</w:t>
      </w:r>
      <w:r>
        <w:rPr>
          <w:rFonts w:cs="Times New Roman"/>
        </w:rPr>
        <w:t xml:space="preserve"> of </w:t>
      </w:r>
      <w:r w:rsidR="00E00785">
        <w:rPr>
          <w:rFonts w:cs="Times New Roman"/>
        </w:rPr>
        <w:t xml:space="preserve">clade D (D1) </w:t>
      </w:r>
      <w:r w:rsidR="001D1DB0">
        <w:rPr>
          <w:rFonts w:cs="Times New Roman"/>
        </w:rPr>
        <w:t>have shown thermal</w:t>
      </w:r>
      <w:r w:rsidR="00E00785">
        <w:rPr>
          <w:rFonts w:cs="Times New Roman"/>
        </w:rPr>
        <w:t xml:space="preserve"> tolerance</w:t>
      </w:r>
      <w:r w:rsidR="001D1DB0">
        <w:rPr>
          <w:rFonts w:cs="Times New Roman"/>
        </w:rPr>
        <w:t xml:space="preserve"> </w:t>
      </w:r>
      <w:r w:rsidR="002D6248">
        <w:rPr>
          <w:rFonts w:cs="Times New Roman"/>
        </w:rPr>
        <w:t>not</w:t>
      </w:r>
      <w:r w:rsidR="00A47859">
        <w:rPr>
          <w:rFonts w:cs="Times New Roman"/>
        </w:rPr>
        <w:t xml:space="preserve"> observed in </w:t>
      </w:r>
      <w:r w:rsidR="00E00785">
        <w:rPr>
          <w:rFonts w:cs="Times New Roman"/>
        </w:rPr>
        <w:t>clade C (C1b-c) and</w:t>
      </w:r>
      <w:r w:rsidR="005C6D72">
        <w:rPr>
          <w:rFonts w:cs="Times New Roman"/>
        </w:rPr>
        <w:t xml:space="preserve"> can dominate coral colonies</w:t>
      </w:r>
      <w:r>
        <w:rPr>
          <w:rFonts w:cs="Times New Roman"/>
        </w:rPr>
        <w:t xml:space="preserve"> in areas that </w:t>
      </w:r>
      <w:r w:rsidR="00A47859">
        <w:rPr>
          <w:rFonts w:cs="Times New Roman"/>
        </w:rPr>
        <w:t>experienced</w:t>
      </w:r>
      <w:r>
        <w:rPr>
          <w:rFonts w:cs="Times New Roman"/>
        </w:rPr>
        <w:t xml:space="preserve"> thermal stress </w:t>
      </w:r>
      <w:r w:rsidR="00C2695E">
        <w:rPr>
          <w:rFonts w:cs="Times New Roman"/>
        </w:rPr>
        <w:fldChar w:fldCharType="begin" w:fldLock="1"/>
      </w:r>
      <w:r w:rsidR="0039327F">
        <w:rPr>
          <w:rFonts w:cs="Times New Roman"/>
        </w:rPr>
        <w:instrText>ADDIN CSL_CITATION { "citationItems" : [ { "id" : "ITEM-1", "itemData" : { "DOI" : "10.1007/978-94-017-7499-4", "ISBN" : "978-94-017-7498-7", "author" : [ { "dropping-particle" : "", "family" : "Baker", "given" : "Andrew C.", "non-dropping-particle" : "", "parse-names" : false, "suffix" : "" }, { "dropping-particle" : "", "family" : "Correa", "given" : "Adrienne M S", "non-dropping-particle" : "", "parse-names" : false, "suffix" : "" }, { "dropping-particle" : "", "family" : "Cunning", "given" : "Ross", "non-dropping-particle" : "", "parse-names" : false, "suffix" : "" } ], "container-title" : "Coral Reefs of the World", "id" : "ITEM-1", "issued" : { "date-parts" : [ [ "2016" ] ] }, "page" : "203-250", "title" : "Coral reefs of the eastern tropical Pacific", "type" : "article-journal", "volume" : "8" }, "uris" : [ "http://www.mendeley.com/documents/?uuid=a1a81aa0-1817-4d41-aff3-085b65f4497c" ] } ], "mendeley" : { "formattedCitation" : "(Baker et al. 2016)", "plainTextFormattedCitation" : "(Baker et al. 2016)", "previouslyFormattedCitation" : "(Baker et al. 2016)" }, "properties" : { "noteIndex" : 0 }, "schema" : "https://github.com/citation-style-language/schema/raw/master/csl-citation.json" }</w:instrText>
      </w:r>
      <w:r w:rsidR="00C2695E">
        <w:rPr>
          <w:rFonts w:cs="Times New Roman"/>
        </w:rPr>
        <w:fldChar w:fldCharType="separate"/>
      </w:r>
      <w:r w:rsidR="00D51FF9" w:rsidRPr="00D51FF9">
        <w:rPr>
          <w:rFonts w:cs="Times New Roman"/>
          <w:noProof/>
        </w:rPr>
        <w:t>(Baker et al. 2016)</w:t>
      </w:r>
      <w:r w:rsidR="00C2695E">
        <w:rPr>
          <w:rFonts w:cs="Times New Roman"/>
        </w:rPr>
        <w:fldChar w:fldCharType="end"/>
      </w:r>
      <w:r w:rsidR="002F7379">
        <w:rPr>
          <w:rFonts w:cs="Times New Roman"/>
        </w:rPr>
        <w:t xml:space="preserve">. This is </w:t>
      </w:r>
      <w:r w:rsidR="00E97D5E">
        <w:rPr>
          <w:rFonts w:cs="Times New Roman"/>
        </w:rPr>
        <w:t>consistent with prev</w:t>
      </w:r>
      <w:r w:rsidR="00F64E2C">
        <w:rPr>
          <w:rFonts w:cs="Times New Roman"/>
        </w:rPr>
        <w:t>ious</w:t>
      </w:r>
      <w:r w:rsidR="00D94FEB">
        <w:rPr>
          <w:rFonts w:cs="Times New Roman"/>
        </w:rPr>
        <w:t xml:space="preserve"> studies of</w:t>
      </w:r>
      <w:r w:rsidR="00E97D5E">
        <w:rPr>
          <w:rFonts w:cs="Times New Roman"/>
        </w:rPr>
        <w:t xml:space="preserve"> symbiont</w:t>
      </w:r>
      <w:r w:rsidR="00D94FEB">
        <w:rPr>
          <w:rFonts w:cs="Times New Roman"/>
        </w:rPr>
        <w:t xml:space="preserve"> distribution and</w:t>
      </w:r>
      <w:r w:rsidR="00E97D5E">
        <w:rPr>
          <w:rFonts w:cs="Times New Roman"/>
        </w:rPr>
        <w:t xml:space="preserve"> sea surface temperatures</w:t>
      </w:r>
      <w:r w:rsidR="00F64E2C">
        <w:rPr>
          <w:rFonts w:cs="Times New Roman"/>
        </w:rPr>
        <w:t xml:space="preserve"> (SST) in which clade D was correlated with higher SST</w:t>
      </w:r>
      <w:r w:rsidR="00E97D5E">
        <w:rPr>
          <w:rFonts w:cs="Times New Roman"/>
        </w:rPr>
        <w:t xml:space="preserve"> </w:t>
      </w:r>
      <w:r w:rsidR="00C2695E">
        <w:rPr>
          <w:rFonts w:cs="Times New Roman"/>
        </w:rPr>
        <w:fldChar w:fldCharType="begin" w:fldLock="1"/>
      </w:r>
      <w:r w:rsidR="0039327F">
        <w:rPr>
          <w:rFonts w:cs="Times New Roman"/>
        </w:rPr>
        <w:instrText>ADDIN CSL_CITATION { "citationItems" : [ { "id" : "ITEM-1", "itemData" : { "DOI" : "10.1371/journal.pone.0068533", "ISBN" : "1932-6203", "ISSN" : "19326203", "PMID" : "23844217", "abstract" : "BACKGROUND: The endosymbiotic dinoflagellates (genus Symbiodinium) within coral reef invertebrates are critical to the survival of the holobiont. The genetic variability of Symbiodinium may contribute to the tolerance of the symbiotic association to elevated sea surface temperatures (SST). To assess the importance of factors such as the local environment, host identity and biogeography in driving Symbiodinium distributions on reef-wide scales, data from studies on reef invertebrate-Symbiodinium associations from the Great Barrier Reef (GBR) were compiled.\\n\\nMETHODOLOGY/PRINCIPAL FINDINGS: The resulting database consisted of 3717 entries from 26 studies. It was used to explore ecological patterns such as host-specificity and environmental drivers structuring community complexity using a multi-scalar approach. The data was analyzed in several ways: (i) frequently sampled host species were analyzed independently to investigate the influence of the environment on symbiont distributions, thereby excluding the influence of host specificity, (ii) host species distributions across sites were added as an environmental variable to determine the contribution of host identity on symbiont distribution, and (iii) data were pooled based on clade (broad genetic groups dividing the genus Symbiodinium) to investigate factors driving Symbiodinium distributions using lower taxonomic resolution. The results indicated that host species identity plays a dominant role in determining the distribution of Symbiodinium and environmental variables shape distributions on a host species-specific level. SST derived variables (especially SSTstdev) most often contributed to the selection of the best model. Clade level comparisons decreased the power of the predictive model indicating that it fails to incorporate the main drivers behind Symbiodinium distributions.\\n\\nCONCLUSIONS/SIGNIFICANCE: Including the influence of different host species on Symbiodinium distributional patterns improves our understanding of the drivers behind the complexity of Symbiodinium-invertebrate symbioses. This will increase our ability to generate realistic models estimating the risk reefs are exposed to and their resilience in response to a changing climate.", "author" : [ { "dropping-particle" : "", "family" : "Tonk", "given" : "Linda", "non-dropping-particle" : "", "parse-names" : false, "suffix" : "" }, { "dropping-particle" : "", "family" : "Sampayo", "given" : "Eugenia M.", "non-dropping-particle" : "", "parse-names" : false, "suffix" : "" }, { "dropping-particle" : "", "family" : "Weeks", "given" : "Scarla", "non-dropping-particle" : "", "parse-names" : false, "suffix" : "" }, { "dropping-particle" : "", "family" : "Magno-Canto", "given" : "Marites", "non-dropping-particle" : "", "parse-names" : false, "suffix" : "" }, { "dropping-particle" : "", "family" : "Hoegh-Guldberg", "given" : "Ove", "non-dropping-particle" : "", "parse-names" : false, "suffix" : "" } ], "container-title" : "PLoS ONE", "id" : "ITEM-1", "issue" : "7", "issued" : { "date-parts" : [ [ "2013" ] ] }, "page" : "1-14", "title" : "Host-specific interactions with environmental factors shape the distribution of Symbiodinium across the Great Barrier Reef", "type" : "article-journal", "volume" : "8" }, "uris" : [ "http://www.mendeley.com/documents/?uuid=be7bb946-0488-469f-a5da-96c3898983fa" ] } ], "mendeley" : { "formattedCitation" : "(Tonk et al. 2013)", "plainTextFormattedCitation" : "(Tonk et al. 2013)", "previouslyFormattedCitation" : "(Tonk et al. 2013)" }, "properties" : { "noteIndex" : 0 }, "schema" : "https://github.com/citation-style-language/schema/raw/master/csl-citation.json" }</w:instrText>
      </w:r>
      <w:r w:rsidR="00C2695E">
        <w:rPr>
          <w:rFonts w:cs="Times New Roman"/>
        </w:rPr>
        <w:fldChar w:fldCharType="separate"/>
      </w:r>
      <w:r w:rsidR="00E97D5E" w:rsidRPr="00E97D5E">
        <w:rPr>
          <w:rFonts w:cs="Times New Roman"/>
          <w:noProof/>
        </w:rPr>
        <w:t>(Tonk et al. 2013)</w:t>
      </w:r>
      <w:r w:rsidR="00C2695E">
        <w:rPr>
          <w:rFonts w:cs="Times New Roman"/>
        </w:rPr>
        <w:fldChar w:fldCharType="end"/>
      </w:r>
      <w:r>
        <w:rPr>
          <w:rFonts w:cs="Times New Roman"/>
        </w:rPr>
        <w:t>.</w:t>
      </w:r>
      <w:r w:rsidR="00D51FF9">
        <w:rPr>
          <w:rFonts w:cs="Times New Roman"/>
        </w:rPr>
        <w:t xml:space="preserve"> Similarly, clade C symbionts (C1c) in the Gulf of California performed better in low light</w:t>
      </w:r>
      <w:r w:rsidR="00407C3C">
        <w:rPr>
          <w:rFonts w:cs="Times New Roman"/>
        </w:rPr>
        <w:t xml:space="preserve"> at depth</w:t>
      </w:r>
      <w:r w:rsidR="00A7132F">
        <w:rPr>
          <w:rFonts w:cs="Times New Roman"/>
        </w:rPr>
        <w:t xml:space="preserve"> </w:t>
      </w:r>
      <w:r w:rsidR="00D51FF9">
        <w:rPr>
          <w:rFonts w:cs="Times New Roman"/>
        </w:rPr>
        <w:t>than did clade D symbionts (D1) which were more successful in shallow, high light environments</w:t>
      </w:r>
      <w:r w:rsidR="00316E8B">
        <w:rPr>
          <w:rFonts w:cs="Times New Roman"/>
        </w:rPr>
        <w:t>, sugges</w:t>
      </w:r>
      <w:r w:rsidR="001A22F5">
        <w:rPr>
          <w:rFonts w:cs="Times New Roman"/>
        </w:rPr>
        <w:t>ting</w:t>
      </w:r>
      <w:r w:rsidR="00696DD2">
        <w:rPr>
          <w:rFonts w:cs="Times New Roman"/>
        </w:rPr>
        <w:t xml:space="preserve"> irradiance plays a significant</w:t>
      </w:r>
      <w:r w:rsidR="00DA5C5A">
        <w:rPr>
          <w:rFonts w:cs="Times New Roman"/>
        </w:rPr>
        <w:t xml:space="preserve"> role in </w:t>
      </w:r>
      <w:r w:rsidR="00E377AA">
        <w:rPr>
          <w:rFonts w:cs="Times New Roman"/>
        </w:rPr>
        <w:t xml:space="preserve">niche-partitioning of </w:t>
      </w:r>
      <w:r w:rsidR="00E377AA">
        <w:rPr>
          <w:rFonts w:cs="Times New Roman"/>
          <w:i/>
        </w:rPr>
        <w:t xml:space="preserve">Symbiodinium </w:t>
      </w:r>
      <w:r w:rsidR="00C2695E">
        <w:rPr>
          <w:rFonts w:cs="Times New Roman"/>
        </w:rPr>
        <w:fldChar w:fldCharType="begin" w:fldLock="1"/>
      </w:r>
      <w:r w:rsidR="006E3B16">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"Proceedings of the Royal Society of London B: Biological Sciences", "id" : "ITEM-1", "issue" : "1549", "issued" : { "date-parts" : [ [ "2004" ] ] }, "page" : "1757-1763", "title" : "Different algal symbionts explain the vertical distribution of dominant reef corals in the eastern Pacific", "type" : "article-journal", "volume" : "271" }, "uris" : [ "http://www.mendeley.com/documents/?uuid=9c1343da-6a46-37c5-953f-990c107c34ae" ] }, { "id" : "ITEM-2", "itemData" : { "DOI" : "10.1098/rsos.140297", "ISSN" : "2054-5703", "PMID" : "24885335", "abstract" : "Bathymetric distributions of photosynthetic marine invertebrate species are relatively well studied, however the importance of symbiont zonation (i.e. hosting of distinct algal endosymbiont communities over depth) in determining these depth distributions still remains unclear. Here, we assess the prevalence of symbiont zonation in tropical scleractinian corals by genotyping the Symbiodinium of the 25 most common species over a large depth range (down to 60 m) on a Caribbean reef. Symbiont depth zonation was found to be common on a reef-wide scale (11 out of 25 coral species), and a dominant feature in species with the widest depth distributions. With regards to reproductive strategy, symbiont zonation was more common in broadcasting species, which also exhibited a higher level of polymorphism in the symbiont zonation (i.e. number of different Symbiodinium profiles involved). Species with symbiont zonation exhibited significantly broader depth distributions than those without, highlighting the role of symbiont zonation in shaping the vertical distributions of the coral host. Overall, the results demonstrate that coral reefs can consist of highly structured communities over depth when considering both the coral host and their obligate photosymbionts, which probably has strong implications for the extent of connectivity between shallow andmesophotic habitats.", "author" : [ { "dropping-particle" : "", "family" : "Bongaerts", "given" : "Pim", "non-dropping-particle" : "", "parse-names" : false, "suffix" : "" }, { "dropping-particle" : "", "family" : "Carmichael", "given" : "Margaux", "non-dropping-particle" : "", "parse-names" : false, "suffix" : "" }, { "dropping-particle" : "", "family" : "Hay", "given" : "Kyra B", "non-dropping-particle" : "", "parse-names" : false, "suffix" : "" }, { "dropping-particle" : "", "family" : "Tonk", "given" : "Linda", "non-dropping-particle" : "", "parse-names" : false, "suffix" : "" }, { "dropping-particle" : "", "family" : "Frade", "given" : "Pedro R", "non-dropping-particle" : "", "parse-names" : false, "suffix" : "" }, { "dropping-particle" : "", "family" : "Hoegh-guldberg", "given" : "Ove", "non-dropping-particle" : "", "parse-names" : false, "suffix" : "" } ], "container-title" : "Proceedings of the Royal Society Open Science", "id" : "ITEM-2", "issue" : "140297", "issued" : { "date-parts" : [ [ "2015" ] ] }, "page" : "1-11", "title" : "Prevalent endosymbiont zonation shapes the depth distributions of scleractinian coral species", "type" : "article-journal", "volume" : "2" }, "uris" : [ "http://www.mendeley.com/documents/?uuid=11475abe-3971-49a8-8078-3da35069602f" ] }, { "id" : "ITEM-3", "itemData" : { "DOI" : "10.1111/j.1365-294X.2007.03403.x", "ISBN" : "0962-1083", "ISSN" : "09621083", "PMID" : "17845444", "abstract" : "Reef-building corals are fundamental to the most diverse marine ecosystems, yet a detailed understanding of the processes involved in the establishment, persistence and ecology of the coral-dinoflagellate association remains largely unknown. This study explores symbiont diversity in relation to habitat by employing a broad-scale sampling regime using ITS2 and denaturing gradient gel electrophoresis. Samples from Pocillopora damicornis, Stylophora pistillata and Seriatopora hystrix all harboured host-specific clade C symbiont types at Heron Island (Great Barrier Reef, Australia). While Ser. hystrix associated with a single symbiont profile along its entire depth distribution, both P. damicornis and Sty. pistillata associated with multiple symbiont profiles that showed a strong zonation with depth. It is shown that, with an increased sampling effort, previously identified 'rare' symbiont types within this group of host species are in fact environmental specialists. A multivariate approach was used to expand on the common distinction of symbionts by a single genetic identity. It shows merit in its capacity not only to include all the variability present within the marker region but also to reliably represent ecological diversification of symbionts. Furthermore, the cohesive species concept is explored to explain how niche partitioning may drive diversification of closely related symbiont lineages. This study provides thus evidence that closely related symbionts are ecologically distinct and fulfil their own niche within the ecosystem provided by the host and external environment.", "author" : [ { "dropping-particle" : "", "family" : "Sampayo", "given" : "Eugenia M.", "non-dropping-particle" : "", "parse-names" : false, "suffix" : "" }, { "dropping-particle" : "", "family" : "Franceschinis", "given" : "Lorenzo", "non-dropping-particle" : "", "parse-names" : false, "suffix" : "" }, { "dropping-particle" : "", "family" : "Hoegh-Guldberg", "given" : "Ove", "non-dropping-particle" : "", "parse-names" : false, "suffix" : "" }, { "dropping-particle" : "", "family" : "Dove", "given" : "Sophie", "non-dropping-particle" : "", "parse-names" : false, "suffix" : "" } ], "container-title" : "Molecular Ecology", "id" : "ITEM-3", "issue" : "17", "issued" : { "date-parts" : [ [ "2007" ] ] }, "page" : "3721-3733", "title" : "Niche partitioning of closely related symbiotic dinoflagellates", "type" : "article-journal", "volume" : "16" }, "uris" : [ "http://www.mendeley.com/documents/?uuid=cf549a30-e87f-4949-a993-fb1ea99bb20f" ] } ], "mendeley" : { "formattedCitation" : "(Iglesias-Prieto et al. 2004, Sampayo et al. 2007, Bongaerts et al. 2015)", "plainTextFormattedCitation" : "(Iglesias-Prieto et al. 2004, Sampayo et al. 2007, Bongaerts et al. 2015)", "previouslyFormattedCitation" : "(Iglesias-Prieto et al. 2004, Sampayo et al. 2007, Bongaerts et al. 2015)" }, "properties" : { "noteIndex" : 0 }, "schema" : "https://github.com/citation-style-language/schema/raw/master/csl-citation.json" }</w:instrText>
      </w:r>
      <w:r w:rsidR="00C2695E">
        <w:rPr>
          <w:rFonts w:cs="Times New Roman"/>
        </w:rPr>
        <w:fldChar w:fldCharType="separate"/>
      </w:r>
      <w:r w:rsidR="00316E8B" w:rsidRPr="00316E8B">
        <w:rPr>
          <w:rFonts w:cs="Times New Roman"/>
          <w:noProof/>
        </w:rPr>
        <w:t>(Iglesias-Prieto et al. 2004, Sampayo et al. 2007, Bongaerts et al. 2015)</w:t>
      </w:r>
      <w:r w:rsidR="00C2695E">
        <w:rPr>
          <w:rFonts w:cs="Times New Roman"/>
        </w:rPr>
        <w:fldChar w:fldCharType="end"/>
      </w:r>
      <w:r>
        <w:rPr>
          <w:rFonts w:cs="Times New Roman"/>
        </w:rPr>
        <w:t xml:space="preserve">. </w:t>
      </w:r>
    </w:p>
    <w:p w14:paraId="79CAE33C" w14:textId="7E42C34F" w:rsidR="00911775" w:rsidRPr="008E69BA" w:rsidRDefault="00DF4EA2" w:rsidP="001C5075">
      <w:pPr>
        <w:spacing w:line="480" w:lineRule="auto"/>
        <w:rPr>
          <w:rFonts w:cs="Times New Roman"/>
        </w:rPr>
      </w:pPr>
      <w:r w:rsidRPr="008E69BA">
        <w:rPr>
          <w:rFonts w:cs="Times New Roman"/>
        </w:rPr>
        <w:tab/>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is a dominant reef-building species 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20E7E" w:rsidRPr="008E69BA">
        <w:rPr>
          <w:rFonts w:cs="Times New Roman"/>
        </w:rPr>
        <w:t xml:space="preserve"> th</w:t>
      </w:r>
      <w:r w:rsidR="00946F24" w:rsidRPr="008E69BA">
        <w:rPr>
          <w:rFonts w:cs="Times New Roman"/>
        </w:rPr>
        <w:t xml:space="preserve">at can harbor both </w:t>
      </w:r>
      <w:r w:rsidR="004C7204" w:rsidRPr="008E69BA">
        <w:rPr>
          <w:rFonts w:cs="Times New Roman"/>
        </w:rPr>
        <w:t>clade C</w:t>
      </w:r>
      <w:r w:rsidR="00D91525">
        <w:rPr>
          <w:rFonts w:cs="Times New Roman"/>
        </w:rPr>
        <w:t xml:space="preserve"> (C31)</w:t>
      </w:r>
      <w:r w:rsidR="004C7204" w:rsidRPr="008E69BA">
        <w:rPr>
          <w:rFonts w:cs="Times New Roman"/>
        </w:rPr>
        <w:t xml:space="preserve"> and D</w:t>
      </w:r>
      <w:r w:rsidR="00D91525">
        <w:rPr>
          <w:rFonts w:cs="Times New Roman"/>
        </w:rPr>
        <w:t xml:space="preserve"> (D1a)</w:t>
      </w:r>
      <w:r w:rsidR="004C7204" w:rsidRPr="008E69BA">
        <w:rPr>
          <w:rFonts w:cs="Times New Roman"/>
        </w:rPr>
        <w:t xml:space="preserve"> symbionts</w:t>
      </w:r>
      <w:r w:rsidR="00D91525">
        <w:rPr>
          <w:rFonts w:cs="Times New Roman"/>
        </w:rPr>
        <w:t xml:space="preserve"> </w:t>
      </w:r>
      <w:r w:rsidR="00C2695E"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C2695E" w:rsidRPr="008E69BA">
        <w:rPr>
          <w:rFonts w:cs="Times New Roman"/>
        </w:rPr>
        <w:fldChar w:fldCharType="separate"/>
      </w:r>
      <w:r w:rsidR="007C3DB2" w:rsidRPr="007C3DB2">
        <w:rPr>
          <w:rFonts w:cs="Times New Roman"/>
          <w:noProof/>
        </w:rPr>
        <w:t>(LaJeunesse &amp; Thornhill 2011, Stat et al. 2011, Cunning et al. 2016)</w:t>
      </w:r>
      <w:r w:rsidR="00C2695E" w:rsidRPr="008E69BA">
        <w:rPr>
          <w:rFonts w:cs="Times New Roman"/>
        </w:rPr>
        <w:fldChar w:fldCharType="end"/>
      </w:r>
      <w:r w:rsidR="00BA5F17">
        <w:rPr>
          <w:rFonts w:cs="Times New Roman"/>
        </w:rPr>
        <w:t>. H</w:t>
      </w:r>
      <w:r w:rsidR="00B3509F">
        <w:rPr>
          <w:rFonts w:cs="Times New Roman"/>
        </w:rPr>
        <w:t>owever, t</w:t>
      </w:r>
      <w:r w:rsidR="008206F7" w:rsidRPr="008E69BA">
        <w:rPr>
          <w:rFonts w:cs="Times New Roman"/>
        </w:rPr>
        <w:t xml:space="preserve">he factors driving the distribution of </w:t>
      </w:r>
      <w:r w:rsidR="00CB4B1F">
        <w:rPr>
          <w:rFonts w:cs="Times New Roman"/>
        </w:rPr>
        <w:t>these clades</w:t>
      </w:r>
      <w:r w:rsidR="008206F7" w:rsidRPr="008E69BA">
        <w:rPr>
          <w:rFonts w:cs="Times New Roman"/>
        </w:rPr>
        <w:t xml:space="preserve"> in </w:t>
      </w:r>
      <w:r w:rsidR="008206F7" w:rsidRPr="008E69BA">
        <w:rPr>
          <w:rFonts w:cs="Times New Roman"/>
          <w:i/>
        </w:rPr>
        <w:t>M. capitata</w:t>
      </w:r>
      <w:r w:rsidR="008206F7" w:rsidRPr="008E69BA">
        <w:rPr>
          <w:rFonts w:cs="Times New Roman"/>
        </w:rPr>
        <w:t xml:space="preserve"> </w:t>
      </w:r>
      <w:r w:rsidR="0088298D">
        <w:rPr>
          <w:rFonts w:cs="Times New Roman"/>
        </w:rPr>
        <w:t>colonies across</w:t>
      </w:r>
      <w:r w:rsidR="003771D5">
        <w:rPr>
          <w:rFonts w:cs="Times New Roman"/>
        </w:rPr>
        <w:t xml:space="preserve"> environmental gradients</w:t>
      </w:r>
      <w:r w:rsidR="008206F7" w:rsidRPr="008E69BA">
        <w:rPr>
          <w:rFonts w:cs="Times New Roman"/>
        </w:rPr>
        <w:t xml:space="preserve"> are </w:t>
      </w:r>
      <w:r w:rsidR="00253C0F" w:rsidRPr="008E69BA">
        <w:rPr>
          <w:rFonts w:cs="Times New Roman"/>
        </w:rPr>
        <w:t>not well described</w:t>
      </w:r>
      <w:r w:rsidR="00946F24" w:rsidRPr="008E69BA">
        <w:rPr>
          <w:rFonts w:cs="Times New Roman"/>
        </w:rPr>
        <w:t>.</w:t>
      </w:r>
      <w:r w:rsidR="00253C0F" w:rsidRPr="008E69BA">
        <w:rPr>
          <w:rFonts w:cs="Times New Roman"/>
        </w:rPr>
        <w:t xml:space="preserve"> In </w:t>
      </w:r>
      <w:r w:rsidR="007A1593">
        <w:rPr>
          <w:rFonts w:cs="Times New Roman"/>
        </w:rPr>
        <w:t>Kāne‘</w:t>
      </w:r>
      <w:r w:rsidR="009D036A" w:rsidRPr="008E69BA">
        <w:rPr>
          <w:rFonts w:cs="Times New Roman"/>
        </w:rPr>
        <w:t>ohe</w:t>
      </w:r>
      <w:r w:rsidR="00253C0F" w:rsidRPr="008E69BA">
        <w:rPr>
          <w:rFonts w:cs="Times New Roman"/>
        </w:rPr>
        <w:t xml:space="preserve"> Bay, </w:t>
      </w:r>
      <w:r w:rsidR="00973B7F" w:rsidRPr="008E69BA">
        <w:rPr>
          <w:rFonts w:cs="Times New Roman"/>
          <w:i/>
        </w:rPr>
        <w:t>M. capitata</w:t>
      </w:r>
      <w:r w:rsidR="00973B7F" w:rsidRPr="008E69BA">
        <w:rPr>
          <w:rFonts w:cs="Times New Roman"/>
        </w:rPr>
        <w:t xml:space="preserve"> </w:t>
      </w:r>
      <w:r w:rsidR="00BA5F17">
        <w:rPr>
          <w:rFonts w:cs="Times New Roman"/>
        </w:rPr>
        <w:t>occurs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8D78B3">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8D78B3">
        <w:rPr>
          <w:rFonts w:cs="Times New Roman"/>
        </w:rPr>
        <w:fldChar w:fldCharType="separate"/>
      </w:r>
      <w:r w:rsidR="00000A67" w:rsidRPr="00000A67">
        <w:rPr>
          <w:rFonts w:cs="Times New Roman"/>
          <w:noProof/>
        </w:rPr>
        <w:t>(LaJeunesse, Thornhill, et al. 2004)</w:t>
      </w:r>
      <w:r w:rsidR="008D78B3">
        <w:rPr>
          <w:rFonts w:cs="Times New Roman"/>
        </w:rPr>
        <w:fldChar w:fldCharType="end"/>
      </w:r>
      <w:r w:rsidR="009B10C5">
        <w:rPr>
          <w:rFonts w:cs="Times New Roman"/>
        </w:rPr>
        <w:t>.</w:t>
      </w:r>
      <w:r w:rsidR="006F615D" w:rsidRPr="008E69BA">
        <w:rPr>
          <w:rFonts w:cs="Times New Roman"/>
        </w:rPr>
        <w:t xml:space="preserve"> </w:t>
      </w:r>
      <w:r w:rsidR="00BA5F17">
        <w:rPr>
          <w:rFonts w:cs="Times New Roman"/>
        </w:rPr>
        <w:t xml:space="preserve">The </w:t>
      </w:r>
      <w:r w:rsidR="00253C0F" w:rsidRPr="008E69BA">
        <w:rPr>
          <w:rFonts w:cs="Times New Roman"/>
        </w:rPr>
        <w:t>cause</w:t>
      </w:r>
      <w:r w:rsidR="004A338D" w:rsidRPr="008E69BA">
        <w:rPr>
          <w:rFonts w:cs="Times New Roman"/>
        </w:rPr>
        <w:t xml:space="preserve"> of these </w:t>
      </w:r>
      <w:r w:rsidR="00BA5F17">
        <w:rPr>
          <w:rFonts w:cs="Times New Roman"/>
        </w:rPr>
        <w:t xml:space="preserve">different color </w:t>
      </w:r>
      <w:r w:rsidR="007D55E5" w:rsidRPr="008E69BA">
        <w:rPr>
          <w:rFonts w:cs="Times New Roman"/>
        </w:rPr>
        <w:t>morphs is unknown</w:t>
      </w:r>
      <w:r w:rsidR="00BA5F17">
        <w:rPr>
          <w:rFonts w:cs="Times New Roman"/>
        </w:rPr>
        <w:t xml:space="preserve"> but</w:t>
      </w:r>
      <w:r w:rsidR="007D55E5" w:rsidRPr="008E69BA">
        <w:rPr>
          <w:rFonts w:cs="Times New Roman"/>
        </w:rPr>
        <w:t xml:space="preserve"> studies suggest that </w:t>
      </w:r>
      <w:r w:rsidR="00A6163B">
        <w:rPr>
          <w:rFonts w:cs="Times New Roman"/>
        </w:rPr>
        <w:t xml:space="preserve">fluorescent protein-like </w:t>
      </w:r>
      <w:r w:rsidR="00A6163B">
        <w:rPr>
          <w:rFonts w:cs="Times New Roman"/>
        </w:rPr>
        <w:lastRenderedPageBreak/>
        <w:t>proteins</w:t>
      </w:r>
      <w:r w:rsidR="00CF0829">
        <w:rPr>
          <w:rFonts w:cs="Times New Roman"/>
        </w:rPr>
        <w:t xml:space="preserve"> play</w:t>
      </w:r>
      <w:r w:rsidR="00862B09">
        <w:rPr>
          <w:rFonts w:cs="Times New Roman"/>
        </w:rPr>
        <w:t xml:space="preserve"> a role in</w:t>
      </w:r>
      <w:r w:rsidR="005D096F">
        <w:rPr>
          <w:rFonts w:cs="Times New Roman"/>
        </w:rPr>
        <w:t xml:space="preserve"> </w:t>
      </w:r>
      <w:r w:rsidR="00862B09">
        <w:rPr>
          <w:rFonts w:cs="Times New Roman"/>
        </w:rPr>
        <w:t xml:space="preserve">color </w:t>
      </w:r>
      <w:r w:rsidR="00CC3ACA">
        <w:rPr>
          <w:rFonts w:cs="Times New Roman"/>
        </w:rPr>
        <w:t>development</w:t>
      </w:r>
      <w:r w:rsidR="00862B09">
        <w:rPr>
          <w:rFonts w:cs="Times New Roman"/>
        </w:rPr>
        <w:t xml:space="preserve"> </w:t>
      </w:r>
      <w:r w:rsidR="00C2695E" w:rsidRPr="008E69BA">
        <w:rPr>
          <w:rFonts w:cs="Times New Roman"/>
        </w:rPr>
        <w:fldChar w:fldCharType="begin" w:fldLock="1"/>
      </w:r>
      <w:r w:rsidR="006E3B16">
        <w:rPr>
          <w:rFonts w:cs="Times New Roman"/>
        </w:rPr>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"page" : "969-973", "title" : "Fluorescent proteins from nonbioluminescent Anthozoa species", "type" : "article-journal", "volume" : "17"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 : "34", "issued" : { "date-parts" : [ [ "2000" ] ] }, "page" : "25879-25882", "title" : "Natural animal coloration can be determined by a nonfluorescent green fluorescent protein homolog", "type" : "article-journal", "volume" : "275"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C2695E" w:rsidRPr="008E69BA">
        <w:rPr>
          <w:rFonts w:cs="Times New Roman"/>
        </w:rPr>
        <w:fldChar w:fldCharType="separate"/>
      </w:r>
      <w:r w:rsidR="007D55E5" w:rsidRPr="008E69BA">
        <w:rPr>
          <w:rFonts w:cs="Times New Roman"/>
          <w:noProof/>
        </w:rPr>
        <w:t>(Matz et al. 1999, Lukyanov et al. 2000)</w:t>
      </w:r>
      <w:r w:rsidR="00C2695E" w:rsidRPr="008E69BA">
        <w:rPr>
          <w:rFonts w:cs="Times New Roman"/>
        </w:rPr>
        <w:fldChar w:fldCharType="end"/>
      </w:r>
      <w:r w:rsidR="007D55E5" w:rsidRPr="008E69BA">
        <w:rPr>
          <w:rFonts w:cs="Times New Roman"/>
        </w:rPr>
        <w:t>.</w:t>
      </w:r>
      <w:r w:rsidR="0091596B" w:rsidRPr="008E69BA">
        <w:rPr>
          <w:rFonts w:cs="Times New Roman"/>
        </w:rPr>
        <w:t xml:space="preserve"> </w:t>
      </w:r>
      <w:r w:rsidR="00F14FBD" w:rsidRPr="008E69BA">
        <w:rPr>
          <w:rFonts w:cs="Times New Roman"/>
        </w:rPr>
        <w:t xml:space="preserve">It is unclear what functional differences exist among </w:t>
      </w:r>
      <w:r w:rsidR="00F14FBD" w:rsidRPr="008E69BA">
        <w:rPr>
          <w:rFonts w:cs="Times New Roman"/>
          <w:i/>
        </w:rPr>
        <w:t>M. capitata</w:t>
      </w:r>
      <w:r w:rsidR="00F14FBD" w:rsidRPr="008E69BA">
        <w:rPr>
          <w:rFonts w:cs="Times New Roman"/>
        </w:rPr>
        <w:t xml:space="preserve"> color morphs</w:t>
      </w:r>
      <w:r w:rsidR="00F350DF">
        <w:rPr>
          <w:rFonts w:cs="Times New Roman"/>
        </w:rPr>
        <w:t>;</w:t>
      </w:r>
      <w:r w:rsidR="0091596B" w:rsidRPr="008E69BA">
        <w:rPr>
          <w:rFonts w:cs="Times New Roman"/>
        </w:rPr>
        <w:t xml:space="preserve"> </w:t>
      </w:r>
      <w:r w:rsidR="00F14FBD" w:rsidRPr="008E69BA">
        <w:rPr>
          <w:rFonts w:cs="Times New Roman"/>
        </w:rPr>
        <w:t>however around O‘ahu the brown</w:t>
      </w:r>
      <w:r w:rsidR="00235E87">
        <w:rPr>
          <w:rFonts w:cs="Times New Roman"/>
        </w:rPr>
        <w:t xml:space="preserve"> and orange</w:t>
      </w:r>
      <w:r w:rsidR="00F14FBD" w:rsidRPr="008E69BA">
        <w:rPr>
          <w:rFonts w:cs="Times New Roman"/>
        </w:rPr>
        <w:t xml:space="preserve"> </w:t>
      </w:r>
      <w:r w:rsidR="008E69BA" w:rsidRPr="008E69BA">
        <w:rPr>
          <w:rFonts w:cs="Times New Roman"/>
        </w:rPr>
        <w:t>morph</w:t>
      </w:r>
      <w:r w:rsidR="007F7995">
        <w:rPr>
          <w:rFonts w:cs="Times New Roman"/>
        </w:rPr>
        <w:t>s were</w:t>
      </w:r>
      <w:r w:rsidR="008E69BA" w:rsidRPr="008E69BA">
        <w:rPr>
          <w:rFonts w:cs="Times New Roman"/>
        </w:rPr>
        <w:t xml:space="preserve"> suggested</w:t>
      </w:r>
      <w:r w:rsidR="00F14FBD" w:rsidRPr="008E69BA">
        <w:rPr>
          <w:rFonts w:cs="Times New Roman"/>
        </w:rPr>
        <w:t xml:space="preserve"> to possess a specific endosymbiosis with </w:t>
      </w:r>
      <w:r w:rsidR="00F14FBD" w:rsidRPr="008E69BA">
        <w:rPr>
          <w:rFonts w:cs="Times New Roman"/>
          <w:i/>
        </w:rPr>
        <w:t>Symbiodinium</w:t>
      </w:r>
      <w:r w:rsidR="00F14FBD" w:rsidRPr="008E69BA">
        <w:rPr>
          <w:rFonts w:cs="Times New Roman"/>
        </w:rPr>
        <w:t xml:space="preserve"> of clade</w:t>
      </w:r>
      <w:r w:rsidR="00235E87">
        <w:rPr>
          <w:rFonts w:cs="Times New Roman"/>
        </w:rPr>
        <w:t>s</w:t>
      </w:r>
      <w:r w:rsidR="00F14FBD" w:rsidRPr="008E69BA">
        <w:rPr>
          <w:rFonts w:cs="Times New Roman"/>
        </w:rPr>
        <w:t xml:space="preserve"> C</w:t>
      </w:r>
      <w:r w:rsidR="00F25831" w:rsidRPr="008E69BA">
        <w:rPr>
          <w:rFonts w:cs="Times New Roman"/>
        </w:rPr>
        <w:t xml:space="preserve"> </w:t>
      </w:r>
      <w:r w:rsidR="00235E87">
        <w:rPr>
          <w:rFonts w:cs="Times New Roman"/>
        </w:rPr>
        <w:t xml:space="preserve">and D respectively </w:t>
      </w:r>
      <w:r w:rsidR="00C2695E" w:rsidRPr="008E69BA">
        <w:rPr>
          <w:rFonts w:cs="Times New Roman"/>
        </w:rPr>
        <w:fldChar w:fldCharType="begin" w:fldLock="1"/>
      </w:r>
      <w:r w:rsidR="00000A67">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"id" : "ITEM-2",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"ITEM-2",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Bhagooli, et al. 2004, LaJeunesse &amp; Thornhill 2011)", "plainTextFormattedCitation" : "(LaJeunesse, Bhagooli, et al. 2004, LaJeunesse &amp; Thornhill 2011)", "previouslyFormattedCitation" : "(LaJeunesse, Bhagooli, et al. 2004, LaJeunesse &amp; Thornhill 2011)" }, "properties" : { "noteIndex" : 0 }, "schema" : "https://github.com/citation-style-language/schema/raw/master/csl-citation.json" }</w:instrText>
      </w:r>
      <w:r w:rsidR="00C2695E" w:rsidRPr="008E69BA">
        <w:rPr>
          <w:rFonts w:cs="Times New Roman"/>
        </w:rPr>
        <w:fldChar w:fldCharType="separate"/>
      </w:r>
      <w:r w:rsidR="00000A67" w:rsidRPr="00000A67">
        <w:rPr>
          <w:rFonts w:cs="Times New Roman"/>
          <w:noProof/>
        </w:rPr>
        <w:t>(LaJeunesse, Bhagooli, et al. 2004, LaJeunesse &amp; Thornhill 2011)</w:t>
      </w:r>
      <w:r w:rsidR="00C2695E" w:rsidRPr="008E69BA">
        <w:rPr>
          <w:rFonts w:cs="Times New Roman"/>
        </w:rPr>
        <w:fldChar w:fldCharType="end"/>
      </w:r>
      <w:r w:rsidR="006F615D" w:rsidRPr="008E69BA">
        <w:rPr>
          <w:rFonts w:cs="Times New Roman"/>
        </w:rPr>
        <w:t>.</w:t>
      </w:r>
      <w:r w:rsidR="00946F24" w:rsidRPr="008E69BA">
        <w:rPr>
          <w:rFonts w:cs="Times New Roman"/>
        </w:rPr>
        <w:t xml:space="preserve"> </w:t>
      </w:r>
      <w:r w:rsidR="00BA5F17">
        <w:rPr>
          <w:rFonts w:cs="Times New Roman"/>
        </w:rPr>
        <w:t xml:space="preserve">Both color morphs of </w:t>
      </w:r>
      <w:r w:rsidR="00451260" w:rsidRPr="008E69BA">
        <w:rPr>
          <w:rFonts w:cs="Times New Roman"/>
          <w:i/>
        </w:rPr>
        <w:t>M. capitata</w:t>
      </w:r>
      <w:r w:rsidR="00052A06" w:rsidRPr="008E69BA">
        <w:rPr>
          <w:rFonts w:cs="Times New Roman"/>
          <w:i/>
        </w:rPr>
        <w:t xml:space="preserve"> </w:t>
      </w:r>
      <w:r w:rsidR="00BA5F17">
        <w:rPr>
          <w:rFonts w:cs="Times New Roman"/>
        </w:rPr>
        <w:t>are</w:t>
      </w:r>
      <w:r w:rsidR="00052A06" w:rsidRPr="008E69BA">
        <w:rPr>
          <w:rFonts w:cs="Times New Roman"/>
        </w:rPr>
        <w:t xml:space="preserve"> commonly found in a variety of habitat types</w:t>
      </w:r>
      <w:r w:rsidR="00BD35D9" w:rsidRPr="008E69BA">
        <w:rPr>
          <w:rFonts w:cs="Times New Roman"/>
        </w:rPr>
        <w:t xml:space="preserve"> in Kāne’ohe Bay</w:t>
      </w:r>
      <w:r w:rsidR="00052A06" w:rsidRPr="008E69BA">
        <w:rPr>
          <w:rFonts w:cs="Times New Roman"/>
        </w:rPr>
        <w:t xml:space="preserve">, thus </w:t>
      </w:r>
      <w:r w:rsidR="00451260" w:rsidRPr="008E69BA">
        <w:rPr>
          <w:rFonts w:cs="Times New Roman"/>
        </w:rPr>
        <w:t>provid</w:t>
      </w:r>
      <w:r w:rsidR="00052A06" w:rsidRPr="008E69BA">
        <w:rPr>
          <w:rFonts w:cs="Times New Roman"/>
        </w:rPr>
        <w:t>ing</w:t>
      </w:r>
      <w:r w:rsidR="00451260" w:rsidRPr="008E69BA">
        <w:rPr>
          <w:rFonts w:cs="Times New Roman"/>
        </w:rPr>
        <w:t xml:space="preserve"> an excellent study species to explore the factors </w:t>
      </w:r>
      <w:r w:rsidR="00BA5F17">
        <w:rPr>
          <w:rFonts w:cs="Times New Roman"/>
        </w:rPr>
        <w:t>driving the relative distribution</w:t>
      </w:r>
      <w:r w:rsidR="00E466F7" w:rsidRPr="008E69BA">
        <w:rPr>
          <w:rFonts w:cs="Times New Roman"/>
        </w:rPr>
        <w:t xml:space="preserve"> of multiple symbiont</w:t>
      </w:r>
      <w:r w:rsidR="00052A06" w:rsidRPr="008E69BA">
        <w:rPr>
          <w:rFonts w:cs="Times New Roman"/>
        </w:rPr>
        <w:t>s</w:t>
      </w:r>
      <w:r w:rsidR="00BA5F17">
        <w:rPr>
          <w:rFonts w:cs="Times New Roman"/>
        </w:rPr>
        <w:t xml:space="preserve"> and color</w:t>
      </w:r>
      <w:r w:rsidR="00B65384" w:rsidRPr="008E69BA">
        <w:rPr>
          <w:rFonts w:cs="Times New Roman"/>
        </w:rPr>
        <w:t xml:space="preserve"> in a dominant reef-building coral</w:t>
      </w:r>
      <w:r w:rsidR="00052A06" w:rsidRPr="008E69BA">
        <w:rPr>
          <w:rFonts w:cs="Times New Roman"/>
        </w:rPr>
        <w:t>.</w:t>
      </w:r>
      <w:r w:rsidR="00E466F7" w:rsidRPr="008E69BA">
        <w:rPr>
          <w:rFonts w:cs="Times New Roman"/>
        </w:rPr>
        <w:t xml:space="preserve"> </w:t>
      </w:r>
    </w:p>
    <w:p w14:paraId="777C71B3" w14:textId="216A3E33" w:rsidR="001A2EB8" w:rsidRPr="008E69BA" w:rsidRDefault="00F14FBD" w:rsidP="001C5075">
      <w:pPr>
        <w:spacing w:line="480" w:lineRule="auto"/>
        <w:rPr>
          <w:rFonts w:cs="Times New Roman"/>
        </w:rPr>
      </w:pPr>
      <w:r w:rsidRPr="008E69BA">
        <w:rPr>
          <w:rFonts w:cs="Times New Roman"/>
        </w:rPr>
        <w:tab/>
        <w:t>Kāne‘</w:t>
      </w:r>
      <w:r w:rsidR="00023302" w:rsidRPr="008E69BA">
        <w:rPr>
          <w:rFonts w:cs="Times New Roman"/>
        </w:rPr>
        <w:t xml:space="preserve">ohe Bay </w:t>
      </w:r>
      <w:r w:rsidR="00CC3978" w:rsidRPr="008E69BA">
        <w:rPr>
          <w:rFonts w:cs="Times New Roman"/>
        </w:rPr>
        <w:t>is a</w:t>
      </w:r>
      <w:r w:rsidR="00066A58">
        <w:rPr>
          <w:rFonts w:cs="Times New Roman"/>
        </w:rPr>
        <w:t xml:space="preserve"> semi-enclosed bay on the </w:t>
      </w:r>
      <w:r w:rsidR="000C0703">
        <w:rPr>
          <w:rFonts w:cs="Times New Roman"/>
        </w:rPr>
        <w:t xml:space="preserve">windward side of O‘ahu, Hawai‘i </w:t>
      </w:r>
      <w:r w:rsidR="00066A58">
        <w:rPr>
          <w:rFonts w:cs="Times New Roman"/>
        </w:rPr>
        <w:t>marked</w:t>
      </w:r>
      <w:r w:rsidR="00CC3978" w:rsidRPr="008E69BA">
        <w:rPr>
          <w:rFonts w:cs="Times New Roman"/>
        </w:rPr>
        <w:t xml:space="preserve"> with a strong history of</w:t>
      </w:r>
      <w:r w:rsidRPr="008E69BA">
        <w:rPr>
          <w:rFonts w:cs="Times New Roman"/>
        </w:rPr>
        <w:t xml:space="preserve"> anthropogenic and environmental</w:t>
      </w:r>
      <w:r w:rsidR="00CC3978" w:rsidRPr="008E69BA">
        <w:rPr>
          <w:rFonts w:cs="Times New Roman"/>
        </w:rPr>
        <w:t xml:space="preserve"> d</w:t>
      </w:r>
      <w:r w:rsidR="005D519C" w:rsidRPr="008E69BA">
        <w:rPr>
          <w:rFonts w:cs="Times New Roman"/>
        </w:rPr>
        <w:t>isturbance</w:t>
      </w:r>
      <w:r w:rsidR="00F25831" w:rsidRPr="008E69BA">
        <w:rPr>
          <w:rFonts w:cs="Times New Roman"/>
        </w:rPr>
        <w:t xml:space="preserve"> </w:t>
      </w:r>
      <w:r w:rsidR="00C2695E" w:rsidRPr="008E69BA">
        <w:rPr>
          <w:rFonts w:cs="Times New Roman"/>
        </w:rPr>
        <w:fldChar w:fldCharType="begin" w:fldLock="1"/>
      </w:r>
      <w:r w:rsidR="0039327F">
        <w:rPr>
          <w:rFonts w:cs="Times New Roman"/>
        </w:rPr>
        <w:instrText>ADDIN CSL_CITATION { "citationItems" : [ { "id" : "ITEM-1", "itemData" : { "DOI" : "10.13140/2.1.3051.9360",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"id" : "ITEM-2", "itemData" : { "author" : [ { "dropping-particle" : "V.", "family" : "Smith", "given" : "Stephen", "non-dropping-particle" : "", "parse-names" : false, "suffix" : "" }, { "dropping-particle" : "", "family" : "Kimmerer", "given" : "William J.", "non-dropping-particle" : "", "parse-names" : false, "suffix" : "" }, { "dropping-particle" : "", "family" : "Laws", "given" : "Edward A.", "non-dropping-particle" : "", "parse-names" : false, "suffix" : "" }, { "dropping-particle" : "", "family" : "Brock", "given" : "Richard E.", "non-dropping-particle" : "", "parse-names" : false, "suffix" : "" }, { "dropping-particle" : "", "family" : "Walsh", "given" : "Ted W.", "non-dropping-particle" : "", "parse-names" : false, "suffix" : "" } ], "container-title" : "Pacific Science", "id" : "ITEM-2", "issue" : "4", "issued" : { "date-parts" : [ [ "1981" ] ] }, "number-of-pages" : "279-395", "title" : "Kaneohe Bay Sewage Diversion Experiment: perspectives on ecosystem responses to nutritional perturbation", "type" : "report", "volume" : "35" }, "uris" : [ "http://www.mendeley.com/documents/?uuid=460664d1-3225-44c4-9107-3ab209c70f9b" ] } ], "mendeley" : { "formattedCitation" : "(Smith et al. 1981, Jokiel 1991)", "plainTextFormattedCitation" : "(Smith et al. 1981, Jokiel 1991)", "previouslyFormattedCitation" : "(Smith et al. 1981, Jokiel 1991)" }, "properties" : { "noteIndex" : 0 }, "schema" : "https://github.com/citation-style-language/schema/raw/master/csl-citation.json" }</w:instrText>
      </w:r>
      <w:r w:rsidR="00C2695E" w:rsidRPr="008E69BA">
        <w:rPr>
          <w:rFonts w:cs="Times New Roman"/>
        </w:rPr>
        <w:fldChar w:fldCharType="separate"/>
      </w:r>
      <w:r w:rsidR="006654A0" w:rsidRPr="006654A0">
        <w:rPr>
          <w:rFonts w:cs="Times New Roman"/>
          <w:noProof/>
        </w:rPr>
        <w:t>(Smith et al. 1981, Jokiel 1991)</w:t>
      </w:r>
      <w:r w:rsidR="00C2695E" w:rsidRPr="008E69BA">
        <w:rPr>
          <w:rFonts w:cs="Times New Roman"/>
        </w:rPr>
        <w:fldChar w:fldCharType="end"/>
      </w:r>
      <w:r w:rsidR="0065633F">
        <w:rPr>
          <w:rFonts w:cs="Times New Roman"/>
        </w:rPr>
        <w:t xml:space="preserve"> which</w:t>
      </w:r>
      <w:r w:rsidRPr="008E69BA">
        <w:rPr>
          <w:rFonts w:cs="Times New Roman"/>
        </w:rPr>
        <w:t xml:space="preserve"> may </w:t>
      </w:r>
      <w:r w:rsidR="0065633F">
        <w:rPr>
          <w:rFonts w:cs="Times New Roman"/>
        </w:rPr>
        <w:t>contribute to</w:t>
      </w:r>
      <w:r w:rsidR="00900ED3">
        <w:rPr>
          <w:rFonts w:cs="Times New Roman"/>
        </w:rPr>
        <w:t xml:space="preserve"> stressful conditions driving</w:t>
      </w:r>
      <w:r w:rsidR="005D519C" w:rsidRPr="008E69BA">
        <w:rPr>
          <w:rFonts w:cs="Times New Roman"/>
        </w:rPr>
        <w:t xml:space="preserve"> </w:t>
      </w:r>
      <w:r w:rsidR="006779AE">
        <w:rPr>
          <w:rFonts w:cs="Times New Roman"/>
        </w:rPr>
        <w:t>variant symbiont assemblages across the bay</w:t>
      </w:r>
      <w:r w:rsidR="00F25831" w:rsidRPr="008E69BA">
        <w:rPr>
          <w:rFonts w:cs="Times New Roman"/>
        </w:rPr>
        <w:t xml:space="preserve"> </w:t>
      </w:r>
      <w:r w:rsidR="00C2695E" w:rsidRPr="008E69BA">
        <w:rPr>
          <w:rFonts w:cs="Times New Roman"/>
        </w:rPr>
        <w:fldChar w:fldCharType="begin" w:fldLock="1"/>
      </w:r>
      <w:r w:rsidR="006E3B16">
        <w:rPr>
          <w:rFonts w:cs="Times New Roman"/>
        </w:rPr>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"page" : "1-13",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C2695E" w:rsidRPr="008E69BA">
        <w:rPr>
          <w:rFonts w:cs="Times New Roman"/>
        </w:rPr>
        <w:fldChar w:fldCharType="separate"/>
      </w:r>
      <w:r w:rsidR="00F25831" w:rsidRPr="008E69BA">
        <w:rPr>
          <w:rFonts w:cs="Times New Roman"/>
          <w:noProof/>
        </w:rPr>
        <w:t>(Cooper et al. 2011, Stat et al. 2011)</w:t>
      </w:r>
      <w:r w:rsidR="00C2695E" w:rsidRPr="008E69BA">
        <w:rPr>
          <w:rFonts w:cs="Times New Roman"/>
        </w:rPr>
        <w:fldChar w:fldCharType="end"/>
      </w:r>
      <w:r w:rsidR="00CC3978" w:rsidRPr="008E69BA">
        <w:rPr>
          <w:rFonts w:cs="Times New Roman"/>
        </w:rPr>
        <w:t>.</w:t>
      </w:r>
      <w:r w:rsidR="00A13452">
        <w:rPr>
          <w:rFonts w:cs="Times New Roman"/>
        </w:rPr>
        <w:t xml:space="preserve"> </w:t>
      </w:r>
      <w:r w:rsidR="002B7B3E">
        <w:rPr>
          <w:rFonts w:cs="Times New Roman"/>
        </w:rPr>
        <w:t>The</w:t>
      </w:r>
      <w:r w:rsidR="00B34A71">
        <w:rPr>
          <w:rFonts w:cs="Times New Roman"/>
        </w:rPr>
        <w:t xml:space="preserve"> patch and fringing reef systems in </w:t>
      </w:r>
      <w:r w:rsidR="00D11D3E" w:rsidRPr="008E69BA">
        <w:rPr>
          <w:rFonts w:cs="Times New Roman"/>
        </w:rPr>
        <w:t>Kāne‘</w:t>
      </w:r>
      <w:r w:rsidR="00D11D3E">
        <w:rPr>
          <w:rFonts w:cs="Times New Roman"/>
        </w:rPr>
        <w:t>ohe Bay</w:t>
      </w:r>
      <w:r w:rsidR="002B7B3E">
        <w:rPr>
          <w:rFonts w:cs="Times New Roman"/>
        </w:rPr>
        <w:t xml:space="preserve"> are</w:t>
      </w:r>
      <w:r w:rsidR="00D11D3E">
        <w:rPr>
          <w:rFonts w:cs="Times New Roman"/>
        </w:rPr>
        <w:t xml:space="preserve"> relatively</w:t>
      </w:r>
      <w:r w:rsidR="003743FF">
        <w:rPr>
          <w:rFonts w:cs="Times New Roman"/>
        </w:rPr>
        <w:t xml:space="preserve"> shallow</w:t>
      </w:r>
      <w:r w:rsidR="00D11D3E">
        <w:rPr>
          <w:rFonts w:cs="Times New Roman"/>
        </w:rPr>
        <w:t xml:space="preserve"> (0 - 17 m) and portions </w:t>
      </w:r>
      <w:r w:rsidR="00E81A38" w:rsidRPr="008E69BA">
        <w:rPr>
          <w:rFonts w:cs="Times New Roman"/>
        </w:rPr>
        <w:t>can</w:t>
      </w:r>
      <w:r w:rsidR="00DF4EA2" w:rsidRPr="008E69BA">
        <w:rPr>
          <w:rFonts w:cs="Times New Roman"/>
        </w:rPr>
        <w:t xml:space="preserve"> be exposed during</w:t>
      </w:r>
      <w:r w:rsidR="001D063F">
        <w:rPr>
          <w:rFonts w:cs="Times New Roman"/>
        </w:rPr>
        <w:t xml:space="preserve"> extreme</w:t>
      </w:r>
      <w:r w:rsidR="00DF4EA2" w:rsidRPr="008E69BA">
        <w:rPr>
          <w:rFonts w:cs="Times New Roman"/>
        </w:rPr>
        <w:t xml:space="preserve"> low tides</w:t>
      </w:r>
      <w:r w:rsidR="00F25831" w:rsidRPr="008E69BA">
        <w:rPr>
          <w:rFonts w:cs="Times New Roman"/>
        </w:rPr>
        <w:t xml:space="preserve"> </w:t>
      </w:r>
      <w:r w:rsidR="00C2695E" w:rsidRPr="008E69BA">
        <w:rPr>
          <w:rFonts w:cs="Times New Roman"/>
        </w:rPr>
        <w:fldChar w:fldCharType="begin" w:fldLock="1"/>
      </w:r>
      <w:r w:rsidR="0039327F">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C2695E" w:rsidRPr="008E69BA">
        <w:rPr>
          <w:rFonts w:cs="Times New Roman"/>
        </w:rPr>
        <w:fldChar w:fldCharType="separate"/>
      </w:r>
      <w:r w:rsidR="00F25831" w:rsidRPr="008E69BA">
        <w:rPr>
          <w:rFonts w:cs="Times New Roman"/>
          <w:noProof/>
        </w:rPr>
        <w:t>(Bahr et al. 2015)</w:t>
      </w:r>
      <w:r w:rsidR="00C2695E" w:rsidRPr="008E69BA">
        <w:rPr>
          <w:rFonts w:cs="Times New Roman"/>
        </w:rPr>
        <w:fldChar w:fldCharType="end"/>
      </w:r>
      <w:r w:rsidR="0042061A">
        <w:rPr>
          <w:rFonts w:cs="Times New Roman"/>
        </w:rPr>
        <w:t>,</w:t>
      </w:r>
      <w:r w:rsidR="00782EA8">
        <w:rPr>
          <w:rFonts w:cs="Times New Roman"/>
        </w:rPr>
        <w:t xml:space="preserve"> </w:t>
      </w:r>
      <w:r w:rsidR="00A22992">
        <w:rPr>
          <w:rFonts w:cs="Times New Roman"/>
        </w:rPr>
        <w:t>likely</w:t>
      </w:r>
      <w:r w:rsidR="00782EA8">
        <w:rPr>
          <w:rFonts w:cs="Times New Roman"/>
        </w:rPr>
        <w:t xml:space="preserve"> </w:t>
      </w:r>
      <w:r w:rsidR="00A22992">
        <w:rPr>
          <w:rFonts w:cs="Times New Roman"/>
        </w:rPr>
        <w:t>contributing</w:t>
      </w:r>
      <w:r w:rsidR="00782EA8">
        <w:rPr>
          <w:rFonts w:cs="Times New Roman"/>
        </w:rPr>
        <w:t xml:space="preserve"> to </w:t>
      </w:r>
      <w:r w:rsidR="0035422A">
        <w:rPr>
          <w:rFonts w:cs="Times New Roman"/>
        </w:rPr>
        <w:t>high irradiance levels</w:t>
      </w:r>
      <w:r w:rsidR="00850C09">
        <w:rPr>
          <w:rFonts w:cs="Times New Roman"/>
        </w:rPr>
        <w:t xml:space="preserve"> </w:t>
      </w:r>
      <w:r w:rsidR="00C2488D">
        <w:rPr>
          <w:rFonts w:cs="Times New Roman"/>
        </w:rPr>
        <w:t>at shallow depths</w:t>
      </w:r>
      <w:r w:rsidR="00F83044" w:rsidRPr="008E69BA">
        <w:rPr>
          <w:rFonts w:cs="Times New Roman"/>
        </w:rPr>
        <w:t>.</w:t>
      </w:r>
      <w:r w:rsidR="00A95F80">
        <w:rPr>
          <w:rFonts w:cs="Times New Roman"/>
        </w:rPr>
        <w:t xml:space="preserve"> </w:t>
      </w:r>
      <w:r w:rsidR="00EF1CF0">
        <w:rPr>
          <w:rFonts w:cs="Times New Roman"/>
        </w:rPr>
        <w:t>Though</w:t>
      </w:r>
      <w:r w:rsidR="008D6A23">
        <w:rPr>
          <w:rFonts w:cs="Times New Roman"/>
        </w:rPr>
        <w:t xml:space="preserve"> comparatively shallow</w:t>
      </w:r>
      <w:r w:rsidR="00782EA8">
        <w:rPr>
          <w:rFonts w:cs="Times New Roman"/>
        </w:rPr>
        <w:t xml:space="preserve"> relative to other reef systems</w:t>
      </w:r>
      <w:r w:rsidR="00DB5BD0">
        <w:rPr>
          <w:rFonts w:cs="Times New Roman"/>
        </w:rPr>
        <w:t xml:space="preserve">, </w:t>
      </w:r>
      <w:r w:rsidR="00C2488D">
        <w:rPr>
          <w:rFonts w:cs="Times New Roman"/>
        </w:rPr>
        <w:t xml:space="preserve">light </w:t>
      </w:r>
      <w:r w:rsidR="001D063F">
        <w:rPr>
          <w:rFonts w:cs="Times New Roman"/>
        </w:rPr>
        <w:t>attenuates rapidly with depth due to high turbidity</w:t>
      </w:r>
      <w:r w:rsidR="001B6287">
        <w:rPr>
          <w:rFonts w:cs="Times New Roman"/>
        </w:rPr>
        <w:t>.</w:t>
      </w:r>
      <w:r w:rsidR="001A2167">
        <w:rPr>
          <w:rFonts w:cs="Times New Roman"/>
        </w:rPr>
        <w:t xml:space="preserve"> The bay is often categorized by three regions (north, central and south) </w:t>
      </w:r>
      <w:r w:rsidR="007E4149">
        <w:rPr>
          <w:rFonts w:cs="Times New Roman"/>
        </w:rPr>
        <w:t>based on</w:t>
      </w:r>
      <w:r w:rsidR="001A2167">
        <w:rPr>
          <w:rFonts w:cs="Times New Roman"/>
        </w:rPr>
        <w:t xml:space="preserve"> gradients of decreasing oceanic influence and increasing water residence time.</w:t>
      </w:r>
      <w:r w:rsidR="00C2398F">
        <w:rPr>
          <w:rFonts w:cs="Times New Roman"/>
        </w:rPr>
        <w:t xml:space="preserve"> </w:t>
      </w:r>
      <w:r w:rsidR="00140829">
        <w:rPr>
          <w:rFonts w:cs="Times New Roman"/>
        </w:rPr>
        <w:t>Despite</w:t>
      </w:r>
      <w:r w:rsidR="00EF1CF0">
        <w:rPr>
          <w:rFonts w:cs="Times New Roman"/>
        </w:rPr>
        <w:t xml:space="preserve"> apparently stressful conditions</w:t>
      </w:r>
      <w:r w:rsidR="00D50CA6">
        <w:rPr>
          <w:rFonts w:cs="Times New Roman"/>
        </w:rPr>
        <w:t>,</w:t>
      </w:r>
      <w:r w:rsidR="001B6287" w:rsidRPr="008E69BA">
        <w:rPr>
          <w:rFonts w:cs="Times New Roman"/>
        </w:rPr>
        <w:t xml:space="preserve"> </w:t>
      </w:r>
      <w:r w:rsidR="00C2488D">
        <w:rPr>
          <w:rFonts w:cs="Times New Roman"/>
        </w:rPr>
        <w:t xml:space="preserve">reefs in </w:t>
      </w:r>
      <w:r w:rsidR="00C2488D" w:rsidRPr="008E69BA">
        <w:rPr>
          <w:rFonts w:cs="Times New Roman"/>
        </w:rPr>
        <w:t>Kāne‘ohe Bay</w:t>
      </w:r>
      <w:r w:rsidR="00C2488D">
        <w:rPr>
          <w:rFonts w:cs="Times New Roman"/>
        </w:rPr>
        <w:t xml:space="preserve"> have high coral cover</w:t>
      </w:r>
      <w:r w:rsidR="00C67514">
        <w:rPr>
          <w:rFonts w:cs="Times New Roman"/>
        </w:rPr>
        <w:t xml:space="preserve"> </w:t>
      </w:r>
      <w:r w:rsidR="00C67514">
        <w:rPr>
          <w:rFonts w:cs="Times New Roman"/>
        </w:rPr>
        <w:fldChar w:fldCharType="begin" w:fldLock="1"/>
      </w:r>
      <w:r w:rsidR="0039327F">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C67514">
        <w:rPr>
          <w:rFonts w:cs="Times New Roman"/>
        </w:rPr>
        <w:fldChar w:fldCharType="separate"/>
      </w:r>
      <w:r w:rsidR="00C67514" w:rsidRPr="00C67514">
        <w:rPr>
          <w:rFonts w:cs="Times New Roman"/>
          <w:noProof/>
        </w:rPr>
        <w:t>(Bahr et al. 2015)</w:t>
      </w:r>
      <w:r w:rsidR="00C67514">
        <w:rPr>
          <w:rFonts w:cs="Times New Roman"/>
        </w:rPr>
        <w:fldChar w:fldCharType="end"/>
      </w:r>
      <w:r w:rsidR="006057FF">
        <w:rPr>
          <w:rFonts w:cs="Times New Roman"/>
        </w:rPr>
        <w:t xml:space="preserve"> and rapid recovery rates</w:t>
      </w:r>
      <w:r w:rsidR="002558BA">
        <w:rPr>
          <w:rFonts w:cs="Times New Roman"/>
        </w:rPr>
        <w:t xml:space="preserve"> from bleaching events</w:t>
      </w:r>
      <w:r w:rsidR="004A3531">
        <w:rPr>
          <w:rFonts w:cs="Times New Roman"/>
        </w:rPr>
        <w:t xml:space="preserve"> </w:t>
      </w:r>
      <w:r w:rsidR="00C2695E">
        <w:rPr>
          <w:rFonts w:cs="Times New Roman"/>
        </w:rPr>
        <w:fldChar w:fldCharType="begin" w:fldLock="1"/>
      </w:r>
      <w:r w:rsidR="0039327F">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C2695E">
        <w:rPr>
          <w:rFonts w:cs="Times New Roman"/>
        </w:rPr>
        <w:fldChar w:fldCharType="separate"/>
      </w:r>
      <w:r w:rsidR="00C67514" w:rsidRPr="00C67514">
        <w:rPr>
          <w:rFonts w:cs="Times New Roman"/>
          <w:noProof/>
        </w:rPr>
        <w:t>(Cunning et al. 2016)</w:t>
      </w:r>
      <w:r w:rsidR="00C2695E">
        <w:rPr>
          <w:rFonts w:cs="Times New Roman"/>
        </w:rPr>
        <w:fldChar w:fldCharType="end"/>
      </w:r>
      <w:r w:rsidR="00453D42" w:rsidRPr="008E69BA">
        <w:rPr>
          <w:rFonts w:cs="Times New Roman"/>
        </w:rPr>
        <w:t xml:space="preserve">. </w:t>
      </w:r>
      <w:r w:rsidR="00671BF1" w:rsidRPr="008E69BA">
        <w:rPr>
          <w:rFonts w:cs="Times New Roman"/>
        </w:rPr>
        <w:t>T</w:t>
      </w:r>
      <w:r w:rsidR="00C2488D">
        <w:rPr>
          <w:rFonts w:cs="Times New Roman"/>
        </w:rPr>
        <w:t>he current</w:t>
      </w:r>
      <w:r w:rsidR="007F7995">
        <w:rPr>
          <w:rFonts w:cs="Times New Roman"/>
        </w:rPr>
        <w:t xml:space="preserve"> study was designed</w:t>
      </w:r>
      <w:r w:rsidR="00DF4EA2" w:rsidRPr="008E69BA">
        <w:rPr>
          <w:rFonts w:cs="Times New Roman"/>
        </w:rPr>
        <w:t xml:space="preserve"> to characterize the spatial</w:t>
      </w:r>
      <w:r w:rsidR="00133B63">
        <w:rPr>
          <w:rFonts w:cs="Times New Roman"/>
        </w:rPr>
        <w:t xml:space="preserve"> </w:t>
      </w:r>
      <w:r w:rsidR="00E54CE3">
        <w:rPr>
          <w:rFonts w:cs="Times New Roman"/>
        </w:rPr>
        <w:t>distributions</w:t>
      </w:r>
      <w:r w:rsidR="00DF4EA2" w:rsidRPr="008E69BA">
        <w:rPr>
          <w:rFonts w:cs="Times New Roman"/>
        </w:rPr>
        <w:t xml:space="preserve"> of </w:t>
      </w:r>
      <w:r w:rsidR="00DF4EA2" w:rsidRPr="008E69BA">
        <w:rPr>
          <w:rFonts w:cs="Times New Roman"/>
          <w:i/>
        </w:rPr>
        <w:t>Symbiodinium</w:t>
      </w:r>
      <w:r w:rsidR="00DF4EA2" w:rsidRPr="008E69BA">
        <w:rPr>
          <w:rFonts w:cs="Times New Roman"/>
        </w:rPr>
        <w:t xml:space="preserve"> clades C and D to investigate the </w:t>
      </w:r>
      <w:r w:rsidR="008938CF">
        <w:rPr>
          <w:rFonts w:cs="Times New Roman"/>
        </w:rPr>
        <w:t>variability in symbioses</w:t>
      </w:r>
      <w:r w:rsidR="00C60CAF">
        <w:rPr>
          <w:rFonts w:cs="Times New Roman"/>
        </w:rPr>
        <w:t xml:space="preserve"> in</w:t>
      </w:r>
      <w:r w:rsidR="00055028" w:rsidRPr="008E69BA">
        <w:rPr>
          <w:rFonts w:cs="Times New Roman"/>
        </w:rPr>
        <w:t xml:space="preserve"> the Kāne‘</w:t>
      </w:r>
      <w:r w:rsidR="00DF4EA2" w:rsidRPr="008E69BA">
        <w:rPr>
          <w:rFonts w:cs="Times New Roman"/>
        </w:rPr>
        <w:t xml:space="preserve">ohe Bay population of </w:t>
      </w:r>
      <w:r w:rsidR="00DF4EA2" w:rsidRPr="008E69BA">
        <w:rPr>
          <w:rFonts w:cs="Times New Roman"/>
          <w:i/>
        </w:rPr>
        <w:t>M. capitat</w:t>
      </w:r>
      <w:r w:rsidR="00453D42" w:rsidRPr="008E69BA">
        <w:rPr>
          <w:rFonts w:cs="Times New Roman"/>
          <w:i/>
        </w:rPr>
        <w:t>a</w:t>
      </w:r>
      <w:r w:rsidR="00C60CAF">
        <w:rPr>
          <w:rFonts w:cs="Times New Roman"/>
        </w:rPr>
        <w:t>, elucidating</w:t>
      </w:r>
      <w:r w:rsidR="00C2488D">
        <w:rPr>
          <w:rFonts w:cs="Times New Roman"/>
        </w:rPr>
        <w:t xml:space="preserve"> patterns of distribution that may explain coral</w:t>
      </w:r>
      <w:r w:rsidR="00C60CAF">
        <w:rPr>
          <w:rFonts w:cs="Times New Roman"/>
        </w:rPr>
        <w:t xml:space="preserve"> responses to future stress events</w:t>
      </w:r>
      <w:r w:rsidR="00DF4EA2" w:rsidRPr="008E69BA">
        <w:rPr>
          <w:rFonts w:cs="Times New Roman"/>
        </w:rPr>
        <w:t>.</w:t>
      </w:r>
    </w:p>
    <w:p w14:paraId="7C22D86F" w14:textId="77777777" w:rsidR="001270BB" w:rsidRPr="008E69BA" w:rsidRDefault="001270BB" w:rsidP="001C5075">
      <w:pPr>
        <w:spacing w:line="480" w:lineRule="auto"/>
        <w:rPr>
          <w:rFonts w:cs="Times New Roman"/>
          <w:b/>
        </w:rPr>
      </w:pPr>
    </w:p>
    <w:p w14:paraId="5FD616A1" w14:textId="77777777" w:rsidR="00191A87" w:rsidRPr="008E69BA" w:rsidRDefault="00E27ABC" w:rsidP="001C5075">
      <w:pPr>
        <w:spacing w:line="480" w:lineRule="auto"/>
        <w:rPr>
          <w:rFonts w:cs="Times New Roman"/>
          <w:b/>
        </w:rPr>
      </w:pPr>
      <w:r w:rsidRPr="008E69BA">
        <w:rPr>
          <w:rFonts w:cs="Times New Roman"/>
          <w:b/>
        </w:rPr>
        <w:t xml:space="preserve">MATERIALS AND </w:t>
      </w:r>
      <w:r w:rsidR="00191A87" w:rsidRPr="008E69BA">
        <w:rPr>
          <w:rFonts w:cs="Times New Roman"/>
          <w:b/>
        </w:rPr>
        <w:t>METHODS</w:t>
      </w:r>
    </w:p>
    <w:p w14:paraId="332F0584" w14:textId="77777777" w:rsidR="001C5075" w:rsidRPr="008E69BA" w:rsidRDefault="00DE52CA" w:rsidP="001C5075">
      <w:pPr>
        <w:spacing w:line="480" w:lineRule="auto"/>
        <w:rPr>
          <w:rFonts w:cs="Times New Roman"/>
          <w:i/>
        </w:rPr>
      </w:pPr>
      <w:r w:rsidRPr="008E69BA">
        <w:rPr>
          <w:rFonts w:cs="Times New Roman"/>
          <w:i/>
        </w:rPr>
        <w:lastRenderedPageBreak/>
        <w:t xml:space="preserve">Study </w:t>
      </w:r>
      <w:r w:rsidR="00E92FF6" w:rsidRPr="008E69BA">
        <w:rPr>
          <w:rFonts w:cs="Times New Roman"/>
          <w:i/>
        </w:rPr>
        <w:t>Design and Location</w:t>
      </w:r>
    </w:p>
    <w:p w14:paraId="2DF3696D" w14:textId="236C4C6A" w:rsidR="005E0A9A" w:rsidRPr="008E69BA" w:rsidRDefault="00BA1236" w:rsidP="001C5075">
      <w:pPr>
        <w:spacing w:line="480" w:lineRule="auto"/>
        <w:rPr>
          <w:rFonts w:cs="Times New Roman"/>
        </w:rPr>
      </w:pPr>
      <w:r w:rsidRPr="008E69BA">
        <w:rPr>
          <w:rFonts w:cs="Times New Roman"/>
        </w:rPr>
        <w:t xml:space="preserve">Individual colonies of </w:t>
      </w:r>
      <w:r w:rsidR="00BF3A84" w:rsidRPr="008E69BA">
        <w:rPr>
          <w:rFonts w:cs="Times New Roman"/>
          <w:i/>
        </w:rPr>
        <w:t>Montipora</w:t>
      </w:r>
      <w:r w:rsidRPr="008E69BA">
        <w:rPr>
          <w:rFonts w:cs="Times New Roman"/>
          <w:i/>
        </w:rPr>
        <w:t xml:space="preserve"> capitata</w:t>
      </w:r>
      <w:r w:rsidR="00AD0722">
        <w:rPr>
          <w:rFonts w:cs="Times New Roman"/>
          <w:i/>
        </w:rPr>
        <w:t xml:space="preserve"> </w:t>
      </w:r>
      <w:r w:rsidR="00AD0722">
        <w:rPr>
          <w:rFonts w:cs="Times New Roman"/>
        </w:rPr>
        <w:t>in Kāne‘ohe Bay</w:t>
      </w:r>
      <w:r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 and 12 August 20</w:t>
      </w:r>
      <w:r w:rsidR="00BA3FD5">
        <w:rPr>
          <w:rFonts w:cs="Times New Roman"/>
        </w:rPr>
        <w:t>16</w:t>
      </w:r>
      <w:r w:rsidR="00D83DD3" w:rsidRPr="008E69BA">
        <w:rPr>
          <w:rFonts w:cs="Times New Roman"/>
        </w:rPr>
        <w:t>.</w:t>
      </w:r>
      <w:r w:rsidR="00DE1C23" w:rsidRPr="008E69BA">
        <w:rPr>
          <w:rFonts w:cs="Times New Roman"/>
        </w:rPr>
        <w:t xml:space="preserve"> </w:t>
      </w:r>
      <w:r w:rsidR="0031787A" w:rsidRPr="008E69BA">
        <w:rPr>
          <w:rFonts w:cs="Times New Roman"/>
        </w:rPr>
        <w:t>Colonies at f</w:t>
      </w:r>
      <w:r w:rsidR="00DE1C23" w:rsidRPr="008E69BA">
        <w:rPr>
          <w:rFonts w:cs="Times New Roman"/>
        </w:rPr>
        <w:t xml:space="preserve">ive patch reefs and three fringing reefs were tagged in </w:t>
      </w:r>
      <w:r w:rsidR="006E1593" w:rsidRPr="008E69BA">
        <w:rPr>
          <w:rFonts w:cs="Times New Roman"/>
        </w:rPr>
        <w:t xml:space="preserve">each of </w:t>
      </w:r>
      <w:r w:rsidRPr="008E69BA">
        <w:rPr>
          <w:rFonts w:cs="Times New Roman"/>
        </w:rPr>
        <w:t xml:space="preserve">the northern, </w:t>
      </w:r>
      <w:r w:rsidR="00DA4C2F" w:rsidRPr="008E69BA">
        <w:rPr>
          <w:rFonts w:cs="Times New Roman"/>
        </w:rPr>
        <w:t>central</w:t>
      </w:r>
      <w:r w:rsidRPr="008E69BA">
        <w:rPr>
          <w:rFonts w:cs="Times New Roman"/>
        </w:rPr>
        <w:t xml:space="preserve"> and southern </w:t>
      </w:r>
      <w:r w:rsidR="0023232C" w:rsidRPr="008E69BA">
        <w:rPr>
          <w:rFonts w:cs="Times New Roman"/>
        </w:rPr>
        <w:t>regions</w:t>
      </w:r>
      <w:r w:rsidR="00DE1C23" w:rsidRPr="008E69BA">
        <w:rPr>
          <w:rFonts w:cs="Times New Roman"/>
        </w:rPr>
        <w:t xml:space="preserve"> of the bay</w:t>
      </w:r>
      <w:r w:rsidR="00ED6470">
        <w:rPr>
          <w:rFonts w:cs="Times New Roman"/>
        </w:rPr>
        <w:t xml:space="preserve"> along a gradient of decreasing oceanic influence</w:t>
      </w:r>
      <w:r w:rsidR="00184926">
        <w:rPr>
          <w:rFonts w:cs="Times New Roman"/>
        </w:rPr>
        <w:t xml:space="preserve"> </w:t>
      </w:r>
      <w:r w:rsidR="00C2695E">
        <w:rPr>
          <w:rFonts w:cs="Times New Roman"/>
        </w:rPr>
        <w:fldChar w:fldCharType="begin" w:fldLock="1"/>
      </w:r>
      <w:r w:rsidR="0039327F">
        <w:rPr>
          <w:rFonts w:cs="Times New Roman"/>
        </w:rPr>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C2695E">
        <w:rPr>
          <w:rFonts w:cs="Times New Roman"/>
        </w:rPr>
        <w:fldChar w:fldCharType="separate"/>
      </w:r>
      <w:r w:rsidR="00184926" w:rsidRPr="00184926">
        <w:rPr>
          <w:rFonts w:cs="Times New Roman"/>
          <w:noProof/>
        </w:rPr>
        <w:t>(Bahr et al. 2015)</w:t>
      </w:r>
      <w:r w:rsidR="00C2695E">
        <w:rPr>
          <w:rFonts w:cs="Times New Roman"/>
        </w:rPr>
        <w:fldChar w:fldCharType="end"/>
      </w:r>
      <w:r w:rsidR="0031787A" w:rsidRPr="008E69BA">
        <w:rPr>
          <w:rFonts w:cs="Times New Roman"/>
        </w:rPr>
        <w:t xml:space="preserve"> with an additional </w:t>
      </w:r>
      <w:r w:rsidR="006E1593" w:rsidRPr="008E69BA">
        <w:rPr>
          <w:rFonts w:cs="Times New Roman"/>
        </w:rPr>
        <w:t>submerged</w:t>
      </w:r>
      <w:r w:rsidR="001A5B31" w:rsidRPr="008E69BA">
        <w:rPr>
          <w:rFonts w:cs="Times New Roman"/>
        </w:rPr>
        <w:t xml:space="preserve"> patch</w:t>
      </w:r>
      <w:r w:rsidR="006E1593" w:rsidRPr="008E69BA">
        <w:rPr>
          <w:rFonts w:cs="Times New Roman"/>
        </w:rPr>
        <w:t xml:space="preserve"> </w:t>
      </w:r>
      <w:r w:rsidR="0031787A" w:rsidRPr="008E69BA">
        <w:rPr>
          <w:rFonts w:cs="Times New Roman"/>
        </w:rPr>
        <w:t xml:space="preserve">reef </w:t>
      </w:r>
      <w:r w:rsidR="006E1593" w:rsidRPr="008E69BA">
        <w:rPr>
          <w:rFonts w:cs="Times New Roman"/>
        </w:rPr>
        <w:t>south of the Hawai</w:t>
      </w:r>
      <w:r w:rsidR="004A2637">
        <w:rPr>
          <w:rFonts w:cs="Times New Roman"/>
        </w:rPr>
        <w:t>‘</w:t>
      </w:r>
      <w:r w:rsidR="006E1593" w:rsidRPr="008E69BA">
        <w:rPr>
          <w:rFonts w:cs="Times New Roman"/>
        </w:rPr>
        <w:t>i Institute of Marine Biology</w:t>
      </w:r>
      <w:r w:rsidR="004A2637">
        <w:rPr>
          <w:rFonts w:cs="Times New Roman"/>
        </w:rPr>
        <w:t xml:space="preserve"> on Moku o Lo‘</w:t>
      </w:r>
      <w:r w:rsidR="00C570C9" w:rsidRPr="008E69BA">
        <w:rPr>
          <w:rFonts w:cs="Times New Roman"/>
        </w:rPr>
        <w:t>e</w:t>
      </w:r>
      <w:r w:rsidR="000571ED">
        <w:rPr>
          <w:rFonts w:cs="Times New Roman"/>
        </w:rPr>
        <w:t xml:space="preserve"> (</w:t>
      </w:r>
      <w:r w:rsidR="00CF74C9">
        <w:rPr>
          <w:rFonts w:cs="Times New Roman"/>
        </w:rPr>
        <w:t xml:space="preserve">n = 25 reefs; </w:t>
      </w:r>
      <w:r w:rsidR="00C86B48">
        <w:rPr>
          <w:rFonts w:cs="Times New Roman"/>
        </w:rPr>
        <w:t>Fig. 1</w:t>
      </w:r>
      <w:r w:rsidR="000571ED">
        <w:rPr>
          <w:rFonts w:cs="Times New Roman"/>
        </w:rPr>
        <w:t>)</w:t>
      </w:r>
      <w:r w:rsidR="0094457A" w:rsidRPr="008E69BA">
        <w:rPr>
          <w:rFonts w:cs="Times New Roman"/>
        </w:rPr>
        <w:t xml:space="preserve">. </w:t>
      </w:r>
      <w:r w:rsidR="00DE1C23" w:rsidRPr="008E69BA">
        <w:rPr>
          <w:rFonts w:cs="Times New Roman"/>
        </w:rPr>
        <w:t>At each patch</w:t>
      </w:r>
      <w:r w:rsidR="00F1202A">
        <w:rPr>
          <w:rFonts w:cs="Times New Roman"/>
        </w:rPr>
        <w:t xml:space="preserve"> reef, 30 colonies were tagged</w:t>
      </w:r>
      <w:r w:rsidR="00B93A85">
        <w:rPr>
          <w:rFonts w:cs="Times New Roman"/>
        </w:rPr>
        <w:t xml:space="preserve"> and sampled</w:t>
      </w:r>
      <w:r w:rsidR="00F1202A">
        <w:rPr>
          <w:rFonts w:cs="Times New Roman"/>
        </w:rPr>
        <w:t>:</w:t>
      </w:r>
      <w:r w:rsidR="00687958" w:rsidRPr="008E69BA">
        <w:rPr>
          <w:rFonts w:cs="Times New Roman"/>
        </w:rPr>
        <w:t xml:space="preserve"> </w:t>
      </w:r>
      <w:r w:rsidR="00DE1C23" w:rsidRPr="008E69BA">
        <w:rPr>
          <w:rFonts w:cs="Times New Roman"/>
        </w:rPr>
        <w:t>10 colonies each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 and leeward slope</w:t>
      </w:r>
      <w:r w:rsidR="00687958" w:rsidRPr="008E69BA">
        <w:rPr>
          <w:rFonts w:cs="Times New Roman"/>
        </w:rPr>
        <w:t>.</w:t>
      </w:r>
      <w:r w:rsidR="006E1593" w:rsidRPr="008E69BA">
        <w:rPr>
          <w:rFonts w:cs="Times New Roman"/>
        </w:rPr>
        <w:t xml:space="preserve"> </w:t>
      </w:r>
      <w:r w:rsidR="00687958" w:rsidRPr="008E69BA">
        <w:rPr>
          <w:rFonts w:cs="Times New Roman"/>
        </w:rPr>
        <w:t>Given the lack of leeward slope on fringing reefs, 20 co</w:t>
      </w:r>
      <w:r w:rsidR="002114AE">
        <w:rPr>
          <w:rFonts w:cs="Times New Roman"/>
        </w:rPr>
        <w:t>lonies were tagged</w:t>
      </w:r>
      <w:r w:rsidR="00B93A85">
        <w:rPr>
          <w:rFonts w:cs="Times New Roman"/>
        </w:rPr>
        <w:t xml:space="preserve"> and sampled</w:t>
      </w:r>
      <w:r w:rsidR="002114AE">
        <w:rPr>
          <w:rFonts w:cs="Times New Roman"/>
        </w:rPr>
        <w:t xml:space="preserve"> at each site:</w:t>
      </w:r>
      <w:r w:rsidR="00687958" w:rsidRPr="008E69BA">
        <w:rPr>
          <w:rFonts w:cs="Times New Roman"/>
        </w:rPr>
        <w:t xml:space="preserve"> 10 colonies e</w:t>
      </w:r>
      <w:r w:rsidR="001F53BB" w:rsidRPr="008E69BA">
        <w:rPr>
          <w:rFonts w:cs="Times New Roman"/>
        </w:rPr>
        <w:t>ach fro</w:t>
      </w:r>
      <w:r w:rsidR="0010102C" w:rsidRPr="008E69BA">
        <w:rPr>
          <w:rFonts w:cs="Times New Roman"/>
        </w:rPr>
        <w:t>m the</w:t>
      </w:r>
      <w:r w:rsidR="00C716DE">
        <w:rPr>
          <w:rFonts w:cs="Times New Roman"/>
        </w:rPr>
        <w:t xml:space="preserve"> reef</w:t>
      </w:r>
      <w:r w:rsidR="0010102C" w:rsidRPr="008E69BA">
        <w:rPr>
          <w:rFonts w:cs="Times New Roman"/>
        </w:rPr>
        <w:t xml:space="preserve"> top and slope</w:t>
      </w:r>
      <w:r w:rsidR="00687958" w:rsidRPr="008E69BA">
        <w:rPr>
          <w:rFonts w:cs="Times New Roman"/>
        </w:rPr>
        <w:t>.</w:t>
      </w:r>
      <w:r w:rsidR="00CB14D8">
        <w:rPr>
          <w:rFonts w:cs="Times New Roman"/>
        </w:rPr>
        <w:t xml:space="preserve"> At each collection point, colony depth was individually recorded using a depth gauge.</w:t>
      </w:r>
      <w:r w:rsidR="0031787A" w:rsidRPr="008E69BA">
        <w:rPr>
          <w:rFonts w:cs="Times New Roman"/>
        </w:rPr>
        <w:t xml:space="preserve"> </w:t>
      </w:r>
      <w:r w:rsidRPr="008E69BA">
        <w:rPr>
          <w:rFonts w:cs="Times New Roman"/>
        </w:rPr>
        <w:t>At the</w:t>
      </w:r>
      <w:r w:rsidR="00C716DE">
        <w:rPr>
          <w:rFonts w:cs="Times New Roman"/>
        </w:rPr>
        <w:t xml:space="preserve"> reef</w:t>
      </w:r>
      <w:r w:rsidRPr="008E69BA">
        <w:rPr>
          <w:rFonts w:cs="Times New Roman"/>
        </w:rPr>
        <w:t xml:space="preserve"> tops of </w:t>
      </w:r>
      <w:r w:rsidR="009312EC">
        <w:rPr>
          <w:rFonts w:cs="Times New Roman"/>
        </w:rPr>
        <w:t>both th</w:t>
      </w:r>
      <w:r w:rsidR="00427228">
        <w:rPr>
          <w:rFonts w:cs="Times New Roman"/>
        </w:rPr>
        <w:t>e patch and fringing</w:t>
      </w:r>
      <w:r w:rsidR="00B97307">
        <w:rPr>
          <w:rFonts w:cs="Times New Roman"/>
        </w:rPr>
        <w:t xml:space="preserve"> sites</w:t>
      </w:r>
      <w:r w:rsidR="00A44B4A">
        <w:rPr>
          <w:rFonts w:cs="Times New Roman"/>
        </w:rPr>
        <w:t xml:space="preserve"> most colonies were</w:t>
      </w:r>
      <w:r w:rsidRPr="008E69BA">
        <w:rPr>
          <w:rFonts w:cs="Times New Roman"/>
        </w:rPr>
        <w:t xml:space="preserve"> </w:t>
      </w:r>
      <w:r w:rsidR="00D43AA4">
        <w:rPr>
          <w:rFonts w:cs="Times New Roman"/>
        </w:rPr>
        <w:sym w:font="Symbol" w:char="F0A3"/>
      </w:r>
      <w:r w:rsidR="00810D4F">
        <w:rPr>
          <w:rFonts w:cs="Times New Roman"/>
        </w:rPr>
        <w:t xml:space="preserve"> 1 m</w:t>
      </w:r>
      <w:r w:rsidR="0042077E">
        <w:rPr>
          <w:rFonts w:cs="Times New Roman"/>
        </w:rPr>
        <w:t xml:space="preserve"> depth</w:t>
      </w:r>
      <w:r w:rsidR="00427228">
        <w:rPr>
          <w:rFonts w:cs="Times New Roman"/>
        </w:rPr>
        <w:t>,</w:t>
      </w:r>
      <w:r w:rsidR="0042077E">
        <w:rPr>
          <w:rFonts w:cs="Times New Roman"/>
        </w:rPr>
        <w:t xml:space="preserve"> and a</w:t>
      </w:r>
      <w:r w:rsidRPr="008E69BA">
        <w:rPr>
          <w:rFonts w:cs="Times New Roman"/>
        </w:rPr>
        <w:t xml:space="preserve">long the windward and leeward slopes, colonies </w:t>
      </w:r>
      <w:r w:rsidR="00427228">
        <w:rPr>
          <w:rFonts w:cs="Times New Roman"/>
        </w:rPr>
        <w:t>were tagged at</w:t>
      </w:r>
      <w:r w:rsidR="0042077E">
        <w:rPr>
          <w:rFonts w:cs="Times New Roman"/>
        </w:rPr>
        <w:t xml:space="preserve"> 1 - 13 m</w:t>
      </w:r>
      <w:r w:rsidRPr="008E69BA">
        <w:rPr>
          <w:rFonts w:cs="Times New Roman"/>
        </w:rPr>
        <w:t xml:space="preserve"> </w:t>
      </w:r>
      <w:r w:rsidR="00787086">
        <w:rPr>
          <w:rFonts w:cs="Times New Roman"/>
        </w:rPr>
        <w:t>depth</w:t>
      </w:r>
      <w:r w:rsidRPr="008E69BA">
        <w:rPr>
          <w:rFonts w:cs="Times New Roman"/>
        </w:rPr>
        <w:t>.</w:t>
      </w:r>
      <w:r w:rsidR="00427228">
        <w:rPr>
          <w:rFonts w:cs="Times New Roman"/>
        </w:rPr>
        <w:t xml:space="preserve"> At reefs lacking s</w:t>
      </w:r>
      <w:r w:rsidR="00ED67EC">
        <w:rPr>
          <w:rFonts w:cs="Times New Roman"/>
        </w:rPr>
        <w:t>ufficient colonies deeper than</w:t>
      </w:r>
      <w:r w:rsidR="00427228">
        <w:rPr>
          <w:rFonts w:cs="Times New Roman"/>
        </w:rPr>
        <w:t xml:space="preserve"> 5 m, additional colonies were sampled to increase the replication of colonies found at a relatively deeper environment.</w:t>
      </w:r>
      <w:r w:rsidR="00523F3F" w:rsidRPr="008E69BA">
        <w:rPr>
          <w:rFonts w:cs="Times New Roman"/>
        </w:rPr>
        <w:t xml:space="preserve"> </w:t>
      </w:r>
      <w:r w:rsidR="0031787A" w:rsidRPr="008E69BA">
        <w:rPr>
          <w:rFonts w:cs="Times New Roman"/>
        </w:rPr>
        <w:t>In total, 16</w:t>
      </w:r>
      <w:r w:rsidR="008A0BDC" w:rsidRPr="008E69BA">
        <w:rPr>
          <w:rFonts w:cs="Times New Roman"/>
        </w:rPr>
        <w:t xml:space="preserve"> patch reefs and 9 fringing reefs were sampled across Kāne’ohe Bay resulting in</w:t>
      </w:r>
      <w:r w:rsidR="00356A97">
        <w:rPr>
          <w:rFonts w:cs="Times New Roman"/>
        </w:rPr>
        <w:t xml:space="preserve"> 25 collection sites and</w:t>
      </w:r>
      <w:r w:rsidR="008A0BDC" w:rsidRPr="008E69BA">
        <w:rPr>
          <w:rFonts w:cs="Times New Roman"/>
        </w:rPr>
        <w:t xml:space="preserve"> a </w:t>
      </w:r>
      <w:r w:rsidR="00986988" w:rsidRPr="008E69BA">
        <w:rPr>
          <w:rFonts w:cs="Times New Roman"/>
        </w:rPr>
        <w:t>sample size</w:t>
      </w:r>
      <w:r w:rsidR="0009701C" w:rsidRPr="008E69BA">
        <w:rPr>
          <w:rFonts w:cs="Times New Roman"/>
        </w:rPr>
        <w:t xml:space="preserve"> of </w:t>
      </w:r>
      <w:r w:rsidR="0031787A" w:rsidRPr="008E69BA">
        <w:rPr>
          <w:rFonts w:cs="Times New Roman"/>
        </w:rPr>
        <w:t>707</w:t>
      </w:r>
      <w:r w:rsidR="00986988" w:rsidRPr="008E69BA">
        <w:rPr>
          <w:rFonts w:cs="Times New Roman"/>
        </w:rPr>
        <w:t xml:space="preserve"> colonies</w:t>
      </w:r>
      <w:r w:rsidR="00427228">
        <w:rPr>
          <w:rFonts w:cs="Times New Roman"/>
        </w:rPr>
        <w:t>.</w:t>
      </w:r>
      <w:r w:rsidR="00FE02B2">
        <w:rPr>
          <w:rFonts w:cs="Times New Roman"/>
        </w:rPr>
        <w:t xml:space="preserve"> </w:t>
      </w:r>
    </w:p>
    <w:p w14:paraId="6E205795" w14:textId="77777777" w:rsidR="003624F4" w:rsidRPr="008E69BA" w:rsidRDefault="003624F4" w:rsidP="001C5075">
      <w:pPr>
        <w:spacing w:line="480" w:lineRule="auto"/>
        <w:rPr>
          <w:rFonts w:cs="Times New Roman"/>
        </w:rPr>
      </w:pPr>
    </w:p>
    <w:p w14:paraId="69CCD8ED" w14:textId="77777777" w:rsidR="001C5075" w:rsidRPr="008E69BA" w:rsidRDefault="00523F3F" w:rsidP="001C5075">
      <w:pPr>
        <w:spacing w:line="480" w:lineRule="auto"/>
        <w:rPr>
          <w:rFonts w:cs="Times New Roman"/>
          <w:i/>
        </w:rPr>
      </w:pPr>
      <w:r w:rsidRPr="008E69BA">
        <w:rPr>
          <w:rFonts w:cs="Times New Roman"/>
          <w:i/>
        </w:rPr>
        <w:t>Sample Collection</w:t>
      </w:r>
      <w:r w:rsidR="00581A9E" w:rsidRPr="008E69BA">
        <w:rPr>
          <w:rFonts w:cs="Times New Roman"/>
          <w:i/>
        </w:rPr>
        <w:t xml:space="preserve"> and Processing</w:t>
      </w:r>
    </w:p>
    <w:p w14:paraId="44391A81" w14:textId="55D7E566" w:rsidR="00A96ED0" w:rsidRPr="008E69BA" w:rsidRDefault="00EF52A1" w:rsidP="001C5075">
      <w:pPr>
        <w:spacing w:line="480" w:lineRule="auto"/>
        <w:rPr>
          <w:rFonts w:cs="Times New Roman"/>
        </w:rPr>
      </w:pPr>
      <w:r w:rsidRPr="008E69BA">
        <w:rPr>
          <w:rFonts w:cs="Times New Roman"/>
        </w:rPr>
        <w:t xml:space="preserve">Ten weights with attached floats were randomly </w:t>
      </w:r>
      <w:r w:rsidR="004415EF" w:rsidRPr="008E69BA">
        <w:rPr>
          <w:rFonts w:cs="Times New Roman"/>
        </w:rPr>
        <w:t>thrown</w:t>
      </w:r>
      <w:r w:rsidR="00BA1236" w:rsidRPr="008E69BA">
        <w:rPr>
          <w:rFonts w:cs="Times New Roman"/>
        </w:rPr>
        <w:t xml:space="preserve"> from the surface across </w:t>
      </w:r>
      <w:r w:rsidR="0009701C" w:rsidRPr="008E69BA">
        <w:rPr>
          <w:rFonts w:cs="Times New Roman"/>
        </w:rPr>
        <w:t>a dis</w:t>
      </w:r>
      <w:r w:rsidR="00810D4F">
        <w:rPr>
          <w:rFonts w:cs="Times New Roman"/>
        </w:rPr>
        <w:t>tance of approximately 20 m</w:t>
      </w:r>
      <w:r w:rsidR="00BA1236" w:rsidRPr="008E69BA">
        <w:rPr>
          <w:rFonts w:cs="Times New Roman"/>
        </w:rPr>
        <w:t xml:space="preserve"> on </w:t>
      </w:r>
      <w:r w:rsidRPr="008E69BA">
        <w:rPr>
          <w:rFonts w:cs="Times New Roman"/>
        </w:rPr>
        <w:t xml:space="preserve">each </w:t>
      </w:r>
      <w:r w:rsidR="00A772EE" w:rsidRPr="008E69BA">
        <w:rPr>
          <w:rFonts w:cs="Times New Roman"/>
        </w:rPr>
        <w:t>reef area</w:t>
      </w:r>
      <w:r w:rsidR="0009701C" w:rsidRPr="008E69BA">
        <w:rPr>
          <w:rFonts w:cs="Times New Roman"/>
        </w:rPr>
        <w:t xml:space="preserve"> (</w:t>
      </w:r>
      <w:r w:rsidR="00D81F9D" w:rsidRPr="008E69BA">
        <w:rPr>
          <w:rFonts w:cs="Times New Roman"/>
        </w:rPr>
        <w:t xml:space="preserve">top </w:t>
      </w:r>
      <w:r w:rsidR="00EF3917">
        <w:rPr>
          <w:rFonts w:cs="Times New Roman"/>
        </w:rPr>
        <w:t>and</w:t>
      </w:r>
      <w:r w:rsidR="00D81F9D" w:rsidRPr="008E69BA">
        <w:rPr>
          <w:rFonts w:cs="Times New Roman"/>
        </w:rPr>
        <w:t xml:space="preserve"> slope</w:t>
      </w:r>
      <w:r w:rsidR="00EF3917">
        <w:rPr>
          <w:rFonts w:cs="Times New Roman"/>
        </w:rPr>
        <w:t>(</w:t>
      </w:r>
      <w:r w:rsidR="00D81F9D" w:rsidRPr="008E69BA">
        <w:rPr>
          <w:rFonts w:cs="Times New Roman"/>
        </w:rPr>
        <w:t>s</w:t>
      </w:r>
      <w:r w:rsidR="00EF3917">
        <w:rPr>
          <w:rFonts w:cs="Times New Roman"/>
        </w:rPr>
        <w:t>)</w:t>
      </w:r>
      <w:r w:rsidR="0009701C" w:rsidRPr="008E69BA">
        <w:rPr>
          <w:rFonts w:cs="Times New Roman"/>
        </w:rPr>
        <w:t>)</w:t>
      </w:r>
      <w:r w:rsidR="00BA1236" w:rsidRPr="008E69BA">
        <w:rPr>
          <w:rFonts w:cs="Times New Roman"/>
        </w:rPr>
        <w:t xml:space="preserve">. </w:t>
      </w:r>
      <w:r w:rsidRPr="008E69BA">
        <w:rPr>
          <w:rFonts w:cs="Times New Roman"/>
        </w:rPr>
        <w:t xml:space="preserve">The </w:t>
      </w:r>
      <w:r w:rsidR="000F4291" w:rsidRPr="008E69BA">
        <w:rPr>
          <w:rFonts w:cs="Times New Roman"/>
        </w:rPr>
        <w:t>closest</w:t>
      </w:r>
      <w:r w:rsidRPr="008E69BA">
        <w:rPr>
          <w:rFonts w:cs="Times New Roman"/>
        </w:rPr>
        <w:t xml:space="preserve"> colony of </w:t>
      </w:r>
      <w:r w:rsidR="00D951E1" w:rsidRPr="008E69BA">
        <w:rPr>
          <w:rFonts w:cs="Times New Roman"/>
          <w:i/>
        </w:rPr>
        <w:t>M.</w:t>
      </w:r>
      <w:r w:rsidRPr="008E69BA">
        <w:rPr>
          <w:rFonts w:cs="Times New Roman"/>
          <w:i/>
        </w:rPr>
        <w:t xml:space="preserve"> capitata</w:t>
      </w:r>
      <w:r w:rsidR="008E22A5" w:rsidRPr="008E69BA">
        <w:rPr>
          <w:rFonts w:cs="Times New Roman"/>
          <w:i/>
        </w:rPr>
        <w:t xml:space="preserve"> </w:t>
      </w:r>
      <w:r w:rsidR="008E22A5" w:rsidRPr="008E69BA">
        <w:rPr>
          <w:rFonts w:cs="Times New Roman"/>
        </w:rPr>
        <w:t>in proximity</w:t>
      </w:r>
      <w:r w:rsidRPr="008E69BA">
        <w:rPr>
          <w:rFonts w:cs="Times New Roman"/>
          <w:i/>
        </w:rPr>
        <w:t xml:space="preserve"> </w:t>
      </w:r>
      <w:r w:rsidR="001F336F" w:rsidRPr="008E69BA">
        <w:rPr>
          <w:rFonts w:cs="Times New Roman"/>
        </w:rPr>
        <w:t>to each float was</w:t>
      </w:r>
      <w:r w:rsidR="001D5093">
        <w:rPr>
          <w:rFonts w:cs="Times New Roman"/>
        </w:rPr>
        <w:t xml:space="preserve"> tagged and sampled. </w:t>
      </w:r>
      <w:r w:rsidR="003915D2" w:rsidRPr="008E69BA">
        <w:rPr>
          <w:rFonts w:cs="Times New Roman"/>
          <w:i/>
        </w:rPr>
        <w:t xml:space="preserve">In situ </w:t>
      </w:r>
      <w:r w:rsidR="003915D2" w:rsidRPr="008E69BA">
        <w:rPr>
          <w:rFonts w:cs="Times New Roman"/>
        </w:rPr>
        <w:t>p</w:t>
      </w:r>
      <w:r w:rsidRPr="008E69BA">
        <w:rPr>
          <w:rFonts w:cs="Times New Roman"/>
        </w:rPr>
        <w:t>hotographs</w:t>
      </w:r>
      <w:r w:rsidR="00A772EE" w:rsidRPr="008E69BA">
        <w:rPr>
          <w:rFonts w:cs="Times New Roman"/>
        </w:rPr>
        <w:t xml:space="preserve"> with an included scale bar and color standard were taken of each colony</w:t>
      </w:r>
      <w:r w:rsidR="007D0009" w:rsidRPr="008E69BA">
        <w:rPr>
          <w:rFonts w:cs="Times New Roman"/>
        </w:rPr>
        <w:t xml:space="preserve"> to later </w:t>
      </w:r>
      <w:r w:rsidR="00D04D88">
        <w:rPr>
          <w:rFonts w:cs="Times New Roman"/>
        </w:rPr>
        <w:t>assess</w:t>
      </w:r>
      <w:r w:rsidR="00C06D0D">
        <w:rPr>
          <w:rFonts w:cs="Times New Roman"/>
        </w:rPr>
        <w:t xml:space="preserve"> the</w:t>
      </w:r>
      <w:r w:rsidR="00D04D88">
        <w:rPr>
          <w:rFonts w:cs="Times New Roman"/>
        </w:rPr>
        <w:t xml:space="preserve"> size</w:t>
      </w:r>
      <w:r w:rsidR="00924771" w:rsidRPr="008E69BA">
        <w:rPr>
          <w:rFonts w:cs="Times New Roman"/>
        </w:rPr>
        <w:t xml:space="preserve"> and </w:t>
      </w:r>
      <w:r w:rsidR="007D0009" w:rsidRPr="008E69BA">
        <w:rPr>
          <w:rFonts w:cs="Times New Roman"/>
        </w:rPr>
        <w:t xml:space="preserve">color </w:t>
      </w:r>
      <w:r w:rsidR="00D04D88">
        <w:rPr>
          <w:rFonts w:cs="Times New Roman"/>
        </w:rPr>
        <w:t>morph</w:t>
      </w:r>
      <w:r w:rsidR="007D0009" w:rsidRPr="008E69BA">
        <w:rPr>
          <w:rFonts w:cs="Times New Roman"/>
        </w:rPr>
        <w:t xml:space="preserve"> of each colony (</w:t>
      </w:r>
      <w:r w:rsidR="004E6F3D">
        <w:rPr>
          <w:rFonts w:cs="Times New Roman"/>
        </w:rPr>
        <w:t>Fig. 2</w:t>
      </w:r>
      <w:r w:rsidR="007D0009" w:rsidRPr="008E69BA">
        <w:rPr>
          <w:rFonts w:cs="Times New Roman"/>
        </w:rPr>
        <w:t>)</w:t>
      </w:r>
      <w:r w:rsidR="00A772EE" w:rsidRPr="008E69BA">
        <w:rPr>
          <w:rFonts w:cs="Times New Roman"/>
        </w:rPr>
        <w:t>.</w:t>
      </w:r>
      <w:r w:rsidR="00070EAE" w:rsidRPr="008E69BA">
        <w:rPr>
          <w:rFonts w:cs="Times New Roman"/>
        </w:rPr>
        <w:t xml:space="preserve"> </w:t>
      </w:r>
      <w:r w:rsidR="00ED67EC">
        <w:rPr>
          <w:rFonts w:cs="Times New Roman"/>
        </w:rPr>
        <w:t>A</w:t>
      </w:r>
      <w:r w:rsidR="00BA1236" w:rsidRPr="008E69BA">
        <w:rPr>
          <w:rFonts w:cs="Times New Roman"/>
        </w:rPr>
        <w:t xml:space="preserve"> t</w:t>
      </w:r>
      <w:r w:rsidR="00385FCA" w:rsidRPr="008E69BA">
        <w:rPr>
          <w:rFonts w:cs="Times New Roman"/>
        </w:rPr>
        <w:t>issue biop</w:t>
      </w:r>
      <w:r w:rsidR="00BA1236" w:rsidRPr="008E69BA">
        <w:rPr>
          <w:rFonts w:cs="Times New Roman"/>
        </w:rPr>
        <w:t>sy</w:t>
      </w:r>
      <w:r w:rsidR="00ED67EC">
        <w:rPr>
          <w:rFonts w:cs="Times New Roman"/>
        </w:rPr>
        <w:t xml:space="preserve"> was collected from each colony</w:t>
      </w:r>
      <w:r w:rsidR="002E3665">
        <w:rPr>
          <w:rFonts w:cs="Times New Roman"/>
        </w:rPr>
        <w:t xml:space="preserve"> from the tip of a branch (~ 4 - 5 cm) located at the top of the colony </w:t>
      </w:r>
      <w:r w:rsidR="00D04D88">
        <w:rPr>
          <w:rFonts w:cs="Times New Roman"/>
        </w:rPr>
        <w:t xml:space="preserve">and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 xml:space="preserve">L DNA buffer (5M NaCl, 0.5M EDTA) </w:t>
      </w:r>
      <w:r w:rsidR="00385FCA" w:rsidRPr="008E69BA">
        <w:rPr>
          <w:rFonts w:cs="Times New Roman"/>
        </w:rPr>
        <w:lastRenderedPageBreak/>
        <w:t>with 1% so</w:t>
      </w:r>
      <w:r w:rsidR="006E3309">
        <w:rPr>
          <w:rFonts w:cs="Times New Roman"/>
        </w:rPr>
        <w:t>dium dodecyl sulfate</w:t>
      </w:r>
      <w:r w:rsidR="00BA1236" w:rsidRPr="008E69BA">
        <w:rPr>
          <w:rFonts w:cs="Times New Roman"/>
        </w:rPr>
        <w:t>.</w:t>
      </w:r>
      <w:r w:rsidR="00385FCA" w:rsidRPr="008E69BA">
        <w:rPr>
          <w:rFonts w:cs="Times New Roman"/>
        </w:rPr>
        <w:t xml:space="preserve"> </w:t>
      </w:r>
      <w:r w:rsidR="00587D28" w:rsidRPr="008E69BA">
        <w:rPr>
          <w:rFonts w:cs="Times New Roman"/>
        </w:rPr>
        <w:t>DNA was extracted from each sa</w:t>
      </w:r>
      <w:r w:rsidR="0095734F">
        <w:rPr>
          <w:rFonts w:cs="Times New Roman"/>
        </w:rPr>
        <w:t>mple biopsy 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sample were</w:t>
      </w:r>
      <w:r w:rsidR="00BB2F63">
        <w:rPr>
          <w:rFonts w:cs="Times New Roman"/>
        </w:rPr>
        <w:t xml:space="preserve"> assayed using quantitative PCR assays targeting actin loci specific to each clade</w:t>
      </w:r>
      <w:r w:rsidR="0064215B" w:rsidRPr="008E69BA">
        <w:rPr>
          <w:rFonts w:cs="Times New Roman"/>
        </w:rPr>
        <w:t xml:space="preserve"> </w:t>
      </w:r>
      <w:r w:rsidR="00C2695E"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C2695E"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C2695E"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the formula </w:t>
      </w:r>
      <m:oMath>
        <m:r>
          <m:rPr>
            <m:sty m:val="p"/>
          </m:rPr>
          <w:rPr>
            <w:rFonts w:ascii="Cambria Math" w:hAnsi="Cambria Math" w:cs="Times New Roman"/>
          </w:rPr>
          <m:t>C</m:t>
        </m:r>
        <w:proofErr w:type="gramStart"/>
        <m:r>
          <m:rPr>
            <m:sty m:val="p"/>
          </m:rPr>
          <w:rPr>
            <w:rFonts w:ascii="Cambria Math" w:hAnsi="Cambria Math" w:cs="Times New Roman"/>
          </w:rPr>
          <m:t>:D</m:t>
        </m:r>
        <w:proofErr w:type="gramEnd"/>
        <m:r>
          <m:rPr>
            <m:sty m:val="p"/>
          </m:rP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2</m:t>
                </m:r>
              </m:e>
              <m: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T</m:t>
                    </m:r>
                  </m:sub>
                </m:sSub>
                <m:d>
                  <m:dPr>
                    <m:ctrlPr>
                      <w:rPr>
                        <w:rFonts w:ascii="Cambria Math" w:hAnsi="Cambria Math" w:cs="Times New Roman"/>
                      </w:rPr>
                    </m:ctrlPr>
                  </m:dPr>
                  <m:e>
                    <m:r>
                      <m:rPr>
                        <m:sty m:val="p"/>
                      </m:rPr>
                      <w:rPr>
                        <w:rFonts w:ascii="Cambria Math" w:hAnsi="Cambria Math" w:cs="Times New Roman"/>
                      </w:rPr>
                      <m:t>C</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T</m:t>
                    </m:r>
                  </m:sub>
                </m:sSub>
                <m:d>
                  <m:dPr>
                    <m:ctrlPr>
                      <w:rPr>
                        <w:rFonts w:ascii="Cambria Math" w:hAnsi="Cambria Math" w:cs="Times New Roman"/>
                      </w:rPr>
                    </m:ctrlPr>
                  </m:dPr>
                  <m:e>
                    <m:r>
                      <m:rPr>
                        <m:sty m:val="p"/>
                      </m:rPr>
                      <w:rPr>
                        <w:rFonts w:ascii="Cambria Math" w:hAnsi="Cambria Math" w:cs="Times New Roman"/>
                      </w:rPr>
                      <m:t>D</m:t>
                    </m:r>
                  </m:e>
                </m:d>
              </m:sup>
            </m:sSup>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K</m:t>
            </m:r>
          </m:e>
          <m:sup>
            <m:r>
              <m:rPr>
                <m:sty m:val="p"/>
              </m:rPr>
              <w:rPr>
                <w:rFonts w:ascii="Cambria Math" w:hAnsi="Cambria Math" w:cs="Times New Roman"/>
              </w:rPr>
              <m:t>CD</m:t>
            </m:r>
          </m:sup>
        </m:sSup>
      </m:oMath>
      <w:r w:rsidR="00524F6C">
        <w:rPr>
          <w:rFonts w:cs="Times New Roman"/>
        </w:rPr>
        <w:t>, where C</w:t>
      </w:r>
      <w:r w:rsidR="00524F6C">
        <w:rPr>
          <w:rFonts w:cs="Times New Roman"/>
          <w:vertAlign w:val="subscript"/>
        </w:rPr>
        <w:t>T</w:t>
      </w:r>
      <w:r w:rsidR="00524F6C">
        <w:rPr>
          <w:rFonts w:cs="Times New Roman"/>
        </w:rPr>
        <w:t>(C) and C</w:t>
      </w:r>
      <w:r w:rsidR="00524F6C">
        <w:rPr>
          <w:rFonts w:cs="Times New Roman"/>
          <w:vertAlign w:val="subscript"/>
        </w:rPr>
        <w:t>T</w:t>
      </w:r>
      <w:r w:rsidR="00524F6C">
        <w:rPr>
          <w:rFonts w:cs="Times New Roman"/>
        </w:rPr>
        <w:t xml:space="preserve">(D) are the threshold cycles for the clade C and D reactions and </w:t>
      </w:r>
      <w:r w:rsidR="006C669D">
        <w:rPr>
          <w:rFonts w:cs="Times New Roman"/>
        </w:rPr>
        <w:t>K</w:t>
      </w:r>
      <w:r w:rsidR="006C669D">
        <w:rPr>
          <w:rFonts w:cs="Times New Roman"/>
          <w:vertAlign w:val="superscript"/>
        </w:rPr>
        <w:t>CD</w:t>
      </w:r>
      <w:r w:rsidR="006C669D">
        <w:rPr>
          <w:rFonts w:cs="Times New Roman"/>
        </w:rPr>
        <w:t xml:space="preserve"> is the ratio of gene copy number per cell between clades C and D</w:t>
      </w:r>
      <w:r w:rsidR="00524F6C" w:rsidRPr="00524F6C">
        <w:rPr>
          <w:rFonts w:cs="Times New Roman"/>
        </w:rPr>
        <w:t xml:space="preserve"> </w:t>
      </w:r>
      <w:r w:rsidR="00524F6C">
        <w:rPr>
          <w:rFonts w:cs="Times New Roman"/>
        </w:rPr>
        <w:fldChar w:fldCharType="begin" w:fldLock="1"/>
      </w:r>
      <w:r w:rsidR="003771D5">
        <w:rPr>
          <w:rFonts w:cs="Times New Roman"/>
        </w:rPr>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524F6C">
        <w:rPr>
          <w:rFonts w:cs="Times New Roman"/>
        </w:rPr>
        <w:fldChar w:fldCharType="separate"/>
      </w:r>
      <w:r w:rsidR="00524F6C" w:rsidRPr="00524F6C">
        <w:rPr>
          <w:rFonts w:cs="Times New Roman"/>
          <w:noProof/>
        </w:rPr>
        <w:t>(Mieog et al. 2007)</w:t>
      </w:r>
      <w:r w:rsidR="00524F6C">
        <w:rPr>
          <w:rFonts w:cs="Times New Roman"/>
        </w:rPr>
        <w:fldChar w:fldCharType="end"/>
      </w:r>
      <w:r w:rsidR="006C669D">
        <w:rPr>
          <w:rFonts w:cs="Times New Roman"/>
        </w:rPr>
        <w:t>. This ratio was</w:t>
      </w:r>
      <w:r w:rsidR="00C812F5" w:rsidRPr="008E69BA">
        <w:rPr>
          <w:rFonts w:cs="Times New Roman"/>
        </w:rPr>
        <w:t xml:space="preserve"> normalized for fluorescence intensity and locus gene copy number</w:t>
      </w:r>
      <w:r w:rsidR="00384353">
        <w:rPr>
          <w:rFonts w:cs="Times New Roman"/>
        </w:rPr>
        <w:t xml:space="preserve"> (</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r w:rsidR="00951BB4" w:rsidRPr="008E69BA">
        <w:rPr>
          <w:rFonts w:cs="Times New Roman"/>
        </w:rPr>
        <w:t>Based on the proportion values of clades C and D, the domina</w:t>
      </w:r>
      <w:r w:rsidR="00AF720B" w:rsidRPr="008E69BA">
        <w:rPr>
          <w:rFonts w:cs="Times New Roman"/>
        </w:rPr>
        <w:t>nt symbiont type</w:t>
      </w:r>
      <w:r w:rsidR="00AE08A2">
        <w:rPr>
          <w:rFonts w:cs="Times New Roman"/>
        </w:rPr>
        <w:t xml:space="preserve"> in each colony</w:t>
      </w:r>
      <w:r w:rsidR="00AF720B" w:rsidRPr="008E69BA">
        <w:rPr>
          <w:rFonts w:cs="Times New Roman"/>
        </w:rPr>
        <w:t xml:space="preserve"> was determined</w:t>
      </w:r>
      <w:r w:rsidR="00ED5D71" w:rsidRPr="008E69BA">
        <w:rPr>
          <w:rFonts w:cs="Times New Roman"/>
        </w:rPr>
        <w:t>. If a colony harbor</w:t>
      </w:r>
      <w:r w:rsidR="00951BB4" w:rsidRPr="008E69BA">
        <w:rPr>
          <w:rFonts w:cs="Times New Roman"/>
        </w:rPr>
        <w:t>ed both symbiont clades</w:t>
      </w:r>
      <w:r w:rsidR="00573FC3" w:rsidRPr="008E69BA">
        <w:rPr>
          <w:rFonts w:cs="Times New Roman"/>
        </w:rPr>
        <w:t>, designated as a</w:t>
      </w:r>
      <w:r w:rsidR="00CE4BF0" w:rsidRPr="008E69BA">
        <w:rPr>
          <w:rFonts w:cs="Times New Roman"/>
        </w:rPr>
        <w:t xml:space="preserve"> heterogeneous</w:t>
      </w:r>
      <w:r w:rsidR="00573FC3" w:rsidRPr="008E69BA">
        <w:rPr>
          <w:rFonts w:cs="Times New Roman"/>
        </w:rPr>
        <w:t xml:space="preserve"> mixture</w:t>
      </w:r>
      <w:r w:rsidR="00951BB4" w:rsidRPr="008E69BA">
        <w:rPr>
          <w:rFonts w:cs="Times New Roman"/>
        </w:rPr>
        <w:t xml:space="preserve">, the </w:t>
      </w:r>
      <w:r w:rsidR="00E21379" w:rsidRPr="008E69BA">
        <w:rPr>
          <w:rFonts w:cs="Times New Roman"/>
        </w:rPr>
        <w:t>clade present in higher proportion</w:t>
      </w:r>
      <w:r w:rsidR="00951BB4" w:rsidRPr="008E69BA">
        <w:rPr>
          <w:rFonts w:cs="Times New Roman"/>
        </w:rPr>
        <w:t xml:space="preserve"> was noted as CD or DC accordingly.</w:t>
      </w:r>
      <w:r w:rsidR="00F94DE1">
        <w:rPr>
          <w:rFonts w:cs="Times New Roman"/>
        </w:rPr>
        <w:t xml:space="preserve"> </w:t>
      </w:r>
    </w:p>
    <w:p w14:paraId="5DBAA173" w14:textId="77777777" w:rsidR="00951BB4" w:rsidRPr="008E69BA" w:rsidRDefault="00951BB4" w:rsidP="001C5075">
      <w:pPr>
        <w:spacing w:line="480" w:lineRule="auto"/>
        <w:rPr>
          <w:rFonts w:cs="Times New Roman"/>
        </w:rPr>
      </w:pPr>
    </w:p>
    <w:p w14:paraId="5BD0A9C5" w14:textId="77777777" w:rsidR="00951BB4" w:rsidRPr="008E69BA" w:rsidRDefault="00951BB4" w:rsidP="001C5075">
      <w:pPr>
        <w:spacing w:line="480" w:lineRule="auto"/>
        <w:rPr>
          <w:rFonts w:cs="Times New Roman"/>
          <w:i/>
        </w:rPr>
      </w:pPr>
      <w:r w:rsidRPr="008E69BA">
        <w:rPr>
          <w:rFonts w:cs="Times New Roman"/>
          <w:i/>
        </w:rPr>
        <w:t>Data Analysis</w:t>
      </w:r>
    </w:p>
    <w:p w14:paraId="6F0DC11B" w14:textId="2DAB76F8" w:rsidR="00951BB4" w:rsidRPr="008E69BA" w:rsidRDefault="00A2745C" w:rsidP="001C5075">
      <w:pPr>
        <w:spacing w:line="480" w:lineRule="auto"/>
        <w:rPr>
          <w:rFonts w:cs="Times New Roman"/>
        </w:rPr>
      </w:pPr>
      <w:r w:rsidRPr="008E69BA">
        <w:rPr>
          <w:rFonts w:cs="Times New Roman"/>
        </w:rPr>
        <w:t xml:space="preserve">The differences in proportion of clades C and D present in colonies dominated by each clade and color morph were investigated using Chi-Squared analyses. </w:t>
      </w:r>
      <w:r w:rsidR="00613F87" w:rsidRPr="008E69BA">
        <w:rPr>
          <w:rFonts w:cs="Times New Roman"/>
        </w:rPr>
        <w:t>Chi-Squared tests were</w:t>
      </w:r>
      <w:r w:rsidRPr="008E69BA">
        <w:rPr>
          <w:rFonts w:cs="Times New Roman"/>
        </w:rPr>
        <w:t xml:space="preserve"> then</w:t>
      </w:r>
      <w:r w:rsidR="00613F87" w:rsidRPr="008E69BA">
        <w:rPr>
          <w:rFonts w:cs="Times New Roman"/>
        </w:rPr>
        <w:t xml:space="preserve"> used t</w:t>
      </w:r>
      <w:r w:rsidR="004870C6">
        <w:rPr>
          <w:rFonts w:cs="Times New Roman"/>
        </w:rPr>
        <w:t>o assess differences in</w:t>
      </w:r>
      <w:r w:rsidR="00A55209">
        <w:rPr>
          <w:rFonts w:cs="Times New Roman"/>
        </w:rPr>
        <w:t xml:space="preserve"> the proportion of C- vs. D-dominated colonies, orange vs. brown colonies 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8F4301" w:rsidRPr="008E69BA">
        <w:rPr>
          <w:rFonts w:cs="Times New Roman"/>
        </w:rPr>
        <w:t>T</w:t>
      </w:r>
      <w:r w:rsidR="00F46405" w:rsidRPr="008E69BA">
        <w:rPr>
          <w:rFonts w:cs="Times New Roman"/>
        </w:rPr>
        <w:t>o estimate the probability of</w:t>
      </w:r>
      <w:r w:rsidR="00EE39FC" w:rsidRPr="008E69BA">
        <w:rPr>
          <w:rFonts w:cs="Times New Roman"/>
        </w:rPr>
        <w:t xml:space="preserve"> </w:t>
      </w:r>
      <w:r w:rsidR="00A55209">
        <w:rPr>
          <w:rFonts w:cs="Times New Roman"/>
        </w:rPr>
        <w:t xml:space="preserve">C- vs. D-dominance and orange vs. brown coloration </w:t>
      </w:r>
      <w:r w:rsidR="00F46405" w:rsidRPr="008E69BA">
        <w:rPr>
          <w:rFonts w:cs="Times New Roman"/>
        </w:rPr>
        <w:t>as</w:t>
      </w:r>
      <w:r w:rsidR="00781E19" w:rsidRPr="008E69BA">
        <w:rPr>
          <w:rFonts w:cs="Times New Roman"/>
        </w:rPr>
        <w:t xml:space="preserve"> a function of depth,</w:t>
      </w:r>
      <w:r w:rsidR="00F46405" w:rsidRPr="008E69BA">
        <w:rPr>
          <w:rFonts w:cs="Times New Roman"/>
        </w:rPr>
        <w:t xml:space="preserve"> </w:t>
      </w:r>
      <w:r w:rsidR="00781E19" w:rsidRPr="008E69BA">
        <w:rPr>
          <w:rFonts w:cs="Times New Roman"/>
        </w:rPr>
        <w:t>l</w:t>
      </w:r>
      <w:r w:rsidR="008F4301" w:rsidRPr="008E69BA">
        <w:rPr>
          <w:rFonts w:cs="Times New Roman"/>
        </w:rPr>
        <w:t>ogistic regressions of generalized linear models were used</w:t>
      </w:r>
      <w:r w:rsidR="00781E19" w:rsidRPr="008E69BA">
        <w:rPr>
          <w:rFonts w:cs="Times New Roman"/>
        </w:rPr>
        <w:t>.</w:t>
      </w:r>
      <w:r w:rsidR="00EE39FC" w:rsidRPr="008E69BA">
        <w:rPr>
          <w:rFonts w:cs="Times New Roman"/>
        </w:rPr>
        <w:t xml:space="preserve"> Depth was</w:t>
      </w:r>
      <w:r w:rsidR="002E47B0" w:rsidRPr="008E69BA">
        <w:rPr>
          <w:rFonts w:cs="Times New Roman"/>
        </w:rPr>
        <w:t xml:space="preserve"> corrected for</w:t>
      </w:r>
      <w:r w:rsidR="00EE39FC" w:rsidRPr="008E69BA">
        <w:rPr>
          <w:rFonts w:cs="Times New Roman"/>
        </w:rPr>
        <w:t xml:space="preserve"> </w:t>
      </w:r>
      <w:r w:rsidR="0033574F" w:rsidRPr="008E69BA">
        <w:rPr>
          <w:rFonts w:cs="Times New Roman"/>
        </w:rPr>
        <w:t xml:space="preserve">differences </w:t>
      </w:r>
      <w:r w:rsidR="0033574F" w:rsidRPr="008E69BA">
        <w:rPr>
          <w:rFonts w:cs="Times New Roman"/>
        </w:rPr>
        <w:lastRenderedPageBreak/>
        <w:t>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8454F6">
        <w:rPr>
          <w:rFonts w:cs="Times New Roman"/>
        </w:rPr>
        <w:t xml:space="preserve"> </w:t>
      </w:r>
      <w:r w:rsidR="00DB088D">
        <w:rPr>
          <w:rFonts w:cs="Times New Roman"/>
        </w:rPr>
        <w:t>The</w:t>
      </w:r>
      <w:r w:rsidR="008454F6">
        <w:rPr>
          <w:rFonts w:cs="Times New Roman"/>
        </w:rPr>
        <w:t xml:space="preserve"> </w:t>
      </w:r>
      <w:r w:rsidR="006E18AF" w:rsidRPr="008E69BA">
        <w:rPr>
          <w:rFonts w:cs="Times New Roman"/>
        </w:rPr>
        <w:t xml:space="preserve">effects of depth and </w:t>
      </w:r>
      <w:r w:rsidR="00A11211">
        <w:rPr>
          <w:rFonts w:cs="Times New Roman"/>
        </w:rPr>
        <w:t>location (bay region, reef type and reef ID)</w:t>
      </w:r>
      <w:r w:rsidR="00DC7230">
        <w:rPr>
          <w:rFonts w:cs="Times New Roman"/>
        </w:rPr>
        <w:t xml:space="preserve"> on</w:t>
      </w:r>
      <w:r w:rsidR="006E18AF" w:rsidRPr="008E69BA">
        <w:rPr>
          <w:rFonts w:cs="Times New Roman"/>
        </w:rPr>
        <w:t xml:space="preserve"> symbiont</w:t>
      </w:r>
      <w:r w:rsidR="00DC7230">
        <w:rPr>
          <w:rFonts w:cs="Times New Roman"/>
        </w:rPr>
        <w:t xml:space="preserve"> dominance</w:t>
      </w:r>
      <w:r w:rsidR="006E18AF" w:rsidRPr="008E69BA">
        <w:rPr>
          <w:rFonts w:cs="Times New Roman"/>
        </w:rPr>
        <w:t xml:space="preserve"> and </w:t>
      </w:r>
      <w:r w:rsidR="00DC7230">
        <w:rPr>
          <w:rFonts w:cs="Times New Roman"/>
        </w:rPr>
        <w:t xml:space="preserve">colony </w:t>
      </w:r>
      <w:r w:rsidR="006E18AF" w:rsidRPr="008E69BA">
        <w:rPr>
          <w:rFonts w:cs="Times New Roman"/>
        </w:rPr>
        <w:t>color morph</w:t>
      </w:r>
      <w:r w:rsidR="00DB088D">
        <w:rPr>
          <w:rFonts w:cs="Times New Roman"/>
        </w:rPr>
        <w:t xml:space="preserve"> were tested based on generalized linear models</w:t>
      </w:r>
      <w:r w:rsidR="006E18AF" w:rsidRPr="008E69BA">
        <w:rPr>
          <w:rFonts w:cs="Times New Roman"/>
        </w:rPr>
        <w:t>.</w:t>
      </w:r>
      <w:r w:rsidR="00067A52" w:rsidRPr="008E69BA">
        <w:rPr>
          <w:rFonts w:cs="Times New Roman"/>
        </w:rPr>
        <w:t xml:space="preserve"> Spatial autocorrelation</w:t>
      </w:r>
      <w:r w:rsidR="00DB088D">
        <w:rPr>
          <w:rFonts w:cs="Times New Roman"/>
        </w:rPr>
        <w:t xml:space="preserve"> among reefs in the composition of color morph and dominant symbiont associates (based on Bray-Curtis dissimilarity) was assessed by</w:t>
      </w:r>
      <w:r w:rsidR="00067A52" w:rsidRPr="008E69BA">
        <w:rPr>
          <w:rFonts w:cs="Times New Roman"/>
        </w:rPr>
        <w:t xml:space="preserve"> </w:t>
      </w:r>
      <w:r w:rsidR="00DB088D">
        <w:rPr>
          <w:rFonts w:cs="Times New Roman"/>
        </w:rPr>
        <w:t>a Mantel Test</w:t>
      </w:r>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AF3DBD" w:rsidRPr="008E69BA">
        <w:rPr>
          <w:rFonts w:cs="Times New Roman"/>
        </w:rPr>
        <w:t>discount the influence of depth on</w:t>
      </w:r>
      <w:r w:rsidR="0043636D" w:rsidRPr="008E69BA">
        <w:rPr>
          <w:rFonts w:cs="Times New Roman"/>
        </w:rPr>
        <w:t xml:space="preserve"> the</w:t>
      </w:r>
      <w:r w:rsidR="00AF3DBD" w:rsidRPr="008E69BA">
        <w:rPr>
          <w:rFonts w:cs="Times New Roman"/>
        </w:rPr>
        <w:t xml:space="preserve"> spatial distribution</w:t>
      </w:r>
      <w:r w:rsidR="0043636D" w:rsidRPr="008E69BA">
        <w:rPr>
          <w:rFonts w:cs="Times New Roman"/>
        </w:rPr>
        <w:t xml:space="preserve"> of the interaction</w:t>
      </w:r>
      <w:r w:rsidR="00423C2B">
        <w:rPr>
          <w:rFonts w:cs="Times New Roman"/>
        </w:rPr>
        <w:t xml:space="preserve"> </w:t>
      </w:r>
      <w:r w:rsidR="00C2695E">
        <w:rPr>
          <w:rFonts w:cs="Times New Roman"/>
        </w:rPr>
        <w:fldChar w:fldCharType="begin" w:fldLock="1"/>
      </w:r>
      <w:r w:rsidR="006E3B16">
        <w:rPr>
          <w:rFonts w:cs="Times New Roman"/>
        </w:rPr>
        <w:instrText>ADDIN CSL_CITATION { "citationItems" : [ { "id" : "ITEM-1", "itemData" : { "author" : [ { "dropping-particle" : "V.", "family" : "Lenth", "given" : "R.", "non-dropping-particle" : "", "parse-names" : false, "suffix" : "" } ], "container-title" : "Journal of Statistical Software", "id" : "ITEM-1", "issue" : "1", "issued" : { "date-parts" : [ [ "2016" ] ] }, "page" : "1-33", "title" : "Least-Squares Means: The R Package lsmeans", "type" : "article-journal", "volume" : "69" }, "uris" : [ "http://www.mendeley.com/documents/?uuid=35c8b311-ac49-4aef-a16c-d82c00006eba" ] } ], "mendeley" : { "formattedCitation" : "(Lenth 2016)", "plainTextFormattedCitation" : "(Lenth 2016)", "previouslyFormattedCitation" : "(Lenth 2016)" }, "properties" : { "noteIndex" : 0 }, "schema" : "https://github.com/citation-style-language/schema/raw/master/csl-citation.json" }</w:instrText>
      </w:r>
      <w:r w:rsidR="00C2695E">
        <w:rPr>
          <w:rFonts w:cs="Times New Roman"/>
        </w:rPr>
        <w:fldChar w:fldCharType="separate"/>
      </w:r>
      <w:r w:rsidR="00423C2B" w:rsidRPr="00423C2B">
        <w:rPr>
          <w:rFonts w:cs="Times New Roman"/>
          <w:noProof/>
        </w:rPr>
        <w:t>(Lenth 2016)</w:t>
      </w:r>
      <w:r w:rsidR="00C2695E">
        <w:rPr>
          <w:rFonts w:cs="Times New Roman"/>
        </w:rPr>
        <w:fldChar w:fldCharType="end"/>
      </w:r>
      <w:r w:rsidR="0043636D" w:rsidRPr="008E69BA">
        <w:rPr>
          <w:rFonts w:cs="Times New Roman"/>
        </w:rPr>
        <w:t>.</w:t>
      </w:r>
      <w:r w:rsidR="00C15D76" w:rsidRPr="008E69BA">
        <w:rPr>
          <w:rFonts w:cs="Times New Roman"/>
        </w:rPr>
        <w:t xml:space="preserve"> A final Chi-Squared analysis was </w:t>
      </w:r>
      <w:r w:rsidR="00067A52" w:rsidRPr="008E69BA">
        <w:rPr>
          <w:rFonts w:cs="Times New Roman"/>
        </w:rPr>
        <w:t>run on the interaction of</w:t>
      </w:r>
      <w:r w:rsidR="00B65D01">
        <w:rPr>
          <w:rFonts w:cs="Times New Roman"/>
        </w:rPr>
        <w:t xml:space="preserve"> colony color morph and</w:t>
      </w:r>
      <w:r w:rsidR="00067A52" w:rsidRPr="008E69BA">
        <w:rPr>
          <w:rFonts w:cs="Times New Roman"/>
        </w:rPr>
        <w:t xml:space="preserve"> symbiont</w:t>
      </w:r>
      <w:r w:rsidR="00B65D01">
        <w:rPr>
          <w:rFonts w:cs="Times New Roman"/>
        </w:rPr>
        <w:t xml:space="preserve"> dominance</w:t>
      </w:r>
      <w:r w:rsidR="00067A52" w:rsidRPr="008E69BA">
        <w:rPr>
          <w:rFonts w:cs="Times New Roman"/>
        </w:rPr>
        <w:t xml:space="preserve"> as a function of location (i.e. bay area).</w:t>
      </w:r>
      <w:r w:rsidR="0043636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27098C" w:rsidRPr="008E69BA">
        <w:rPr>
          <w:rFonts w:cs="Times New Roman"/>
        </w:rPr>
        <w:t>.</w:t>
      </w:r>
    </w:p>
    <w:p w14:paraId="7DB62124" w14:textId="77777777" w:rsidR="0028126E" w:rsidRPr="008E69BA" w:rsidRDefault="0028126E" w:rsidP="001C5075">
      <w:pPr>
        <w:spacing w:line="480" w:lineRule="auto"/>
        <w:rPr>
          <w:rFonts w:cs="Times New Roman"/>
        </w:rPr>
      </w:pPr>
    </w:p>
    <w:p w14:paraId="4F22577D" w14:textId="77777777" w:rsidR="00933693" w:rsidRPr="008E69BA" w:rsidRDefault="00933693" w:rsidP="001C5075">
      <w:pPr>
        <w:spacing w:line="480" w:lineRule="auto"/>
        <w:rPr>
          <w:rFonts w:cs="Times New Roman"/>
          <w:b/>
        </w:rPr>
      </w:pPr>
      <w:r w:rsidRPr="008E69BA">
        <w:rPr>
          <w:rFonts w:cs="Times New Roman"/>
          <w:b/>
        </w:rPr>
        <w:t>RESULTS</w:t>
      </w:r>
    </w:p>
    <w:p w14:paraId="73834886" w14:textId="74A44EB4" w:rsidR="00523DB1" w:rsidRPr="008E69BA" w:rsidRDefault="00523DB1" w:rsidP="001C5075">
      <w:pPr>
        <w:spacing w:line="480" w:lineRule="auto"/>
        <w:rPr>
          <w:rFonts w:cs="Times New Roman"/>
        </w:rPr>
      </w:pPr>
      <w:r w:rsidRPr="008E69BA">
        <w:rPr>
          <w:rFonts w:cs="Times New Roman"/>
          <w:i/>
        </w:rPr>
        <w:t>Community Composition</w:t>
      </w:r>
    </w:p>
    <w:p w14:paraId="5E4DEEF6" w14:textId="5C6F1B7B" w:rsidR="00AC0D56" w:rsidRPr="00AC0D56" w:rsidRDefault="00BE6A7A" w:rsidP="00B34160">
      <w:pPr>
        <w:spacing w:line="480" w:lineRule="auto"/>
        <w:rPr>
          <w:rFonts w:cs="Times New Roman"/>
        </w:rPr>
      </w:pPr>
      <w:r w:rsidRPr="008E69BA">
        <w:rPr>
          <w:rFonts w:cs="Times New Roman"/>
        </w:rPr>
        <w:t>Quantitative PCR on</w:t>
      </w:r>
      <w:r w:rsidR="00A84250" w:rsidRPr="008E69BA">
        <w:rPr>
          <w:rFonts w:cs="Times New Roman"/>
        </w:rPr>
        <w:t xml:space="preserve"> 707</w:t>
      </w:r>
      <w:r w:rsidRPr="008E69BA">
        <w:rPr>
          <w:rFonts w:cs="Times New Roman"/>
        </w:rPr>
        <w:t xml:space="preserve"> colonies of </w:t>
      </w:r>
      <w:r w:rsidR="00BF3A84" w:rsidRPr="008E69BA">
        <w:rPr>
          <w:rFonts w:cs="Times New Roman"/>
          <w:i/>
        </w:rPr>
        <w:t>Montipora</w:t>
      </w:r>
      <w:r w:rsidRPr="008E69BA">
        <w:rPr>
          <w:rFonts w:cs="Times New Roman"/>
          <w:i/>
        </w:rPr>
        <w:t xml:space="preserve"> capitata</w:t>
      </w:r>
      <w:r w:rsidRPr="008E69BA">
        <w:rPr>
          <w:rFonts w:cs="Times New Roman"/>
        </w:rPr>
        <w:t xml:space="preserve"> detected </w:t>
      </w:r>
      <w:r w:rsidRPr="008E69BA">
        <w:rPr>
          <w:rFonts w:cs="Times New Roman"/>
          <w:i/>
        </w:rPr>
        <w:t>Symbiodinium</w:t>
      </w:r>
      <w:r w:rsidRPr="008E69BA">
        <w:rPr>
          <w:rFonts w:cs="Times New Roman"/>
        </w:rPr>
        <w:t xml:space="preserve"> clades C and D present </w:t>
      </w:r>
      <w:r w:rsidR="00EE6B46" w:rsidRPr="008E69BA">
        <w:rPr>
          <w:rFonts w:cs="Times New Roman"/>
        </w:rPr>
        <w:t xml:space="preserve">both in heterogeneous mixtures and as </w:t>
      </w:r>
      <w:r w:rsidR="00070850" w:rsidRPr="008E69BA">
        <w:rPr>
          <w:rFonts w:cs="Times New Roman"/>
        </w:rPr>
        <w:t>a single clade exclusively</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exclusively contained clade C</w:t>
      </w:r>
      <w:r w:rsidR="00BF0E19" w:rsidRPr="008E69BA">
        <w:rPr>
          <w:rFonts w:cs="Times New Roman"/>
        </w:rPr>
        <w:t>, 1.2</w:t>
      </w:r>
      <w:r w:rsidR="00340911">
        <w:rPr>
          <w:rFonts w:cs="Times New Roman"/>
        </w:rPr>
        <w:t xml:space="preserve"> </w:t>
      </w:r>
      <w:r w:rsidR="00AC0D56">
        <w:rPr>
          <w:rFonts w:cs="Times New Roman"/>
        </w:rPr>
        <w:t xml:space="preserve">% exclusively contained clade D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Clade C was prevalent across all samples,</w:t>
      </w:r>
      <w:r w:rsidR="00185648">
        <w:rPr>
          <w:rFonts w:cs="Times New Roman"/>
        </w:rPr>
        <w:t xml:space="preserve"> </w:t>
      </w:r>
      <w:r w:rsidR="00983DAB">
        <w:rPr>
          <w:rFonts w:cs="Times New Roman"/>
        </w:rPr>
        <w:t xml:space="preserve">being </w:t>
      </w:r>
      <w:r w:rsidR="00185648">
        <w:rPr>
          <w:rFonts w:cs="Times New Roman"/>
        </w:rPr>
        <w:t>present in 98.7 % of colonies and</w:t>
      </w:r>
      <w:r w:rsidR="00EA07BE" w:rsidRPr="008E69BA">
        <w:rPr>
          <w:rFonts w:cs="Times New Roman"/>
        </w:rPr>
        <w:t xml:space="preserve"> the dominant symbiont in 61</w:t>
      </w:r>
      <w:r w:rsidR="00340911">
        <w:rPr>
          <w:rFonts w:cs="Times New Roman"/>
        </w:rPr>
        <w:t xml:space="preserve"> </w:t>
      </w:r>
      <w:r w:rsidR="00EA07BE" w:rsidRPr="008E69BA">
        <w:rPr>
          <w:rFonts w:cs="Times New Roman"/>
        </w:rPr>
        <w:t>% of colonies.</w:t>
      </w:r>
      <w:r w:rsidR="005E2C60" w:rsidRPr="008E69BA">
        <w:rPr>
          <w:rFonts w:cs="Times New Roman"/>
        </w:rPr>
        <w:t xml:space="preserve"> </w:t>
      </w:r>
      <w:r w:rsidR="006B6A79" w:rsidRPr="008E69BA">
        <w:rPr>
          <w:rFonts w:cs="Times New Roman"/>
        </w:rPr>
        <w:t xml:space="preserve">In </w:t>
      </w:r>
      <w:r w:rsidR="00D65270" w:rsidRPr="008E69BA">
        <w:rPr>
          <w:rFonts w:cs="Times New Roman"/>
        </w:rPr>
        <w:t>86.6</w:t>
      </w:r>
      <w:r w:rsidR="00340911">
        <w:rPr>
          <w:rFonts w:cs="Times New Roman"/>
        </w:rPr>
        <w:t xml:space="preserve"> </w:t>
      </w:r>
      <w:r w:rsidR="00D65270" w:rsidRPr="008E69BA">
        <w:rPr>
          <w:rFonts w:cs="Times New Roman"/>
        </w:rPr>
        <w:t>%</w:t>
      </w:r>
      <w:r w:rsidR="006B6A79" w:rsidRPr="008E69BA">
        <w:rPr>
          <w:rFonts w:cs="Times New Roman"/>
        </w:rPr>
        <w:t xml:space="preserve"> of </w:t>
      </w:r>
      <w:r w:rsidR="00C1464C">
        <w:rPr>
          <w:rFonts w:cs="Times New Roman"/>
        </w:rPr>
        <w:t>C-dominated colonies</w:t>
      </w:r>
      <w:r w:rsidR="006B6A79" w:rsidRPr="008E69BA">
        <w:rPr>
          <w:rFonts w:cs="Times New Roman"/>
        </w:rPr>
        <w:t xml:space="preserve">, clade </w:t>
      </w:r>
      <w:r w:rsidR="00D65270" w:rsidRPr="008E69BA">
        <w:rPr>
          <w:rFonts w:cs="Times New Roman"/>
        </w:rPr>
        <w:t>C was the only symbiont present</w:t>
      </w:r>
      <w:r w:rsidR="00826117" w:rsidRPr="008E69BA">
        <w:rPr>
          <w:rFonts w:cs="Times New Roman"/>
        </w:rPr>
        <w:t xml:space="preserve">. </w:t>
      </w:r>
      <w:r w:rsidR="008A7161" w:rsidRPr="008E69BA">
        <w:rPr>
          <w:rFonts w:cs="Times New Roman"/>
        </w:rPr>
        <w:t xml:space="preserve">In striking </w:t>
      </w:r>
      <w:r w:rsidR="00DB2702" w:rsidRPr="008E69BA">
        <w:rPr>
          <w:rFonts w:cs="Times New Roman"/>
        </w:rPr>
        <w:t>dissimilarity</w:t>
      </w:r>
      <w:r w:rsidR="00826117" w:rsidRPr="008E69BA">
        <w:rPr>
          <w:rFonts w:cs="Times New Roman"/>
        </w:rPr>
        <w:t>,</w:t>
      </w:r>
      <w:r w:rsidR="006B6A79" w:rsidRPr="008E69BA">
        <w:rPr>
          <w:rFonts w:cs="Times New Roman"/>
        </w:rPr>
        <w:t xml:space="preserve"> </w:t>
      </w:r>
      <w:r w:rsidR="00D65270" w:rsidRPr="008E69BA">
        <w:rPr>
          <w:rFonts w:cs="Times New Roman"/>
        </w:rPr>
        <w:t>only 3.3</w:t>
      </w:r>
      <w:r w:rsidR="00340911">
        <w:rPr>
          <w:rFonts w:cs="Times New Roman"/>
        </w:rPr>
        <w:t xml:space="preserve"> </w:t>
      </w:r>
      <w:r w:rsidR="00D65270" w:rsidRPr="008E69BA">
        <w:rPr>
          <w:rFonts w:cs="Times New Roman"/>
        </w:rPr>
        <w:t>%</w:t>
      </w:r>
      <w:r w:rsidR="00400F34">
        <w:rPr>
          <w:rFonts w:cs="Times New Roman"/>
        </w:rPr>
        <w:t xml:space="preserve"> of</w:t>
      </w:r>
      <w:r w:rsidR="006B6A79" w:rsidRPr="008E69BA">
        <w:rPr>
          <w:rFonts w:cs="Times New Roman"/>
        </w:rPr>
        <w:t xml:space="preserve"> D-dominated colonies </w:t>
      </w:r>
      <w:r w:rsidR="00C40E0A" w:rsidRPr="008E69BA">
        <w:rPr>
          <w:rFonts w:cs="Times New Roman"/>
        </w:rPr>
        <w:t>harbor</w:t>
      </w:r>
      <w:r w:rsidR="00B87081" w:rsidRPr="008E69BA">
        <w:rPr>
          <w:rFonts w:cs="Times New Roman"/>
        </w:rPr>
        <w:t>ed</w:t>
      </w:r>
      <w:r w:rsidR="00D65270" w:rsidRPr="008E69BA">
        <w:rPr>
          <w:rFonts w:cs="Times New Roman"/>
        </w:rPr>
        <w:t xml:space="preserve"> clade D </w:t>
      </w:r>
      <w:r w:rsidR="00D65270" w:rsidRPr="008E69BA">
        <w:rPr>
          <w:rFonts w:cs="Times New Roman"/>
          <w:i/>
        </w:rPr>
        <w:t>Symbiodinium</w:t>
      </w:r>
      <w:r w:rsidR="00B87081" w:rsidRPr="008E69BA">
        <w:rPr>
          <w:rFonts w:cs="Times New Roman"/>
          <w:i/>
        </w:rPr>
        <w:t xml:space="preserve"> </w:t>
      </w:r>
      <w:r w:rsidR="00B87081" w:rsidRPr="008E69BA">
        <w:rPr>
          <w:rFonts w:cs="Times New Roman"/>
        </w:rPr>
        <w:t>exclusively</w:t>
      </w:r>
      <w:r w:rsidR="00D65270" w:rsidRPr="008E69BA">
        <w:rPr>
          <w:rFonts w:cs="Times New Roman"/>
        </w:rPr>
        <w:t xml:space="preserve"> </w:t>
      </w:r>
      <w:r w:rsidR="00525C64">
        <w:rPr>
          <w:rFonts w:cs="Times New Roman"/>
        </w:rPr>
        <w:t>(</w:t>
      </w:r>
      <w:r w:rsidR="00513CD6">
        <w:rPr>
          <w:rFonts w:cs="Times New Roman"/>
        </w:rPr>
        <w:t>Fig. 3</w:t>
      </w:r>
      <w:r w:rsidRPr="008E69BA">
        <w:rPr>
          <w:rFonts w:cs="Times New Roman"/>
        </w:rPr>
        <w:t>).</w:t>
      </w:r>
      <w:r w:rsidR="005D692C" w:rsidRPr="008E69BA">
        <w:rPr>
          <w:rFonts w:cs="Times New Roman"/>
        </w:rPr>
        <w:t xml:space="preserve"> </w:t>
      </w:r>
      <w:r w:rsidR="00F87D48">
        <w:rPr>
          <w:rFonts w:cs="Times New Roman"/>
        </w:rPr>
        <w:t>However, when c</w:t>
      </w:r>
      <w:r w:rsidR="00F87D48" w:rsidRPr="008E69BA">
        <w:rPr>
          <w:rFonts w:cs="Times New Roman"/>
        </w:rPr>
        <w:t>lade D</w:t>
      </w:r>
      <w:r w:rsidR="00F87D48">
        <w:rPr>
          <w:rFonts w:cs="Times New Roman"/>
        </w:rPr>
        <w:t xml:space="preserve"> was</w:t>
      </w:r>
      <w:r w:rsidR="00F87D48" w:rsidRPr="008E69BA">
        <w:rPr>
          <w:rFonts w:cs="Times New Roman"/>
        </w:rPr>
        <w:t xml:space="preserve"> present in a colony,</w:t>
      </w:r>
      <w:r w:rsidR="00F87D48">
        <w:rPr>
          <w:rFonts w:cs="Times New Roman"/>
        </w:rPr>
        <w:t xml:space="preserve"> it </w:t>
      </w:r>
      <w:r w:rsidR="00F87D48" w:rsidRPr="008E69BA">
        <w:rPr>
          <w:rFonts w:cs="Times New Roman"/>
        </w:rPr>
        <w:t xml:space="preserve">was almost </w:t>
      </w:r>
      <w:r w:rsidR="00F87D48">
        <w:rPr>
          <w:rFonts w:cs="Times New Roman"/>
        </w:rPr>
        <w:t>always in abundance &gt;</w:t>
      </w:r>
      <w:r w:rsidR="00F87D48" w:rsidRPr="008E69BA">
        <w:rPr>
          <w:rFonts w:cs="Times New Roman"/>
        </w:rPr>
        <w:t xml:space="preserve"> 80</w:t>
      </w:r>
      <w:r w:rsidR="00F87D48">
        <w:rPr>
          <w:rFonts w:cs="Times New Roman"/>
        </w:rPr>
        <w:t xml:space="preserve"> </w:t>
      </w:r>
      <w:r w:rsidR="00F87D48" w:rsidRPr="008E69BA">
        <w:rPr>
          <w:rFonts w:cs="Times New Roman"/>
        </w:rPr>
        <w:t>%, demonstrating that presence of clade</w:t>
      </w:r>
      <w:r w:rsidR="00F87D48">
        <w:rPr>
          <w:rFonts w:cs="Times New Roman"/>
        </w:rPr>
        <w:t xml:space="preserve"> D often indicates</w:t>
      </w:r>
      <w:r w:rsidR="00F87D48" w:rsidRPr="008E69BA">
        <w:rPr>
          <w:rFonts w:cs="Times New Roman"/>
        </w:rPr>
        <w:t xml:space="preserve"> a D-dominated colony </w:t>
      </w:r>
      <w:r w:rsidR="00525C64">
        <w:rPr>
          <w:rFonts w:cs="Times New Roman"/>
        </w:rPr>
        <w:t>(</w:t>
      </w:r>
      <w:r w:rsidR="00513CD6">
        <w:rPr>
          <w:rFonts w:cs="Times New Roman"/>
        </w:rPr>
        <w:t>Fig. 4</w:t>
      </w:r>
      <w:r w:rsidR="00F87D48" w:rsidRPr="008E69BA">
        <w:rPr>
          <w:rFonts w:cs="Times New Roman"/>
        </w:rPr>
        <w:t xml:space="preserve">). </w:t>
      </w:r>
      <w:r w:rsidR="00125E66">
        <w:rPr>
          <w:rFonts w:cs="Times New Roman"/>
        </w:rPr>
        <w:t xml:space="preserve">Across the 707 sample colonies, 407 colonies were orange and 300 colonies were brown. </w:t>
      </w:r>
      <w:r w:rsidR="00AC0D56">
        <w:rPr>
          <w:rFonts w:cs="Times New Roman"/>
        </w:rPr>
        <w:t>Clade</w:t>
      </w:r>
      <w:r w:rsidR="00AC0D56" w:rsidRPr="008E69BA">
        <w:rPr>
          <w:rFonts w:cs="Times New Roman"/>
        </w:rPr>
        <w:t xml:space="preserve"> </w:t>
      </w:r>
      <w:r w:rsidR="00AC0D56">
        <w:rPr>
          <w:rFonts w:cs="Times New Roman"/>
        </w:rPr>
        <w:t>C-dominance was observed</w:t>
      </w:r>
      <w:r w:rsidR="00AC0D56" w:rsidRPr="008E69BA">
        <w:rPr>
          <w:rFonts w:cs="Times New Roman"/>
        </w:rPr>
        <w:t xml:space="preserve"> in 89</w:t>
      </w:r>
      <w:r w:rsidR="00AC0D56">
        <w:rPr>
          <w:rFonts w:cs="Times New Roman"/>
        </w:rPr>
        <w:t xml:space="preserve"> </w:t>
      </w:r>
      <w:r w:rsidR="00AC0D56" w:rsidRPr="008E69BA">
        <w:rPr>
          <w:rFonts w:cs="Times New Roman"/>
        </w:rPr>
        <w:t>% of brown colonies and 41</w:t>
      </w:r>
      <w:r w:rsidR="00AC0D56">
        <w:rPr>
          <w:rFonts w:cs="Times New Roman"/>
        </w:rPr>
        <w:t xml:space="preserve"> </w:t>
      </w:r>
      <w:r w:rsidR="00AC0D56" w:rsidRPr="008E69BA">
        <w:rPr>
          <w:rFonts w:cs="Times New Roman"/>
        </w:rPr>
        <w:t>% of orange colonies</w:t>
      </w:r>
      <w:r w:rsidR="00AC0D56">
        <w:rPr>
          <w:rFonts w:cs="Times New Roman"/>
        </w:rPr>
        <w:t xml:space="preserve"> (</w:t>
      </w:r>
      <w:r w:rsidR="00AC0D56">
        <w:rPr>
          <w:rFonts w:cs="Times New Roman"/>
          <w:i/>
        </w:rPr>
        <w:t>p</w:t>
      </w:r>
      <w:r w:rsidR="00AC0D56" w:rsidRPr="008E69BA">
        <w:rPr>
          <w:rFonts w:cs="Times New Roman"/>
        </w:rPr>
        <w:t xml:space="preserve"> &lt; 0.001</w:t>
      </w:r>
      <w:r w:rsidR="00513CD6">
        <w:rPr>
          <w:rFonts w:cs="Times New Roman"/>
        </w:rPr>
        <w:t>; Fig. 4</w:t>
      </w:r>
      <w:r w:rsidR="00AC0D56" w:rsidRPr="008E69BA">
        <w:rPr>
          <w:rFonts w:cs="Times New Roman"/>
        </w:rPr>
        <w:t>).</w:t>
      </w:r>
    </w:p>
    <w:p w14:paraId="3352B3DA" w14:textId="77777777" w:rsidR="000C7B82" w:rsidRPr="008E69BA" w:rsidRDefault="000C7B82" w:rsidP="001C5075">
      <w:pPr>
        <w:spacing w:line="480" w:lineRule="auto"/>
        <w:rPr>
          <w:rFonts w:cs="Times New Roman"/>
        </w:rPr>
      </w:pPr>
    </w:p>
    <w:p w14:paraId="06CA6E4B" w14:textId="77777777" w:rsidR="000C7B82" w:rsidRPr="008E69BA" w:rsidRDefault="00CD7EA8" w:rsidP="001C5075">
      <w:pPr>
        <w:spacing w:line="480" w:lineRule="auto"/>
        <w:rPr>
          <w:rFonts w:cs="Times New Roman"/>
          <w:i/>
        </w:rPr>
      </w:pPr>
      <w:r w:rsidRPr="008E69BA">
        <w:rPr>
          <w:rFonts w:cs="Times New Roman"/>
          <w:i/>
        </w:rPr>
        <w:t>Spatial Distribution</w:t>
      </w:r>
    </w:p>
    <w:p w14:paraId="1EF5DA49" w14:textId="0BE3CF51" w:rsidR="002B65FB" w:rsidRPr="008E69BA" w:rsidRDefault="004B37F2" w:rsidP="001C5075">
      <w:pPr>
        <w:spacing w:line="480" w:lineRule="auto"/>
        <w:rPr>
          <w:rFonts w:cs="Times New Roman"/>
        </w:rPr>
      </w:pPr>
      <w:r>
        <w:rPr>
          <w:rFonts w:cs="Times New Roman"/>
        </w:rPr>
        <w:t>The proportions of colonies that were C- or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 0.14)</w:t>
      </w:r>
      <w:r w:rsidR="00CF3B3E" w:rsidRPr="008E69BA">
        <w:rPr>
          <w:rFonts w:cs="Times New Roman"/>
        </w:rPr>
        <w:t xml:space="preserve"> or reef type</w:t>
      </w:r>
      <w:r w:rsidR="00B47E43">
        <w:rPr>
          <w:rFonts w:cs="Times New Roman"/>
        </w:rPr>
        <w:t>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6D115D" w:rsidRPr="008E69BA">
        <w:rPr>
          <w:rFonts w:cs="Times New Roman"/>
        </w:rPr>
        <w:t xml:space="preserve">0.37) </w:t>
      </w:r>
      <w:r w:rsidR="00CF3B3E" w:rsidRPr="008E69BA">
        <w:rPr>
          <w:rFonts w:cs="Times New Roman"/>
        </w:rPr>
        <w:t>alone.</w:t>
      </w:r>
      <w:r w:rsidR="00C82355" w:rsidRPr="008E69BA">
        <w:rPr>
          <w:rFonts w:cs="Times New Roman"/>
        </w:rPr>
        <w:t xml:space="preserve"> </w:t>
      </w:r>
      <w:r w:rsidR="00403D55">
        <w:rPr>
          <w:rFonts w:cs="Times New Roman"/>
        </w:rPr>
        <w:t xml:space="preserve">However, the </w:t>
      </w:r>
      <w:r>
        <w:rPr>
          <w:rFonts w:cs="Times New Roman"/>
        </w:rPr>
        <w:t>proportions of C- and D-dominated colonies</w:t>
      </w:r>
      <w:r w:rsidR="009672B7">
        <w:rPr>
          <w:rFonts w:cs="Times New Roman"/>
        </w:rPr>
        <w:t xml:space="preserve"> </w:t>
      </w:r>
      <w:r>
        <w:rPr>
          <w:rFonts w:cs="Times New Roman"/>
        </w:rPr>
        <w:t>differed between patch and fringing reef types when</w:t>
      </w:r>
      <w:r w:rsidR="00C82355" w:rsidRPr="008E69BA">
        <w:rPr>
          <w:rFonts w:cs="Times New Roman"/>
        </w:rPr>
        <w:t xml:space="preserve"> </w:t>
      </w:r>
      <w:r>
        <w:rPr>
          <w:rFonts w:cs="Times New Roman"/>
        </w:rPr>
        <w:t>considering</w:t>
      </w:r>
      <w:r w:rsidR="009672B7">
        <w:rPr>
          <w:rFonts w:cs="Times New Roman"/>
        </w:rPr>
        <w:t xml:space="preserve"> the influence of depth</w:t>
      </w:r>
      <w:r w:rsidR="00994307">
        <w:rPr>
          <w:rFonts w:cs="Times New Roman"/>
        </w:rPr>
        <w:t xml:space="preserve"> (p &lt; 0.01).</w:t>
      </w:r>
      <w:r w:rsidR="00994307" w:rsidRPr="008E69BA">
        <w:rPr>
          <w:rFonts w:cs="Times New Roman"/>
        </w:rPr>
        <w:t xml:space="preserve"> </w:t>
      </w:r>
      <w:r w:rsidR="00994307">
        <w:rPr>
          <w:rFonts w:cs="Times New Roman"/>
        </w:rPr>
        <w:t>The proportions of orange and brown colonies also differed between reef types when considering the influence of depth (p &lt; 0.05)</w:t>
      </w:r>
      <w:r w:rsidR="00C82355" w:rsidRPr="008E69BA">
        <w:rPr>
          <w:rFonts w:cs="Times New Roman"/>
        </w:rPr>
        <w:t xml:space="preserve">. </w:t>
      </w:r>
      <w:r w:rsidR="008D5F51" w:rsidRPr="008E69BA">
        <w:rPr>
          <w:rFonts w:cs="Times New Roman"/>
        </w:rPr>
        <w:t xml:space="preserve">When the influence of the submerged reef south of </w:t>
      </w:r>
      <w:r w:rsidR="004F2FDA">
        <w:rPr>
          <w:rFonts w:cs="Times New Roman"/>
        </w:rPr>
        <w:t>the Hawai‘i Institute of Marine Biology</w:t>
      </w:r>
      <w:r w:rsidR="004D30C7">
        <w:rPr>
          <w:rFonts w:cs="Times New Roman"/>
        </w:rPr>
        <w:t xml:space="preserve"> was excluded from the analysis</w:t>
      </w:r>
      <w:r w:rsidR="00A915A8">
        <w:rPr>
          <w:rFonts w:cs="Times New Roman"/>
        </w:rPr>
        <w:t>, bay region</w:t>
      </w:r>
      <w:r w:rsidR="006F2F3A" w:rsidRPr="008E69BA">
        <w:rPr>
          <w:rFonts w:cs="Times New Roman"/>
        </w:rPr>
        <w:t xml:space="preserve"> </w:t>
      </w:r>
      <w:r w:rsidR="006067EB" w:rsidRPr="008E69BA">
        <w:rPr>
          <w:rFonts w:cs="Times New Roman"/>
        </w:rPr>
        <w:t xml:space="preserve">proved to be more influential on </w:t>
      </w:r>
      <w:r w:rsidR="00525A3E">
        <w:rPr>
          <w:rFonts w:cs="Times New Roman"/>
        </w:rPr>
        <w:t xml:space="preserve">the </w:t>
      </w:r>
      <w:r w:rsidR="00A915A8">
        <w:rPr>
          <w:rFonts w:cs="Times New Roman"/>
        </w:rPr>
        <w:t xml:space="preserve">likelihood of being </w:t>
      </w:r>
      <w:r w:rsidR="00525A3E">
        <w:rPr>
          <w:rFonts w:cs="Times New Roman"/>
        </w:rPr>
        <w:t xml:space="preserve">a </w:t>
      </w:r>
      <w:r w:rsidR="00A915A8">
        <w:rPr>
          <w:rFonts w:cs="Times New Roman"/>
        </w:rPr>
        <w:t>C- or D-dominated</w:t>
      </w:r>
      <w:r w:rsidR="00525A3E">
        <w:rPr>
          <w:rFonts w:cs="Times New Roman"/>
        </w:rPr>
        <w:t xml:space="preserve"> colony</w:t>
      </w:r>
      <w:r w:rsidR="00AE3AF6" w:rsidRPr="008E69BA">
        <w:rPr>
          <w:rFonts w:cs="Times New Roman"/>
        </w:rPr>
        <w:t>, yet the relationship wa</w:t>
      </w:r>
      <w:r w:rsidR="00C32959">
        <w:rPr>
          <w:rFonts w:cs="Times New Roman"/>
        </w:rPr>
        <w:t xml:space="preserve">s not </w:t>
      </w:r>
      <w:r w:rsidR="006067EB" w:rsidRPr="008E69BA">
        <w:rPr>
          <w:rFonts w:cs="Times New Roman"/>
        </w:rPr>
        <w:t>significant (</w:t>
      </w:r>
      <w:r w:rsidR="006067EB" w:rsidRPr="00525C64">
        <w:rPr>
          <w:rFonts w:cs="Times New Roman"/>
          <w:i/>
        </w:rPr>
        <w:t>p</w:t>
      </w:r>
      <w:r w:rsidR="00525C64">
        <w:rPr>
          <w:rFonts w:cs="Times New Roman"/>
        </w:rPr>
        <w:t xml:space="preserve"> </w:t>
      </w:r>
      <w:r w:rsidR="006067EB" w:rsidRPr="008E69BA">
        <w:rPr>
          <w:rFonts w:cs="Times New Roman"/>
        </w:rPr>
        <w:t>=</w:t>
      </w:r>
      <w:r w:rsidR="00525C64">
        <w:rPr>
          <w:rFonts w:cs="Times New Roman"/>
        </w:rPr>
        <w:t xml:space="preserve"> </w:t>
      </w:r>
      <w:r w:rsidR="006067EB" w:rsidRPr="008E69BA">
        <w:rPr>
          <w:rFonts w:cs="Times New Roman"/>
        </w:rPr>
        <w:t>0.06).</w:t>
      </w:r>
      <w:r w:rsidR="000A533F" w:rsidRPr="008E69BA">
        <w:rPr>
          <w:rFonts w:cs="Times New Roman"/>
        </w:rPr>
        <w:t xml:space="preserve"> </w:t>
      </w:r>
      <w:r w:rsidR="006643F9">
        <w:rPr>
          <w:rFonts w:cs="Times New Roman"/>
        </w:rPr>
        <w:t>After</w:t>
      </w:r>
      <w:r w:rsidR="00C82355" w:rsidRPr="008E69BA">
        <w:rPr>
          <w:rFonts w:cs="Times New Roman"/>
        </w:rPr>
        <w:t xml:space="preserve"> adjusting for the influence of colony depth</w:t>
      </w:r>
      <w:r w:rsidR="006643F9">
        <w:rPr>
          <w:rFonts w:cs="Times New Roman"/>
        </w:rPr>
        <w:t>, bay region was a significant predictor of a colony’s likelihood of being C- or D-dominated and brown or orange in coloration concurrently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sidR="00B93519">
        <w:rPr>
          <w:rFonts w:cs="Times New Roman"/>
        </w:rPr>
        <w:t>Fig. 5</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756819">
        <w:rPr>
          <w:rFonts w:cs="Times New Roman"/>
        </w:rPr>
        <w:t xml:space="preserve"> = 18)</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756819">
        <w:rPr>
          <w:rFonts w:cs="Times New Roman"/>
        </w:rPr>
        <w:t xml:space="preserve"> = 10)</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756819">
        <w:rPr>
          <w:rFonts w:cs="Times New Roman"/>
        </w:rPr>
        <w:t xml:space="preserve"> = 5)</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E34184">
        <w:rPr>
          <w:rFonts w:cs="Times New Roman"/>
        </w:rPr>
        <w:t>trend is potentially due to a small sample size with only 33 brown colonies dominated by clade D</w:t>
      </w:r>
      <w:r w:rsidR="00B61E6D" w:rsidRPr="008E69BA">
        <w:rPr>
          <w:rFonts w:cs="Times New Roman"/>
        </w:rPr>
        <w:t>.</w:t>
      </w:r>
      <w:r w:rsidR="002B65FB" w:rsidRPr="008E69BA">
        <w:rPr>
          <w:rFonts w:cs="Times New Roman"/>
        </w:rPr>
        <w:t xml:space="preserve"> </w:t>
      </w:r>
    </w:p>
    <w:p w14:paraId="58C3EE59" w14:textId="07101737" w:rsidR="00933693" w:rsidRPr="008E69BA" w:rsidRDefault="00137667" w:rsidP="001C5075">
      <w:pPr>
        <w:spacing w:line="480" w:lineRule="auto"/>
        <w:rPr>
          <w:rFonts w:cs="Times New Roman"/>
        </w:rPr>
      </w:pPr>
      <w:r w:rsidRPr="008E69BA">
        <w:rPr>
          <w:rFonts w:cs="Times New Roman"/>
        </w:rPr>
        <w:tab/>
      </w:r>
      <w:r w:rsidR="009155B1" w:rsidRPr="008E69BA">
        <w:rPr>
          <w:rFonts w:cs="Times New Roman"/>
        </w:rPr>
        <w:t>Depth proved to be the</w:t>
      </w:r>
      <w:r w:rsidR="00A83546" w:rsidRPr="008E69BA">
        <w:rPr>
          <w:rFonts w:cs="Times New Roman"/>
        </w:rPr>
        <w:t xml:space="preserve"> significant </w:t>
      </w:r>
      <w:r w:rsidR="008D399F" w:rsidRPr="008E69BA">
        <w:rPr>
          <w:rFonts w:cs="Times New Roman"/>
        </w:rPr>
        <w:t>driving factor for</w:t>
      </w:r>
      <w:r w:rsidR="00D574C9">
        <w:rPr>
          <w:rFonts w:cs="Times New Roman"/>
        </w:rPr>
        <w:t xml:space="preserve"> symbiont </w:t>
      </w:r>
      <w:r w:rsidR="00A83546" w:rsidRPr="008E69BA">
        <w:rPr>
          <w:rFonts w:cs="Times New Roman"/>
        </w:rPr>
        <w:t>dominance</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&lt; 0.001)</w:t>
      </w:r>
      <w:r w:rsidR="004D6AEB" w:rsidRPr="008E69BA">
        <w:rPr>
          <w:rFonts w:cs="Times New Roman"/>
        </w:rPr>
        <w:t xml:space="preserve"> and</w:t>
      </w:r>
      <w:r w:rsidR="003D4BE6" w:rsidRPr="008E69BA">
        <w:rPr>
          <w:rFonts w:cs="Times New Roman"/>
        </w:rPr>
        <w:t xml:space="preserve"> </w:t>
      </w:r>
      <w:r w:rsidR="004D6AEB" w:rsidRPr="008E69BA">
        <w:rPr>
          <w:rFonts w:cs="Times New Roman"/>
        </w:rPr>
        <w:t>color morph</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&lt; 0.001)</w:t>
      </w:r>
      <w:r w:rsidR="00A83546" w:rsidRPr="008E69BA">
        <w:rPr>
          <w:rFonts w:cs="Times New Roman"/>
        </w:rPr>
        <w:t xml:space="preserve"> among colonies</w:t>
      </w:r>
      <w:r w:rsidR="003F604C" w:rsidRPr="008E69BA">
        <w:rPr>
          <w:rFonts w:cs="Times New Roman"/>
        </w:rPr>
        <w:t xml:space="preserve"> of </w:t>
      </w:r>
      <w:r w:rsidR="003F604C" w:rsidRPr="008E69BA">
        <w:rPr>
          <w:rFonts w:cs="Times New Roman"/>
          <w:i/>
        </w:rPr>
        <w:t>M. capitata</w:t>
      </w:r>
      <w:r w:rsidR="00A83546" w:rsidRPr="008E69BA">
        <w:rPr>
          <w:rFonts w:cs="Times New Roman"/>
        </w:rPr>
        <w:t xml:space="preserve">. </w:t>
      </w:r>
      <w:r w:rsidR="00875C08" w:rsidRPr="008E69BA">
        <w:rPr>
          <w:rFonts w:cs="Times New Roman"/>
        </w:rPr>
        <w:t xml:space="preserve">The probability of a colony </w:t>
      </w:r>
      <w:r w:rsidR="00632D5D">
        <w:rPr>
          <w:rFonts w:cs="Times New Roman"/>
        </w:rPr>
        <w:t>being C-dominated</w:t>
      </w:r>
      <w:r w:rsidR="00CC222E" w:rsidRPr="008E69BA">
        <w:rPr>
          <w:rFonts w:cs="Times New Roman"/>
        </w:rPr>
        <w:t xml:space="preserve"> </w:t>
      </w:r>
      <w:r w:rsidR="00890472">
        <w:rPr>
          <w:rFonts w:cs="Times New Roman"/>
        </w:rPr>
        <w:t>increased</w:t>
      </w:r>
      <w:r w:rsidR="004948D8" w:rsidRPr="008E69BA">
        <w:rPr>
          <w:rFonts w:cs="Times New Roman"/>
        </w:rPr>
        <w:t xml:space="preserve"> at</w:t>
      </w:r>
      <w:r w:rsidR="00890472">
        <w:rPr>
          <w:rFonts w:cs="Times New Roman"/>
        </w:rPr>
        <w:t xml:space="preserve"> depths below</w:t>
      </w:r>
      <w:r w:rsidR="007A2C21" w:rsidRPr="008E69BA">
        <w:rPr>
          <w:rFonts w:cs="Times New Roman"/>
        </w:rPr>
        <w:t xml:space="preserve"> 1</w:t>
      </w:r>
      <w:r w:rsidR="005724DB">
        <w:rPr>
          <w:rFonts w:cs="Times New Roman"/>
        </w:rPr>
        <w:t>.29</w:t>
      </w:r>
      <w:r w:rsidR="00C5150E" w:rsidRPr="008E69BA">
        <w:rPr>
          <w:rFonts w:cs="Times New Roman"/>
        </w:rPr>
        <w:t xml:space="preserve"> </w:t>
      </w:r>
      <w:r w:rsidR="007A2C21" w:rsidRPr="008E69BA">
        <w:rPr>
          <w:rFonts w:cs="Times New Roman"/>
        </w:rPr>
        <w:t>m</w:t>
      </w:r>
      <w:r w:rsidR="00616B72" w:rsidRPr="008E69BA">
        <w:rPr>
          <w:rFonts w:cs="Times New Roman"/>
        </w:rPr>
        <w:t>, while</w:t>
      </w:r>
      <w:r w:rsidR="00890472">
        <w:rPr>
          <w:rFonts w:cs="Times New Roman"/>
        </w:rPr>
        <w:t xml:space="preserve"> D-</w:t>
      </w:r>
      <w:r w:rsidR="00C9432B">
        <w:rPr>
          <w:rFonts w:cs="Times New Roman"/>
        </w:rPr>
        <w:t>dominated</w:t>
      </w:r>
      <w:r w:rsidR="007A2C21" w:rsidRPr="008E69BA">
        <w:rPr>
          <w:rFonts w:cs="Times New Roman"/>
        </w:rPr>
        <w:t xml:space="preserve"> colonies</w:t>
      </w:r>
      <w:r w:rsidR="00890472">
        <w:rPr>
          <w:rFonts w:cs="Times New Roman"/>
        </w:rPr>
        <w:t xml:space="preserve"> were more common at depths above</w:t>
      </w:r>
      <w:r w:rsidR="00C9432B">
        <w:rPr>
          <w:rFonts w:cs="Times New Roman"/>
        </w:rPr>
        <w:t xml:space="preserve"> 1</w:t>
      </w:r>
      <w:r w:rsidR="005724DB">
        <w:rPr>
          <w:rFonts w:cs="Times New Roman"/>
        </w:rPr>
        <w:t>.29</w:t>
      </w:r>
      <w:r w:rsidR="00C9432B">
        <w:rPr>
          <w:rFonts w:cs="Times New Roman"/>
        </w:rPr>
        <w:t xml:space="preserve"> m</w:t>
      </w:r>
      <w:r w:rsidR="007A2C21" w:rsidRPr="008E69BA">
        <w:rPr>
          <w:rFonts w:cs="Times New Roman"/>
        </w:rPr>
        <w:t xml:space="preserve">. A higher probability of </w:t>
      </w:r>
      <w:r w:rsidR="00700E6C">
        <w:rPr>
          <w:rFonts w:cs="Times New Roman"/>
        </w:rPr>
        <w:t>a colony being orange</w:t>
      </w:r>
      <w:r w:rsidR="007A2C21" w:rsidRPr="008E69BA">
        <w:rPr>
          <w:rFonts w:cs="Times New Roman"/>
        </w:rPr>
        <w:t xml:space="preserve"> was </w:t>
      </w:r>
      <w:r w:rsidR="00C5150E" w:rsidRPr="008E69BA">
        <w:rPr>
          <w:rFonts w:cs="Times New Roman"/>
        </w:rPr>
        <w:t>observed in c</w:t>
      </w:r>
      <w:r w:rsidR="00700E6C">
        <w:rPr>
          <w:rFonts w:cs="Times New Roman"/>
        </w:rPr>
        <w:t>olonies</w:t>
      </w:r>
      <w:r w:rsidR="00890472">
        <w:rPr>
          <w:rFonts w:cs="Times New Roman"/>
        </w:rPr>
        <w:t xml:space="preserve"> at </w:t>
      </w:r>
      <w:r w:rsidR="00700E6C">
        <w:rPr>
          <w:rFonts w:cs="Times New Roman"/>
        </w:rPr>
        <w:t>depths &lt;</w:t>
      </w:r>
      <w:r w:rsidR="00C5150E" w:rsidRPr="008E69BA">
        <w:rPr>
          <w:rFonts w:cs="Times New Roman"/>
        </w:rPr>
        <w:t xml:space="preserve"> </w:t>
      </w:r>
      <w:r w:rsidR="00476AF6">
        <w:rPr>
          <w:rFonts w:cs="Times New Roman"/>
        </w:rPr>
        <w:t>3.64</w:t>
      </w:r>
      <w:r w:rsidR="00C5150E" w:rsidRPr="008E69BA">
        <w:rPr>
          <w:rFonts w:cs="Times New Roman"/>
        </w:rPr>
        <w:t xml:space="preserve"> </w:t>
      </w:r>
      <w:r w:rsidR="007A2C21" w:rsidRPr="008E69BA">
        <w:rPr>
          <w:rFonts w:cs="Times New Roman"/>
        </w:rPr>
        <w:t>m, where</w:t>
      </w:r>
      <w:r w:rsidR="00E60113">
        <w:rPr>
          <w:rFonts w:cs="Times New Roman"/>
        </w:rPr>
        <w:t>as</w:t>
      </w:r>
      <w:r w:rsidR="007A2C21" w:rsidRPr="008E69BA">
        <w:rPr>
          <w:rFonts w:cs="Times New Roman"/>
        </w:rPr>
        <w:t xml:space="preserve"> brown color morph</w:t>
      </w:r>
      <w:r w:rsidR="000828B3">
        <w:rPr>
          <w:rFonts w:cs="Times New Roman"/>
        </w:rPr>
        <w:t>s dominated at depths</w:t>
      </w:r>
      <w:r w:rsidR="00700E6C">
        <w:rPr>
          <w:rFonts w:cs="Times New Roman"/>
        </w:rPr>
        <w:t xml:space="preserve"> &gt;</w:t>
      </w:r>
      <w:r w:rsidR="00476AF6">
        <w:rPr>
          <w:rFonts w:cs="Times New Roman"/>
        </w:rPr>
        <w:t xml:space="preserve"> 3.64</w:t>
      </w:r>
      <w:r w:rsidR="00E60113">
        <w:rPr>
          <w:rFonts w:cs="Times New Roman"/>
        </w:rPr>
        <w:t xml:space="preserve"> m</w:t>
      </w:r>
      <w:r w:rsidR="007A2C21" w:rsidRPr="008E69BA">
        <w:rPr>
          <w:rFonts w:cs="Times New Roman"/>
        </w:rPr>
        <w:t xml:space="preserve">. </w:t>
      </w:r>
      <w:r w:rsidR="008E31CE">
        <w:rPr>
          <w:rFonts w:cs="Times New Roman"/>
        </w:rPr>
        <w:t xml:space="preserve">Brown </w:t>
      </w:r>
      <w:r w:rsidR="00556397" w:rsidRPr="008E69BA">
        <w:rPr>
          <w:rFonts w:cs="Times New Roman"/>
        </w:rPr>
        <w:t xml:space="preserve">colonies were more likely to be dominated by clade C </w:t>
      </w:r>
      <w:r w:rsidR="00556397" w:rsidRPr="008E69BA">
        <w:rPr>
          <w:rFonts w:cs="Times New Roman"/>
          <w:i/>
        </w:rPr>
        <w:t>Symbiodinium</w:t>
      </w:r>
      <w:r w:rsidR="008E31CE">
        <w:rPr>
          <w:rFonts w:cs="Times New Roman"/>
          <w:i/>
        </w:rPr>
        <w:t xml:space="preserve"> </w:t>
      </w:r>
      <w:r w:rsidR="008E31CE">
        <w:rPr>
          <w:rFonts w:cs="Times New Roman"/>
        </w:rPr>
        <w:t xml:space="preserve">across all depths, but orange colonies </w:t>
      </w:r>
      <w:r w:rsidR="00556397" w:rsidRPr="008E69BA">
        <w:rPr>
          <w:rFonts w:cs="Times New Roman"/>
        </w:rPr>
        <w:t>were more likely to be dominated by clade D</w:t>
      </w:r>
      <w:r w:rsidR="00890472">
        <w:rPr>
          <w:rFonts w:cs="Times New Roman"/>
        </w:rPr>
        <w:t xml:space="preserve"> at depths above</w:t>
      </w:r>
      <w:r w:rsidR="00810D4F">
        <w:rPr>
          <w:rFonts w:cs="Times New Roman"/>
        </w:rPr>
        <w:t xml:space="preserve"> 2.75 m</w:t>
      </w:r>
      <w:r w:rsidR="00556397" w:rsidRPr="008E69BA">
        <w:rPr>
          <w:rFonts w:cs="Times New Roman"/>
        </w:rPr>
        <w:t xml:space="preserve"> and clade C at</w:t>
      </w:r>
      <w:r w:rsidR="00890472">
        <w:rPr>
          <w:rFonts w:cs="Times New Roman"/>
        </w:rPr>
        <w:t xml:space="preserve"> depths deeper than</w:t>
      </w:r>
      <w:r w:rsidR="00810D4F">
        <w:rPr>
          <w:rFonts w:cs="Times New Roman"/>
        </w:rPr>
        <w:t xml:space="preserve"> 2.75 m</w:t>
      </w:r>
      <w:r w:rsidR="00C5150E" w:rsidRPr="008E69BA">
        <w:rPr>
          <w:rFonts w:cs="Times New Roman"/>
        </w:rPr>
        <w:t xml:space="preserve"> </w:t>
      </w:r>
      <w:r w:rsidR="007A2C21" w:rsidRPr="008E69BA">
        <w:rPr>
          <w:rFonts w:cs="Times New Roman"/>
        </w:rPr>
        <w:t>(</w:t>
      </w:r>
      <w:r w:rsidR="00E80795" w:rsidRPr="00525C64">
        <w:rPr>
          <w:rFonts w:cs="Times New Roman"/>
          <w:i/>
        </w:rPr>
        <w:t>p</w:t>
      </w:r>
      <w:r w:rsidR="00E80795" w:rsidRPr="00525C64">
        <w:rPr>
          <w:rFonts w:cs="Times New Roman"/>
        </w:rPr>
        <w:t xml:space="preserve"> </w:t>
      </w:r>
      <w:r w:rsidR="00E80795" w:rsidRPr="008E69BA">
        <w:rPr>
          <w:rFonts w:cs="Times New Roman"/>
        </w:rPr>
        <w:t xml:space="preserve">&lt; 0.001; </w:t>
      </w:r>
      <w:r w:rsidR="00F61A07">
        <w:rPr>
          <w:rFonts w:cs="Times New Roman"/>
        </w:rPr>
        <w:t>Fig. 6</w:t>
      </w:r>
      <w:r w:rsidR="007A2C21" w:rsidRPr="008E69BA">
        <w:rPr>
          <w:rFonts w:cs="Times New Roman"/>
        </w:rPr>
        <w:t>).</w:t>
      </w:r>
      <w:r w:rsidR="00DB20C1" w:rsidRPr="008E69BA">
        <w:rPr>
          <w:rFonts w:cs="Times New Roman"/>
        </w:rPr>
        <w:t xml:space="preserve"> </w:t>
      </w:r>
    </w:p>
    <w:p w14:paraId="6F9B9F46" w14:textId="77777777" w:rsidR="00841FBD" w:rsidRPr="008E69BA" w:rsidRDefault="00841FBD" w:rsidP="001C5075">
      <w:pPr>
        <w:spacing w:line="480" w:lineRule="auto"/>
        <w:rPr>
          <w:rFonts w:cs="Times New Roman"/>
        </w:rPr>
      </w:pPr>
      <w:r w:rsidRPr="008E69BA">
        <w:rPr>
          <w:rFonts w:cs="Times New Roman"/>
        </w:rPr>
        <w:lastRenderedPageBreak/>
        <w:tab/>
      </w:r>
    </w:p>
    <w:p w14:paraId="403A438E" w14:textId="77777777" w:rsidR="00101B97" w:rsidRPr="008E69BA" w:rsidRDefault="00101B97" w:rsidP="001C5075">
      <w:pPr>
        <w:spacing w:line="480" w:lineRule="auto"/>
        <w:rPr>
          <w:rFonts w:cs="Times New Roman"/>
          <w:b/>
        </w:rPr>
      </w:pPr>
      <w:r w:rsidRPr="008E69BA">
        <w:rPr>
          <w:rFonts w:cs="Times New Roman"/>
          <w:b/>
        </w:rPr>
        <w:t>DISCUSSION</w:t>
      </w:r>
    </w:p>
    <w:p w14:paraId="327B0209" w14:textId="5EDC2174" w:rsidR="00167D69" w:rsidRPr="008E69BA" w:rsidRDefault="00167D69" w:rsidP="00167D69">
      <w:pPr>
        <w:spacing w:line="480" w:lineRule="auto"/>
        <w:rPr>
          <w:rFonts w:cs="Times New Roman"/>
        </w:rPr>
      </w:pPr>
      <w:r>
        <w:rPr>
          <w:rFonts w:cs="Times New Roman"/>
        </w:rPr>
        <w:t>T</w:t>
      </w:r>
      <w:r w:rsidRPr="008E69BA">
        <w:rPr>
          <w:rFonts w:cs="Times New Roman"/>
        </w:rPr>
        <w:t>he symbiont composition of sample colonies</w:t>
      </w:r>
      <w:r w:rsidR="00812FCE">
        <w:rPr>
          <w:rFonts w:cs="Times New Roman"/>
        </w:rPr>
        <w:t xml:space="preserve"> existed as either a heterogeneous mixture</w:t>
      </w:r>
      <w:r>
        <w:rPr>
          <w:rFonts w:cs="Times New Roman"/>
        </w:rPr>
        <w:t xml:space="preserve"> of clades C and D</w:t>
      </w:r>
      <w:r w:rsidRPr="008E69BA">
        <w:rPr>
          <w:rFonts w:cs="Times New Roman"/>
        </w:rPr>
        <w:t xml:space="preserve"> </w:t>
      </w:r>
      <w:r w:rsidR="00812FCE">
        <w:rPr>
          <w:rFonts w:cs="Times New Roman"/>
        </w:rPr>
        <w:t>or</w:t>
      </w:r>
      <w:r w:rsidRPr="008E69BA">
        <w:rPr>
          <w:rFonts w:cs="Times New Roman"/>
        </w:rPr>
        <w:t xml:space="preserve"> as one clade exclusively</w:t>
      </w:r>
      <w:r>
        <w:rPr>
          <w:rFonts w:cs="Times New Roman"/>
        </w:rPr>
        <w:t xml:space="preserve">. </w:t>
      </w:r>
      <w:r w:rsidRPr="008E69BA">
        <w:rPr>
          <w:rFonts w:cs="Times New Roman"/>
        </w:rPr>
        <w:t xml:space="preserve">In the 707 sample colonies, clade C was </w:t>
      </w:r>
      <w:r>
        <w:rPr>
          <w:rFonts w:cs="Times New Roman"/>
        </w:rPr>
        <w:t>present</w:t>
      </w:r>
      <w:r w:rsidRPr="008E69BA">
        <w:rPr>
          <w:rFonts w:cs="Times New Roman"/>
        </w:rPr>
        <w:t xml:space="preserve"> in</w:t>
      </w:r>
      <w:r w:rsidR="00FC2C98">
        <w:rPr>
          <w:rFonts w:cs="Times New Roman"/>
        </w:rPr>
        <w:t xml:space="preserve"> 98.7 %</w:t>
      </w:r>
      <w:r>
        <w:rPr>
          <w:rFonts w:cs="Times New Roman"/>
        </w:rPr>
        <w:t>,</w:t>
      </w:r>
      <w:r w:rsidRPr="008E69BA">
        <w:rPr>
          <w:rFonts w:cs="Times New Roman"/>
        </w:rPr>
        <w:t xml:space="preserve"> while clade D was found in</w:t>
      </w:r>
      <w:r w:rsidR="00FC2C98">
        <w:rPr>
          <w:rFonts w:cs="Times New Roman"/>
        </w:rPr>
        <w:t xml:space="preserve"> only 46.8 %</w:t>
      </w:r>
      <w:r w:rsidRPr="008E69BA">
        <w:rPr>
          <w:rFonts w:cs="Times New Roman"/>
        </w:rPr>
        <w:t>.</w:t>
      </w:r>
      <w:r>
        <w:rPr>
          <w:rFonts w:cs="Times New Roman"/>
        </w:rPr>
        <w:t xml:space="preserve"> W</w:t>
      </w:r>
      <w:r w:rsidRPr="008E69BA">
        <w:rPr>
          <w:rFonts w:cs="Times New Roman"/>
        </w:rPr>
        <w:t>hen clade D was present,</w:t>
      </w:r>
      <w:r>
        <w:rPr>
          <w:rFonts w:cs="Times New Roman"/>
        </w:rPr>
        <w:t xml:space="preserve"> however, it </w:t>
      </w:r>
      <w:r w:rsidRPr="008E69BA">
        <w:rPr>
          <w:rFonts w:cs="Times New Roman"/>
        </w:rPr>
        <w:t xml:space="preserve">typically </w:t>
      </w:r>
      <w:r>
        <w:rPr>
          <w:rFonts w:cs="Times New Roman"/>
        </w:rPr>
        <w:t>dominated the symbiont community</w:t>
      </w:r>
      <w:r w:rsidRPr="008E69BA">
        <w:rPr>
          <w:rFonts w:cs="Times New Roman"/>
        </w:rPr>
        <w:t xml:space="preserve"> (</w:t>
      </w:r>
      <w:r>
        <w:rPr>
          <w:rFonts w:cs="Times New Roman"/>
        </w:rPr>
        <w:t>Fig. 4</w:t>
      </w:r>
      <w:r w:rsidRPr="008E69BA">
        <w:rPr>
          <w:rFonts w:cs="Times New Roman"/>
        </w:rPr>
        <w:t>). Of the nine colonies that exclusively harbored clade D, five colonies showed amplification of clade C in one of the technical qPCR replicates</w:t>
      </w:r>
      <w:r>
        <w:rPr>
          <w:rFonts w:cs="Times New Roman"/>
        </w:rPr>
        <w:t>,</w:t>
      </w:r>
      <w:r w:rsidRPr="008E69BA">
        <w:rPr>
          <w:rFonts w:cs="Times New Roman"/>
        </w:rPr>
        <w:t xml:space="preserve"> suggesting likelihood that clade C was present </w:t>
      </w:r>
      <w:r>
        <w:rPr>
          <w:rFonts w:cs="Times New Roman"/>
        </w:rPr>
        <w:t>in low abundance but at a concentration</w:t>
      </w:r>
      <w:r w:rsidRPr="008E69BA">
        <w:rPr>
          <w:rFonts w:cs="Times New Roman"/>
        </w:rPr>
        <w:t xml:space="preserve"> below the detection threshold of </w:t>
      </w:r>
      <w:r>
        <w:rPr>
          <w:rFonts w:cs="Times New Roman"/>
        </w:rPr>
        <w:t>qPCR and the conservative estimate of symbiont</w:t>
      </w:r>
      <w:r w:rsidR="00773A83">
        <w:rPr>
          <w:rFonts w:cs="Times New Roman"/>
        </w:rPr>
        <w:t xml:space="preserve"> presence applied in this</w:t>
      </w:r>
      <w:r>
        <w:rPr>
          <w:rFonts w:cs="Times New Roman"/>
        </w:rPr>
        <w:t xml:space="preserve"> study</w:t>
      </w:r>
      <w:r w:rsidRPr="008E69BA">
        <w:rPr>
          <w:rFonts w:cs="Times New Roman"/>
        </w:rPr>
        <w:t>.</w:t>
      </w:r>
      <w:r>
        <w:rPr>
          <w:rFonts w:cs="Times New Roman"/>
        </w:rPr>
        <w:t xml:space="preserve"> Overall, this indicates that clade D almost never occurred without clade C, yet clade C often occurred exclusively, potentially indicating a competitive dynamic between clades in which clade C is an ideal symbiont and clade D serves as an opportunist.</w:t>
      </w:r>
      <w:r w:rsidRPr="008E69BA">
        <w:rPr>
          <w:rFonts w:cs="Times New Roman"/>
        </w:rPr>
        <w:t xml:space="preserve"> </w:t>
      </w:r>
    </w:p>
    <w:p w14:paraId="163E73A2" w14:textId="58A13F1B" w:rsidR="00EB7728" w:rsidRPr="008E69BA" w:rsidRDefault="00167D69" w:rsidP="001C5075">
      <w:pPr>
        <w:spacing w:line="480" w:lineRule="auto"/>
        <w:rPr>
          <w:rFonts w:cs="Times New Roman"/>
        </w:rPr>
      </w:pPr>
      <w:r>
        <w:rPr>
          <w:rFonts w:cs="Times New Roman"/>
        </w:rPr>
        <w:tab/>
      </w:r>
      <w:r w:rsidR="00EB7728" w:rsidRPr="008E69BA">
        <w:rPr>
          <w:rFonts w:cs="Times New Roman"/>
        </w:rPr>
        <w:t xml:space="preserve">Symbiont </w:t>
      </w:r>
      <w:r w:rsidR="003D4AC8" w:rsidRPr="008E69BA">
        <w:rPr>
          <w:rFonts w:cs="Times New Roman"/>
        </w:rPr>
        <w:t>association</w:t>
      </w:r>
      <w:r w:rsidR="0016591E">
        <w:rPr>
          <w:rFonts w:cs="Times New Roman"/>
        </w:rPr>
        <w:t xml:space="preserve"> and colony color</w:t>
      </w:r>
      <w:r w:rsidR="00EB7728" w:rsidRPr="008E69BA">
        <w:rPr>
          <w:rFonts w:cs="Times New Roman"/>
        </w:rPr>
        <w:t xml:space="preserve"> in </w:t>
      </w:r>
      <w:r w:rsidR="00EB7728" w:rsidRPr="008E69BA">
        <w:rPr>
          <w:rFonts w:cs="Times New Roman"/>
          <w:i/>
        </w:rPr>
        <w:t xml:space="preserve">Montipora capitata </w:t>
      </w:r>
      <w:r w:rsidR="00161F9B">
        <w:rPr>
          <w:rFonts w:cs="Times New Roman"/>
        </w:rPr>
        <w:t>across Kāne‘</w:t>
      </w:r>
      <w:r w:rsidR="00EB7728" w:rsidRPr="008E69BA">
        <w:rPr>
          <w:rFonts w:cs="Times New Roman"/>
        </w:rPr>
        <w:t xml:space="preserve">ohe Bay </w:t>
      </w:r>
      <w:r w:rsidR="003D4AC8" w:rsidRPr="008E69BA">
        <w:rPr>
          <w:rFonts w:cs="Times New Roman"/>
        </w:rPr>
        <w:t xml:space="preserve">showed strong depth-dependent </w:t>
      </w:r>
      <w:r w:rsidR="006B381E" w:rsidRPr="008E69BA">
        <w:rPr>
          <w:rFonts w:cs="Times New Roman"/>
        </w:rPr>
        <w:t>distribution</w:t>
      </w:r>
      <w:r w:rsidR="0016591E">
        <w:rPr>
          <w:rFonts w:cs="Times New Roman"/>
        </w:rPr>
        <w:t>s</w:t>
      </w:r>
      <w:r w:rsidR="000971E5">
        <w:rPr>
          <w:rFonts w:cs="Times New Roman"/>
        </w:rPr>
        <w:t xml:space="preserve"> (Fig. 6)</w:t>
      </w:r>
      <w:r w:rsidR="00D51E69">
        <w:rPr>
          <w:rFonts w:cs="Times New Roman"/>
        </w:rPr>
        <w:t>.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orange and</w:t>
      </w:r>
      <w:r w:rsidR="003D4AC8" w:rsidRPr="008E69BA">
        <w:rPr>
          <w:rFonts w:cs="Times New Roman"/>
        </w:rPr>
        <w:t xml:space="preserve"> </w:t>
      </w:r>
      <w:r w:rsidR="00C93363">
        <w:rPr>
          <w:rFonts w:cs="Times New Roman"/>
        </w:rPr>
        <w:t>D-dominated</w:t>
      </w:r>
      <w:r w:rsidR="0016591E">
        <w:rPr>
          <w:rFonts w:cs="Times New Roman"/>
        </w:rPr>
        <w:t xml:space="preserve">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brown and</w:t>
      </w:r>
      <w:r w:rsidR="003D4AC8" w:rsidRPr="008E69BA">
        <w:rPr>
          <w:rFonts w:cs="Times New Roman"/>
        </w:rPr>
        <w:t xml:space="preserve"> </w:t>
      </w:r>
      <w:r w:rsidR="00C93363">
        <w:rPr>
          <w:rFonts w:cs="Times New Roman"/>
        </w:rPr>
        <w:t>C-dominated</w:t>
      </w:r>
      <w:r w:rsidR="00EB7728" w:rsidRPr="008E69BA">
        <w:rPr>
          <w:rFonts w:cs="Times New Roman"/>
        </w:rPr>
        <w:t>.</w:t>
      </w:r>
      <w:r w:rsidR="000A2C76">
        <w:rPr>
          <w:rFonts w:cs="Times New Roman"/>
        </w:rPr>
        <w:t xml:space="preserve"> Across depths, brown colonies were never more likely to be D-dominated, yet orange colonies were more likely D-dominated shallower than 2.75 m and C-dominated deeper than 2.75 m.</w:t>
      </w:r>
      <w:r w:rsidR="00EB7728" w:rsidRPr="008E69BA">
        <w:rPr>
          <w:rFonts w:cs="Times New Roman"/>
        </w:rPr>
        <w:t xml:space="preserve"> </w:t>
      </w:r>
      <w:r w:rsidR="005804F6" w:rsidRPr="008E69BA">
        <w:rPr>
          <w:rFonts w:cs="Times New Roman"/>
        </w:rPr>
        <w:t>This</w:t>
      </w:r>
      <w:r w:rsidR="00715C91">
        <w:rPr>
          <w:rFonts w:cs="Times New Roman"/>
        </w:rPr>
        <w:t xml:space="preserve"> distribution</w:t>
      </w:r>
      <w:r w:rsidR="005804F6" w:rsidRPr="008E69BA">
        <w:rPr>
          <w:rFonts w:cs="Times New Roman"/>
        </w:rPr>
        <w:t xml:space="preserve"> was obs</w:t>
      </w:r>
      <w:r w:rsidR="00161F9B">
        <w:rPr>
          <w:rFonts w:cs="Times New Roman"/>
        </w:rPr>
        <w:t>erved across</w:t>
      </w:r>
      <w:r w:rsidR="005804F6" w:rsidRPr="008E69BA">
        <w:rPr>
          <w:rFonts w:cs="Times New Roman"/>
        </w:rPr>
        <w:t xml:space="preserve"> all</w:t>
      </w:r>
      <w:r w:rsidR="008372C2">
        <w:rPr>
          <w:rFonts w:cs="Times New Roman"/>
        </w:rPr>
        <w:t xml:space="preserve"> sampled</w:t>
      </w:r>
      <w:r w:rsidR="003E250A">
        <w:rPr>
          <w:rFonts w:cs="Times New Roman"/>
        </w:rPr>
        <w:t xml:space="preserve"> reefs</w:t>
      </w:r>
      <w:r w:rsidR="005804F6" w:rsidRPr="008E69BA">
        <w:rPr>
          <w:rFonts w:cs="Times New Roman"/>
        </w:rPr>
        <w:t xml:space="preserve">, indicating that the factors driving </w:t>
      </w:r>
      <w:r w:rsidR="008122F9">
        <w:rPr>
          <w:rFonts w:cs="Times New Roman"/>
        </w:rPr>
        <w:t>these patterns</w:t>
      </w:r>
      <w:r w:rsidR="00161F9B">
        <w:rPr>
          <w:rFonts w:cs="Times New Roman"/>
        </w:rPr>
        <w:t xml:space="preserve"> in Kāne‘</w:t>
      </w:r>
      <w:r w:rsidR="00161F9B" w:rsidRPr="008E69BA">
        <w:rPr>
          <w:rFonts w:cs="Times New Roman"/>
        </w:rPr>
        <w:t>ohe Bay</w:t>
      </w:r>
      <w:r w:rsidR="00CA44B5">
        <w:rPr>
          <w:rFonts w:cs="Times New Roman"/>
        </w:rPr>
        <w:t xml:space="preserve"> exist along a </w:t>
      </w:r>
      <w:r w:rsidR="005804F6" w:rsidRPr="008E69BA">
        <w:rPr>
          <w:rFonts w:cs="Times New Roman"/>
        </w:rPr>
        <w:t xml:space="preserve">depth gradient rather than a </w:t>
      </w:r>
      <w:r w:rsidR="00161F9B">
        <w:rPr>
          <w:rFonts w:cs="Times New Roman"/>
        </w:rPr>
        <w:t>geographic</w:t>
      </w:r>
      <w:r w:rsidR="005804F6" w:rsidRPr="008E69BA">
        <w:rPr>
          <w:rFonts w:cs="Times New Roman"/>
        </w:rPr>
        <w:t xml:space="preserve"> distribution. </w:t>
      </w:r>
      <w:r w:rsidR="00EB7728" w:rsidRPr="008E69BA">
        <w:rPr>
          <w:rFonts w:cs="Times New Roman"/>
        </w:rPr>
        <w:t>No significant spatial</w:t>
      </w:r>
      <w:r w:rsidR="00C833CE">
        <w:rPr>
          <w:rFonts w:cs="Times New Roman"/>
        </w:rPr>
        <w:t xml:space="preserve"> differences were observed across regions of the bay, </w:t>
      </w:r>
      <w:r w:rsidR="009C24B8">
        <w:rPr>
          <w:rFonts w:cs="Times New Roman"/>
        </w:rPr>
        <w:t>individual</w:t>
      </w:r>
      <w:r w:rsidR="00C833CE">
        <w:rPr>
          <w:rFonts w:cs="Times New Roman"/>
        </w:rPr>
        <w:t xml:space="preserve"> reefs or</w:t>
      </w:r>
      <w:r w:rsidR="00EB7728" w:rsidRPr="008E69BA">
        <w:rPr>
          <w:rFonts w:cs="Times New Roman"/>
        </w:rPr>
        <w:t xml:space="preserve"> r</w:t>
      </w:r>
      <w:r w:rsidR="007A3410">
        <w:rPr>
          <w:rFonts w:cs="Times New Roman"/>
        </w:rPr>
        <w:t>eef types</w:t>
      </w:r>
      <w:r w:rsidR="00030C03">
        <w:rPr>
          <w:rFonts w:cs="Times New Roman"/>
        </w:rPr>
        <w:t>,</w:t>
      </w:r>
      <w:r w:rsidR="00EB7728" w:rsidRPr="008E69BA">
        <w:rPr>
          <w:rFonts w:cs="Times New Roman"/>
        </w:rPr>
        <w:t xml:space="preserve"> consistent with the lack of spatial variation</w:t>
      </w:r>
      <w:r w:rsidR="002F3499">
        <w:rPr>
          <w:rFonts w:cs="Times New Roman"/>
        </w:rPr>
        <w:t xml:space="preserve"> in symbiont prevalence</w:t>
      </w:r>
      <w:r w:rsidR="007854D7">
        <w:rPr>
          <w:rFonts w:cs="Times New Roman"/>
        </w:rPr>
        <w:t xml:space="preserve"> previously</w:t>
      </w:r>
      <w:r w:rsidR="00D33848">
        <w:rPr>
          <w:rFonts w:cs="Times New Roman"/>
        </w:rPr>
        <w:t xml:space="preserve"> observed</w:t>
      </w:r>
      <w:r w:rsidR="00EB7728" w:rsidRPr="008E69BA">
        <w:rPr>
          <w:rFonts w:cs="Times New Roman"/>
        </w:rPr>
        <w:t xml:space="preserve"> across sites and regions </w:t>
      </w:r>
      <w:r w:rsidR="00C2695E" w:rsidRPr="008E69BA">
        <w:rPr>
          <w:rFonts w:cs="Times New Roman"/>
        </w:rPr>
        <w:fldChar w:fldCharType="begin" w:fldLock="1"/>
      </w:r>
      <w:r w:rsidR="006E3B16">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C2695E" w:rsidRPr="008E69BA">
        <w:rPr>
          <w:rFonts w:cs="Times New Roman"/>
        </w:rPr>
        <w:fldChar w:fldCharType="separate"/>
      </w:r>
      <w:r w:rsidR="00773396" w:rsidRPr="008E69BA">
        <w:rPr>
          <w:rFonts w:cs="Times New Roman"/>
          <w:noProof/>
        </w:rPr>
        <w:t>(Stat et al. 2011)</w:t>
      </w:r>
      <w:r w:rsidR="00C2695E" w:rsidRPr="008E69BA">
        <w:rPr>
          <w:rFonts w:cs="Times New Roman"/>
        </w:rPr>
        <w:fldChar w:fldCharType="end"/>
      </w:r>
      <w:r w:rsidR="00EB7728" w:rsidRPr="008E69BA">
        <w:rPr>
          <w:rFonts w:cs="Times New Roman"/>
        </w:rPr>
        <w:t xml:space="preserve">. </w:t>
      </w:r>
      <w:r w:rsidR="005804F6" w:rsidRPr="008E69BA">
        <w:rPr>
          <w:rFonts w:cs="Times New Roman"/>
        </w:rPr>
        <w:t>D</w:t>
      </w:r>
      <w:r w:rsidR="000971E5">
        <w:rPr>
          <w:rFonts w:cs="Times New Roman"/>
        </w:rPr>
        <w:t xml:space="preserve">epth partitioning supports </w:t>
      </w:r>
      <w:r w:rsidR="005804F6" w:rsidRPr="008E69BA">
        <w:rPr>
          <w:rFonts w:cs="Times New Roman"/>
        </w:rPr>
        <w:t xml:space="preserve">observations that habitat depth influences bathymetric zonation of coral symbionts between </w:t>
      </w:r>
      <w:r w:rsidR="005804F6" w:rsidRPr="008E69BA">
        <w:rPr>
          <w:rFonts w:cs="Times New Roman"/>
        </w:rPr>
        <w:lastRenderedPageBreak/>
        <w:t>shallow, high irradiance environments and deep, low irradiance environments</w:t>
      </w:r>
      <w:r w:rsidR="00773396" w:rsidRPr="008E69BA">
        <w:rPr>
          <w:rFonts w:cs="Times New Roman"/>
        </w:rPr>
        <w:t xml:space="preserve"> </w:t>
      </w:r>
      <w:r w:rsidR="00C2695E" w:rsidRPr="008E69BA">
        <w:rPr>
          <w:rFonts w:cs="Times New Roman"/>
        </w:rPr>
        <w:fldChar w:fldCharType="begin" w:fldLock="1"/>
      </w:r>
      <w:r w:rsidR="0039327F">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"id" : "ITEM-2", "itemData" : { "author" : [ { "dropping-particle" : "", "family" : "Frade", "given" : "P. R.", "non-dropping-particle" : "", "parse-names" : false, "suffix" : "" }, { "dropping-particle" : "", "family" : "Jonghe", "given" : "F.", "non-dropping-particle" : "de", "parse-names" : false, "suffix" : "" }, { "dropping-particle" : "", "family" : "Vermuelen", "given" : "F.", "non-dropping-particle" : "", "parse-names" : false, "suffix" : "" }, { "dropping-particle" : "", "family" : "Bleuswuk", "given" : "J.", "non-dropping-particle" : "van", "parse-names" : false, "suffix" : "" }, { "dropping-particle" : "", "family" : "Bak", "given" : "R. P. M.", "non-dropping-particle" : "", "parse-names" : false, "suffix" : "" } ], "container-title" : "Molecular Ecology", "id" : "ITEM-2", "issued" : { "date-parts" : [ [ "2008" ] ] }, "page" : "691-703", "title" : "Variation in symbiont distribution between closely related coral species over large depth ranges", "type" : "article-journal", "volume" : "17" }, "uris" : [ "http://www.mendeley.com/documents/?uuid=8db597b1-184f-40fe-a333-e1154c5b4dec" ] } ], "mendeley" : { "formattedCitation" : "(Frade, de Jonghe, et al. 2008, Finney et al. 2010)", "manualFormatting" : "(Frade et al. 2008b, Finney et al. 2010)", "plainTextFormattedCitation" : "(Frade, de Jonghe, et al. 2008, Finney et al. 2010)", "previouslyFormattedCitation" : "(Frade, de Jonghe, et al. 2008, Finney et al. 2010)" }, "properties" : { "noteIndex" : 0 }, "schema" : "https://github.com/citation-style-language/schema/raw/master/csl-citation.json" }</w:instrText>
      </w:r>
      <w:r w:rsidR="00C2695E" w:rsidRPr="008E69BA">
        <w:rPr>
          <w:rFonts w:cs="Times New Roman"/>
        </w:rPr>
        <w:fldChar w:fldCharType="separate"/>
      </w:r>
      <w:r w:rsidR="009C5130">
        <w:rPr>
          <w:rFonts w:cs="Times New Roman"/>
          <w:noProof/>
        </w:rPr>
        <w:t xml:space="preserve">(Frade </w:t>
      </w:r>
      <w:r w:rsidR="00D354BC" w:rsidRPr="00D354BC">
        <w:rPr>
          <w:rFonts w:cs="Times New Roman"/>
          <w:noProof/>
        </w:rPr>
        <w:t>et al. 2008</w:t>
      </w:r>
      <w:r w:rsidR="009C5130">
        <w:rPr>
          <w:rFonts w:cs="Times New Roman"/>
          <w:noProof/>
        </w:rPr>
        <w:t>b</w:t>
      </w:r>
      <w:r w:rsidR="00D354BC" w:rsidRPr="00D354BC">
        <w:rPr>
          <w:rFonts w:cs="Times New Roman"/>
          <w:noProof/>
        </w:rPr>
        <w:t>, Finney et al. 2010)</w:t>
      </w:r>
      <w:r w:rsidR="00C2695E" w:rsidRPr="008E69BA">
        <w:rPr>
          <w:rFonts w:cs="Times New Roman"/>
        </w:rPr>
        <w:fldChar w:fldCharType="end"/>
      </w:r>
      <w:r w:rsidR="005804F6" w:rsidRPr="008E69BA">
        <w:rPr>
          <w:rFonts w:cs="Times New Roman"/>
        </w:rPr>
        <w:t>.</w:t>
      </w:r>
      <w:r w:rsidR="00EB7728" w:rsidRPr="008E69BA">
        <w:rPr>
          <w:rFonts w:cs="Times New Roman"/>
        </w:rPr>
        <w:t xml:space="preserve"> </w:t>
      </w:r>
    </w:p>
    <w:p w14:paraId="3D9A5A73" w14:textId="77777777" w:rsidR="00B66E99" w:rsidRDefault="001373D3" w:rsidP="001C5075">
      <w:pPr>
        <w:spacing w:line="480" w:lineRule="auto"/>
        <w:rPr>
          <w:rFonts w:cs="Times New Roman"/>
        </w:rPr>
      </w:pPr>
      <w:r w:rsidRPr="008E69BA">
        <w:rPr>
          <w:rFonts w:cs="Times New Roman"/>
        </w:rPr>
        <w:tab/>
      </w:r>
      <w:r w:rsidR="00987FBE">
        <w:rPr>
          <w:rFonts w:cs="Times New Roman"/>
        </w:rPr>
        <w:t>Colonies were more likely to be orange in shallow reef areas but were rare at depths below 3.64 m</w:t>
      </w:r>
      <w:r w:rsidR="004D2788">
        <w:rPr>
          <w:rFonts w:cs="Times New Roman"/>
        </w:rPr>
        <w:t>, where brown colonies were more prevalent</w:t>
      </w:r>
      <w:r w:rsidR="00987FBE">
        <w:rPr>
          <w:rFonts w:cs="Times New Roman"/>
        </w:rPr>
        <w:t>.</w:t>
      </w:r>
      <w:r w:rsidR="00D90B2C" w:rsidRPr="008E69BA">
        <w:rPr>
          <w:rFonts w:cs="Times New Roman"/>
        </w:rPr>
        <w:t xml:space="preserve"> </w:t>
      </w:r>
      <w:r w:rsidR="00602CFF">
        <w:rPr>
          <w:rFonts w:cs="Times New Roman"/>
        </w:rPr>
        <w:t>The prevailing division of color has previously correlated with symbiont community differences, c</w:t>
      </w:r>
      <w:r w:rsidR="004D2788">
        <w:rPr>
          <w:rFonts w:cs="Times New Roman"/>
        </w:rPr>
        <w:t>onsistent with our findings of orange colonies more likely being D-dominated and brown colonie</w:t>
      </w:r>
      <w:r w:rsidR="000971E5">
        <w:rPr>
          <w:rFonts w:cs="Times New Roman"/>
        </w:rPr>
        <w:t>s more likely being C-dominated</w:t>
      </w:r>
      <w:r w:rsidR="004D2788">
        <w:rPr>
          <w:rFonts w:cs="Times New Roman"/>
        </w:rPr>
        <w:t xml:space="preserve"> </w:t>
      </w:r>
      <w:r w:rsidR="00C2695E" w:rsidRPr="008E69BA">
        <w:rPr>
          <w:rFonts w:cs="Times New Roman"/>
        </w:rPr>
        <w:fldChar w:fldCharType="begin" w:fldLock="1"/>
      </w:r>
      <w:r w:rsidR="007C3DB2">
        <w:rPr>
          <w:rFonts w:cs="Times New Roman"/>
        </w:rPr>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"page" : "147-161", "title" : "Closely related Symbiodinium spp. differ in relative dominance in coral reef host communities across environmental, latitudinal and biogeographic gradients", "type" : "article-journal", "volume" : "284" }, "uris" : [ "http://www.mendeley.com/documents/?uuid=d862f838-7750-3ab5-a179-ef0cb63a52cc" ] }, { "id" : "ITEM-2",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"ITEM-2",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Bhagooli, et al. 2004, LaJeunesse &amp; Thornhill 2011)", "plainTextFormattedCitation" : "(LaJeunesse, Bhagooli, et al. 2004, LaJeunesse &amp; Thornhill 2011)", "previouslyFormattedCitation" : "(LaJeunesse, Bhagooli, et al. 2004, LaJeunesse &amp; Thornhill 2011)" }, "properties" : { "noteIndex" : 0 }, "schema" : "https://github.com/citation-style-language/schema/raw/master/csl-citation.json" }</w:instrText>
      </w:r>
      <w:r w:rsidR="00C2695E" w:rsidRPr="008E69BA">
        <w:rPr>
          <w:rFonts w:cs="Times New Roman"/>
        </w:rPr>
        <w:fldChar w:fldCharType="separate"/>
      </w:r>
      <w:r w:rsidR="00C95F5C" w:rsidRPr="00C95F5C">
        <w:rPr>
          <w:rFonts w:cs="Times New Roman"/>
          <w:noProof/>
        </w:rPr>
        <w:t>(LaJeunesse, Bhagooli, et al. 2004, LaJeunesse &amp; Thornhill 2011)</w:t>
      </w:r>
      <w:r w:rsidR="00C2695E" w:rsidRPr="008E69BA">
        <w:rPr>
          <w:rFonts w:cs="Times New Roman"/>
        </w:rPr>
        <w:fldChar w:fldCharType="end"/>
      </w:r>
      <w:r w:rsidR="004D2788">
        <w:rPr>
          <w:rFonts w:cs="Times New Roman"/>
        </w:rPr>
        <w:t>. However,</w:t>
      </w:r>
      <w:r w:rsidR="00D90B2C" w:rsidRPr="008E69BA">
        <w:rPr>
          <w:rFonts w:cs="Times New Roman"/>
        </w:rPr>
        <w:t xml:space="preserve"> </w:t>
      </w:r>
      <w:r w:rsidR="0017023E">
        <w:rPr>
          <w:rFonts w:cs="Times New Roman"/>
        </w:rPr>
        <w:t>c</w:t>
      </w:r>
      <w:r w:rsidR="00E323EC">
        <w:rPr>
          <w:rFonts w:cs="Times New Roman"/>
        </w:rPr>
        <w:t>olor differences in this species</w:t>
      </w:r>
      <w:r w:rsidR="00987FBE">
        <w:rPr>
          <w:rFonts w:cs="Times New Roman"/>
        </w:rPr>
        <w:t>, particularly their distributions,</w:t>
      </w:r>
      <w:r w:rsidR="00E323EC">
        <w:rPr>
          <w:rFonts w:cs="Times New Roman"/>
        </w:rPr>
        <w:t xml:space="preserve"> are understudied</w:t>
      </w:r>
      <w:r w:rsidR="00930703">
        <w:rPr>
          <w:rFonts w:cs="Times New Roman"/>
        </w:rPr>
        <w:t xml:space="preserve"> overall</w:t>
      </w:r>
      <w:r w:rsidR="0017023E">
        <w:rPr>
          <w:rFonts w:cs="Times New Roman"/>
        </w:rPr>
        <w:t>.</w:t>
      </w:r>
      <w:r w:rsidR="00D90B2C" w:rsidRPr="008E69BA">
        <w:rPr>
          <w:rFonts w:cs="Times New Roman"/>
        </w:rPr>
        <w:t xml:space="preserve"> </w:t>
      </w:r>
      <w:r w:rsidR="005671EC">
        <w:rPr>
          <w:rFonts w:cs="Times New Roman"/>
        </w:rPr>
        <w:t xml:space="preserve">Previous studies suggest color results from </w:t>
      </w:r>
      <w:r w:rsidR="005671EC" w:rsidRPr="008E69BA">
        <w:rPr>
          <w:rFonts w:cs="Times New Roman"/>
        </w:rPr>
        <w:t>phenotypic plasticity in fluorescent</w:t>
      </w:r>
      <w:r w:rsidR="005671EC">
        <w:rPr>
          <w:rFonts w:cs="Times New Roman"/>
        </w:rPr>
        <w:t xml:space="preserve"> protein-like</w:t>
      </w:r>
      <w:r w:rsidR="005671EC" w:rsidRPr="008E69BA">
        <w:rPr>
          <w:rFonts w:cs="Times New Roman"/>
        </w:rPr>
        <w:t xml:space="preserve"> proteins </w:t>
      </w:r>
      <w:r w:rsidR="005671EC" w:rsidRPr="008E69BA">
        <w:rPr>
          <w:rFonts w:cs="Times New Roman"/>
        </w:rPr>
        <w:fldChar w:fldCharType="begin" w:fldLock="1"/>
      </w:r>
      <w:r w:rsidR="005671EC">
        <w:rPr>
          <w:rFonts w:cs="Times New Roman"/>
        </w:rPr>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 : "7", "issued" : { "date-parts" : [ [ "2003" ] ] }, "page" : "1125-1133", "title" : "Molecular basis and evolutionary origins of color diversity in great star coral Montastraea cavernosa (Scleractinia: Faviida)", "type" : "article-journal", "volume" : "20" }, "uris" : [ "http://www.mendeley.com/documents/?uuid=53a38253-8c92-3b57-a13c-8244ead65e88" ] }, { "id" : "ITEM-2", "itemData" : { "DOI" : "10.3354/meps272099", "ISBN" : "0171-8630", "ISSN" : "01718630", "abstract" : "Recent episodes of mass coral bleaching, the loss of symbiotic dinoflagellates or photo- synthetic pigment from hermatypic corals, have been triggered by elevated sea temperatures. Photo- synthetic irradiance is an important secondary factor. Host based pigments (pocilloporins or Green Fluorescent Protein homologues) have been proposed to reduce the impact of elevated temperature by shading the dinoflagellate symbionts of corals, thereby reducing light stress. This study investi- gates this phenomenon in the reef-building coral Acropora aspera from Heron Island Research Station (Great Barrier Reef, Australia), which occurs as 3 distinct colour morphs. Experimental data showed that the host pigments are photoprotective at normal temperatures or &lt;32\u00b0C; however, the loss of symbionts and reduction in the quantum yield of photosynthesis (dark adapted Fv/Fm) observed after exposure to elevated temperature was most severe in the heavily pigmented blue morph, eventually resulting in death of most experimental colonies. The results suggest that the pro- tection offered by pocilloporins and other GFP-homologues is reduced by thermal stress, potentially leaving the shade-acclimated symbionts of heavily pigmented corals exposed to high light levels. Mature host pigments are thermally stable, but they are potentially vulnerable to heat during mRNA and protein synthesis and/or maturation. It is clear, however, that the broad assumption that host pigmented corals are less vulnerable to thermal stress is incorrect", "author" : [ { "dropping-particle" : "", "family" : "Dove", "given" : "Sophie", "non-dropping-particle" : "", "parse-names" : false, "suffix" : "" } ], "container-title" : "Marine Ecology Progress Series", "id" : "ITEM-2", "issue" : "4", "issued" : { "date-parts" : [ [ "2004" ] ] }, "page" : "99-116", "title" : "Scleractinian corals with photoprotective host pigments are hypersensitive to thermal bleaching", "type" : "article-journal", "volume" : "272" }, "uris" : [ "http://www.mendeley.com/documents/?uuid=76270cc4-5ea3-4853-859d-95b4c107caaa" ] } ], "mendeley" : { "formattedCitation" : "(Kelmanson &amp; Matz 2003, Dove 2004)", "plainTextFormattedCitation" : "(Kelmanson &amp; Matz 2003, Dove 2004)", "previouslyFormattedCitation" : "(Kelmanson &amp; Matz 2003)" }, "properties" : { "noteIndex" : 0 }, "schema" : "https://github.com/citation-style-language/schema/raw/master/csl-citation.json" }</w:instrText>
      </w:r>
      <w:r w:rsidR="005671EC" w:rsidRPr="008E69BA">
        <w:rPr>
          <w:rFonts w:cs="Times New Roman"/>
        </w:rPr>
        <w:fldChar w:fldCharType="separate"/>
      </w:r>
      <w:r w:rsidR="005671EC" w:rsidRPr="00ED2C0B">
        <w:rPr>
          <w:rFonts w:cs="Times New Roman"/>
          <w:noProof/>
        </w:rPr>
        <w:t>(Kelmanson &amp; Matz 2003, Dove 2004)</w:t>
      </w:r>
      <w:r w:rsidR="005671EC" w:rsidRPr="008E69BA">
        <w:rPr>
          <w:rFonts w:cs="Times New Roman"/>
        </w:rPr>
        <w:fldChar w:fldCharType="end"/>
      </w:r>
      <w:r w:rsidR="005671EC">
        <w:rPr>
          <w:rFonts w:cs="Times New Roman"/>
        </w:rPr>
        <w:t xml:space="preserve"> while other studies determined depth-related abiotic conditions shape color morph </w:t>
      </w:r>
      <w:r w:rsidR="005671EC">
        <w:rPr>
          <w:rFonts w:cs="Times New Roman"/>
        </w:rPr>
        <w:fldChar w:fldCharType="begin" w:fldLock="1"/>
      </w:r>
      <w:r w:rsidR="005671EC">
        <w:rPr>
          <w:rFonts w:cs="Times New Roman"/>
        </w:rPr>
        <w:instrText>ADDIN CSL_CITATION { "citationItems" : [ { "id" : "ITEM-1", "itemData" : { "DOI" : "10.1007/s00338-008-0406-3", "ISBN" : "0033800804", "ISSN" : "07224028", "abstract" : "The role of symbiont variation in the photobiol- ogy of reef corals was addressed by investigating the links among symbiont genetic diversity, function and ecological distribution in a single host species, Madracis pharensis. Symbiont distribution was studied for two depths (10 and 25 m), two diVerent light habitats (exposed and shaded) and three host colour morphs (brown, purple and green). Two Symbiodinium genotypes were present, as deWned by nuclear internal transcribed spacer 2 ribosomal DNA (ITS2-rDNA) variation. Symbiont distribution was depth- and colour morph-dependent. Type B15 occurred predomi- nantly on the deeper reef and in green and purple colonies, while type B7 was present in shallow environments and brown colonies. DiVerent light microhabitats at Wxed depths had no eVect on symbiont presence. This ecological distribution suggests that symbiont presence is potentially driven by light spectral niches. A reciprocal depth trans- plantation experiment indicated steady symbiont populations under environment change. Functional parameters such as pigment composition, chlorophyll a Xuorescence and cell densities were measured for 25 m and included in multivariate analyses. Most functional variation was explained by two photobiological assemblages that relate to either symbiont identity or light microhabitat, suggesting adaptation and acclimation, respectively. Type B15 occurs with lower cell densities and larger sizes, higher cellular pigment concentrations and higher peridinin to chlorophyll a ratio than type B7. Type B7 relates to a larger xanthophyll-pool size. These unambiguous diVerences between symbionts can explain their distributional patterns, with type B15 being potentially more adapted to darker or deeper environments than B7. Symbiont cell size may play a central role in the adaptation of coral holobionts to the deeper reef. The existence of functional diVerences between B-types shows that the clade classiWcation does not necessarily correspond to functional identity. This study supports the use of ITS2 as an ecological and functionally meaningful marker in Symbiodinium.", "author"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"container-title" : "Coral Reefs", "id" : "ITEM-1", "issue" : "4", "issued" : { "date-parts" : [ [ "2008" ] ] }, "page" : "913-925", "title" : "Distribution and photobiology of Symbiodinium types in different light environments for three colour morphs of the coral Madracis pharensis: Is there more to it than total irradiance?", "type" : "article-journal", "volume" : "27" }, "uris" : [ "http://www.mendeley.com/documents/?uuid=80a1571c-49f4-42a4-8881-0d02e965429c" ] } ], "mendeley" : { "formattedCitation" : "(Frade, Englebert, et al. 2008)", "manualFormatting" : "(Frade et al. 2008a)", "plainTextFormattedCitation" : "(Frade, Englebert, et al. 2008)", "previouslyFormattedCitation" : "(Frade, Englebert, et al. 2008)" }, "properties" : { "noteIndex" : 0 }, "schema" : "https://github.com/citation-style-language/schema/raw/master/csl-citation.json" }</w:instrText>
      </w:r>
      <w:r w:rsidR="005671EC">
        <w:rPr>
          <w:rFonts w:cs="Times New Roman"/>
        </w:rPr>
        <w:fldChar w:fldCharType="separate"/>
      </w:r>
      <w:r w:rsidR="005671EC">
        <w:rPr>
          <w:rFonts w:cs="Times New Roman"/>
          <w:noProof/>
        </w:rPr>
        <w:t xml:space="preserve">(Frade </w:t>
      </w:r>
      <w:r w:rsidR="005671EC" w:rsidRPr="00C91529">
        <w:rPr>
          <w:rFonts w:cs="Times New Roman"/>
          <w:noProof/>
        </w:rPr>
        <w:t>et al. 2008</w:t>
      </w:r>
      <w:r w:rsidR="005671EC">
        <w:rPr>
          <w:rFonts w:cs="Times New Roman"/>
          <w:noProof/>
        </w:rPr>
        <w:t>a</w:t>
      </w:r>
      <w:r w:rsidR="005671EC" w:rsidRPr="00C91529">
        <w:rPr>
          <w:rFonts w:cs="Times New Roman"/>
          <w:noProof/>
        </w:rPr>
        <w:t>)</w:t>
      </w:r>
      <w:r w:rsidR="005671EC">
        <w:rPr>
          <w:rFonts w:cs="Times New Roman"/>
        </w:rPr>
        <w:fldChar w:fldCharType="end"/>
      </w:r>
      <w:r w:rsidR="005671EC">
        <w:rPr>
          <w:rFonts w:cs="Times New Roman"/>
        </w:rPr>
        <w:t xml:space="preserve">. </w:t>
      </w:r>
    </w:p>
    <w:p w14:paraId="54821A74" w14:textId="45A735C9" w:rsidR="00D90B2C" w:rsidRDefault="00B66E99" w:rsidP="001C5075">
      <w:pPr>
        <w:spacing w:line="480" w:lineRule="auto"/>
        <w:rPr>
          <w:rFonts w:cs="Times New Roman"/>
        </w:rPr>
      </w:pPr>
      <w:r>
        <w:rPr>
          <w:rFonts w:cs="Times New Roman"/>
        </w:rPr>
        <w:tab/>
      </w:r>
      <w:r w:rsidR="005671EC">
        <w:rPr>
          <w:rFonts w:cs="Times New Roman"/>
        </w:rPr>
        <w:t xml:space="preserve">We argue the latter proves more influential in shaping distributional patterns of </w:t>
      </w:r>
      <w:r w:rsidR="005671EC">
        <w:rPr>
          <w:rFonts w:cs="Times New Roman"/>
          <w:i/>
        </w:rPr>
        <w:t xml:space="preserve">M. capitata </w:t>
      </w:r>
      <w:r w:rsidR="005671EC">
        <w:rPr>
          <w:rFonts w:cs="Times New Roman"/>
        </w:rPr>
        <w:t xml:space="preserve">across </w:t>
      </w:r>
      <w:r w:rsidR="005671EC" w:rsidRPr="008E69BA">
        <w:rPr>
          <w:rFonts w:cs="Times New Roman"/>
        </w:rPr>
        <w:t>Kān</w:t>
      </w:r>
      <w:r w:rsidR="005671EC">
        <w:rPr>
          <w:rFonts w:cs="Times New Roman"/>
        </w:rPr>
        <w:t>e‘ohe Bay</w:t>
      </w:r>
      <w:r w:rsidR="005671EC" w:rsidRPr="00ED2C0B">
        <w:rPr>
          <w:rFonts w:cs="Times New Roman"/>
        </w:rPr>
        <w:t xml:space="preserve"> </w:t>
      </w:r>
      <w:r w:rsidR="005671EC">
        <w:rPr>
          <w:rFonts w:cs="Times New Roman"/>
        </w:rPr>
        <w:fldChar w:fldCharType="begin" w:fldLock="1"/>
      </w:r>
      <w:r w:rsidR="005671EC">
        <w:rPr>
          <w:rFonts w:cs="Times New Roman"/>
        </w:rPr>
        <w:instrText>ADDIN CSL_CITATION { "citationItems" : [ { "id" : "ITEM-1", "itemData" : { "DOI" : "10.4319/lo.2006.51.2.1149", "ISBN" : "0024-3590", "ISSN" : "0024-3590", "PMID" : "236343600035", "abstract" : "Heating the scleractinian coral, Montipora monasteriata (Forskal 1775) to 32 degrees C under &lt; 650 mu mol quanta m(-2) s(-1) led to bleaching in the form of a reduction in Peridinin, xanthophyll pool, chlorophyll c(2) and chlorophyll a, but areal dinoflagellates densities did not decline. Associated with this bleaching, chlorophyll (Chl) allomerization and dinoflagellate xanthophyll cycling increased. Chl allomerization is believed to result from the interaction of Chl with singlet oxygen (O-1(2)) or other reactive oxygen species. Thermally induced increases in Chl allomerization are consistent with other studies that have demonstrated that thermal stress generates reactive oxygen species in symbiotic dinoflagellates. Xanthophyll cycling requires the establishment of a pH gradient across the thylakoid membrane. Our results indicate that, during the early stages of thermal stress, thylakoid membranes are intact. Different morphs of M. monasteriata responded differently to the heat stress applied: heavily pigmented coral hosts taken from a high-light environment showed significant reductions in green fluorescent protein (GFP)-like homologues, whereas nonhost pigmented high-light morphs experienced a significant reduction in water-soluble protein content. Paradoxically, the more shade acclimated cave morph were, based on Chl fluorescence data, less thermally stressed than either of the high-light morphs. These results Support the importance of coral pigments for the regulation of the light environment within the host tissue.", "author" : [ { "dropping-particle" : "", "family" : "Dove", "given" : "Sophie", "non-dropping-particle" : "", "parse-names" : false, "suffix" : "" }, { "dropping-particle" : "", "family" : "Ortiz", "given" : "Juan Carlos", "non-dropping-particle" : "", "parse-names" : false, "suffix" : "" }, { "dropping-particle" : "", "family" : "Enr\u00edquez", "given" : "Susana", "non-dropping-particle" : "", "parse-names" : false, "suffix" : "" }, { "dropping-particle" : "", "family" : "Fine", "given" : "Maoz", "non-dropping-particle" : "", "parse-names" : false, "suffix" : "" }, { "dropping-particle" : "", "family" : "Fisher", "given" : "Paul", "non-dropping-particle" : "", "parse-names" : false, "suffix" : "" }, { "dropping-particle" : "", "family" : "Prieto", "given" : "Roberto Iglesias-", "non-dropping-particle" : "", "parse-names" : false, "suffix" : "" }, { "dropping-particle" : "", "family" : "Thornhill", "given" : "Dan", "non-dropping-particle" : "", "parse-names" : false, "suffix" : "" }, { "dropping-particle" : "", "family" : "Hoegh-Guldberg", "given" : "Ove", "non-dropping-particle" : "", "parse-names" : false, "suffix" : "" } ], "container-title" : "Limnology and Oceanography", "id" : "ITEM-1", "issue" : "2", "issued" : { "date-parts" : [ [ "2006" ] ] }, "page" : "1149-1158", "title" : "Response of holosymbiont pigments from the scleractinian coral Montipora monasteriata to short-term heat stress", "type" : "article-journal", "volume" : "51" }, "uris" : [ "http://www.mendeley.com/documents/?uuid=62bf99b4-8483-4e6d-8c0c-e8be66312e1a" ] } ], "mendeley" : { "formattedCitation" : "(Dove et al. 2006)", "plainTextFormattedCitation" : "(Dove et al. 2006)", "previouslyFormattedCitation" : "(Dove et al. 2006)" }, "properties" : { "noteIndex" : 0 }, "schema" : "https://github.com/citation-style-language/schema/raw/master/csl-citation.json" }</w:instrText>
      </w:r>
      <w:r w:rsidR="005671EC">
        <w:rPr>
          <w:rFonts w:cs="Times New Roman"/>
        </w:rPr>
        <w:fldChar w:fldCharType="separate"/>
      </w:r>
      <w:r w:rsidR="005671EC" w:rsidRPr="00C91529">
        <w:rPr>
          <w:rFonts w:cs="Times New Roman"/>
          <w:noProof/>
        </w:rPr>
        <w:t>(Dove et al. 2006)</w:t>
      </w:r>
      <w:r w:rsidR="005671EC">
        <w:rPr>
          <w:rFonts w:cs="Times New Roman"/>
        </w:rPr>
        <w:fldChar w:fldCharType="end"/>
      </w:r>
      <w:r w:rsidR="005671EC">
        <w:rPr>
          <w:rFonts w:cs="Times New Roman"/>
        </w:rPr>
        <w:t>.</w:t>
      </w:r>
      <w:r w:rsidR="002D788F">
        <w:rPr>
          <w:rFonts w:cs="Times New Roman"/>
        </w:rPr>
        <w:t xml:space="preserve"> </w:t>
      </w:r>
      <w:r w:rsidR="005671EC">
        <w:rPr>
          <w:rFonts w:cs="Times New Roman"/>
        </w:rPr>
        <w:t>For example, a</w:t>
      </w:r>
      <w:r w:rsidR="0046000B">
        <w:rPr>
          <w:rFonts w:cs="Times New Roman"/>
        </w:rPr>
        <w:t>t depth, brown</w:t>
      </w:r>
      <w:r w:rsidR="0046000B" w:rsidRPr="008E69BA">
        <w:rPr>
          <w:rFonts w:cs="Times New Roman"/>
        </w:rPr>
        <w:t xml:space="preserve"> morph</w:t>
      </w:r>
      <w:r w:rsidR="0046000B">
        <w:rPr>
          <w:rFonts w:cs="Times New Roman"/>
        </w:rPr>
        <w:t>s</w:t>
      </w:r>
      <w:r w:rsidR="0046000B" w:rsidRPr="008E69BA">
        <w:rPr>
          <w:rFonts w:cs="Times New Roman"/>
        </w:rPr>
        <w:t xml:space="preserve"> of </w:t>
      </w:r>
      <w:r w:rsidR="0046000B" w:rsidRPr="008E69BA">
        <w:rPr>
          <w:rFonts w:cs="Times New Roman"/>
          <w:i/>
        </w:rPr>
        <w:t>Porites astreoides</w:t>
      </w:r>
      <w:r w:rsidR="0046000B">
        <w:rPr>
          <w:rFonts w:cs="Times New Roman"/>
        </w:rPr>
        <w:t xml:space="preserve"> were</w:t>
      </w:r>
      <w:r w:rsidR="0046000B" w:rsidRPr="008E69BA">
        <w:rPr>
          <w:rFonts w:cs="Times New Roman"/>
        </w:rPr>
        <w:t xml:space="preserve"> observe</w:t>
      </w:r>
      <w:r w:rsidR="0046000B">
        <w:rPr>
          <w:rFonts w:cs="Times New Roman"/>
        </w:rPr>
        <w:t>d more frequently than green</w:t>
      </w:r>
      <w:r w:rsidR="0046000B" w:rsidRPr="008E69BA">
        <w:rPr>
          <w:rFonts w:cs="Times New Roman"/>
        </w:rPr>
        <w:t xml:space="preserve"> morph</w:t>
      </w:r>
      <w:r w:rsidR="0046000B">
        <w:rPr>
          <w:rFonts w:cs="Times New Roman"/>
        </w:rPr>
        <w:t>s</w:t>
      </w:r>
      <w:r w:rsidR="0046000B" w:rsidRPr="008E69BA">
        <w:rPr>
          <w:rFonts w:cs="Times New Roman"/>
        </w:rPr>
        <w:t xml:space="preserve">, </w:t>
      </w:r>
      <w:r w:rsidR="00F30B76">
        <w:rPr>
          <w:rFonts w:cs="Times New Roman"/>
        </w:rPr>
        <w:t>suggesting acclimation to low</w:t>
      </w:r>
      <w:r w:rsidR="0046000B">
        <w:rPr>
          <w:rFonts w:cs="Times New Roman"/>
        </w:rPr>
        <w:t>-light environments</w:t>
      </w:r>
      <w:r w:rsidR="0046000B" w:rsidRPr="008E69BA">
        <w:rPr>
          <w:rFonts w:cs="Times New Roman"/>
        </w:rPr>
        <w:t xml:space="preserve"> </w:t>
      </w:r>
      <w:r w:rsidR="00C2695E" w:rsidRPr="008E69BA">
        <w:rPr>
          <w:rFonts w:cs="Times New Roman"/>
        </w:rPr>
        <w:fldChar w:fldCharType="begin" w:fldLock="1"/>
      </w:r>
      <w:r w:rsidR="0046000B" w:rsidRPr="008E69BA">
        <w:rPr>
          <w:rFonts w:cs="Times New Roman"/>
        </w:rPr>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C2695E" w:rsidRPr="008E69BA">
        <w:rPr>
          <w:rFonts w:cs="Times New Roman"/>
        </w:rPr>
        <w:fldChar w:fldCharType="separate"/>
      </w:r>
      <w:r w:rsidR="0046000B" w:rsidRPr="008E69BA">
        <w:rPr>
          <w:rFonts w:cs="Times New Roman"/>
          <w:noProof/>
        </w:rPr>
        <w:t>(Gleason 1993)</w:t>
      </w:r>
      <w:r w:rsidR="00C2695E" w:rsidRPr="008E69BA">
        <w:rPr>
          <w:rFonts w:cs="Times New Roman"/>
        </w:rPr>
        <w:fldChar w:fldCharType="end"/>
      </w:r>
      <w:r w:rsidR="00813C9B">
        <w:rPr>
          <w:rFonts w:cs="Times New Roman"/>
        </w:rPr>
        <w:t xml:space="preserve">. This </w:t>
      </w:r>
      <w:r w:rsidR="00813C9B" w:rsidRPr="008E69BA">
        <w:rPr>
          <w:rFonts w:cs="Times New Roman"/>
        </w:rPr>
        <w:t>phenomenon</w:t>
      </w:r>
      <w:r w:rsidR="0046000B" w:rsidRPr="008E69BA">
        <w:rPr>
          <w:rFonts w:cs="Times New Roman"/>
        </w:rPr>
        <w:t xml:space="preserve"> may be pertinent to </w:t>
      </w:r>
      <w:r w:rsidR="0046000B" w:rsidRPr="008E69BA">
        <w:rPr>
          <w:rFonts w:cs="Times New Roman"/>
          <w:i/>
        </w:rPr>
        <w:t>M. capitata</w:t>
      </w:r>
      <w:r w:rsidR="0046000B" w:rsidRPr="008E69BA">
        <w:rPr>
          <w:rFonts w:cs="Times New Roman"/>
        </w:rPr>
        <w:t>,</w:t>
      </w:r>
      <w:r w:rsidR="0046000B" w:rsidRPr="008E69BA">
        <w:rPr>
          <w:rFonts w:cs="Times New Roman"/>
          <w:i/>
        </w:rPr>
        <w:t xml:space="preserve"> </w:t>
      </w:r>
      <w:r w:rsidR="0046000B" w:rsidRPr="008E69BA">
        <w:rPr>
          <w:rFonts w:cs="Times New Roman"/>
        </w:rPr>
        <w:t>which exhibit</w:t>
      </w:r>
      <w:r w:rsidR="00606DE5">
        <w:rPr>
          <w:rFonts w:cs="Times New Roman"/>
        </w:rPr>
        <w:t>ed a comparable pattern where</w:t>
      </w:r>
      <w:r w:rsidR="00072B4B">
        <w:rPr>
          <w:rFonts w:cs="Times New Roman"/>
        </w:rPr>
        <w:t xml:space="preserve"> brown morphs were more common</w:t>
      </w:r>
      <w:r w:rsidR="0046000B" w:rsidRPr="008E69BA">
        <w:rPr>
          <w:rFonts w:cs="Times New Roman"/>
        </w:rPr>
        <w:t xml:space="preserve"> </w:t>
      </w:r>
      <w:r w:rsidR="00AF70A7">
        <w:rPr>
          <w:rFonts w:cs="Times New Roman"/>
        </w:rPr>
        <w:t>at depth</w:t>
      </w:r>
      <w:r w:rsidR="00813C9B">
        <w:rPr>
          <w:rFonts w:cs="Times New Roman"/>
        </w:rPr>
        <w:t xml:space="preserve"> where light intensity was</w:t>
      </w:r>
      <w:r w:rsidR="00987FBE">
        <w:rPr>
          <w:rFonts w:cs="Times New Roman"/>
        </w:rPr>
        <w:t xml:space="preserve"> likely</w:t>
      </w:r>
      <w:r w:rsidR="0046000B" w:rsidRPr="008E69BA">
        <w:rPr>
          <w:rFonts w:cs="Times New Roman"/>
        </w:rPr>
        <w:t xml:space="preserve"> reduced</w:t>
      </w:r>
      <w:r w:rsidR="00C94419">
        <w:rPr>
          <w:rFonts w:cs="Times New Roman"/>
        </w:rPr>
        <w:t xml:space="preserve"> and orange morphs were more common</w:t>
      </w:r>
      <w:r w:rsidR="00DD73C3">
        <w:rPr>
          <w:rFonts w:cs="Times New Roman"/>
        </w:rPr>
        <w:t xml:space="preserve"> in shallow environments probably exposed to higher light intensity</w:t>
      </w:r>
      <w:r w:rsidR="0046000B" w:rsidRPr="008E69BA">
        <w:rPr>
          <w:rFonts w:cs="Times New Roman"/>
        </w:rPr>
        <w:t xml:space="preserve">. </w:t>
      </w:r>
      <w:r w:rsidR="00D90B2C" w:rsidRPr="008E69BA">
        <w:rPr>
          <w:rFonts w:cs="Times New Roman"/>
        </w:rPr>
        <w:t>Consequently, it is hypothesized that orange</w:t>
      </w:r>
      <w:r w:rsidR="000E1BE4">
        <w:rPr>
          <w:rFonts w:cs="Times New Roman"/>
        </w:rPr>
        <w:t xml:space="preserve"> morphs may have some</w:t>
      </w:r>
      <w:r w:rsidR="00D90B2C" w:rsidRPr="008E69BA">
        <w:rPr>
          <w:rFonts w:cs="Times New Roman"/>
        </w:rPr>
        <w:t xml:space="preserve"> photoprotective </w:t>
      </w:r>
      <w:r w:rsidR="000E1BE4">
        <w:rPr>
          <w:rFonts w:cs="Times New Roman"/>
        </w:rPr>
        <w:t>properties</w:t>
      </w:r>
      <w:r w:rsidR="00D90B2C">
        <w:rPr>
          <w:rFonts w:cs="Times New Roman"/>
        </w:rPr>
        <w:t xml:space="preserve"> </w:t>
      </w:r>
      <w:r w:rsidR="00C2695E">
        <w:rPr>
          <w:rFonts w:cs="Times New Roman"/>
        </w:rPr>
        <w:fldChar w:fldCharType="begin" w:fldLock="1"/>
      </w:r>
      <w:r w:rsidR="00D96806">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"DOI" : "10.3354/meps272099", "ISBN" : "0171-8630", "ISSN" : "01718630", "abstract" : "Recent episodes of mass coral bleaching, the loss of symbiotic dinoflagellates or photo- synthetic pigment from hermatypic corals, have been triggered by elevated sea temperatures. Photo- synthetic irradiance is an important secondary factor. Host based pigments (pocilloporins or Green Fluorescent Protein homologues) have been proposed to reduce the impact of elevated temperature by shading the dinoflagellate symbionts of corals, thereby reducing light stress. This study investi- gates this phenomenon in the reef-building coral Acropora aspera from Heron Island Research Station (Great Barrier Reef, Australia), which occurs as 3 distinct colour morphs. Experimental data showed that the host pigments are photoprotective at normal temperatures or &lt;32\u00b0C; however, the loss of symbionts and reduction in the quantum yield of photosynthesis (dark adapted Fv/Fm) observed after exposure to elevated temperature was most severe in the heavily pigmented blue morph, eventually resulting in death of most experimental colonies. The results suggest that the pro- tection offered by pocilloporins and other GFP-homologues is reduced by thermal stress, potentially leaving the shade-acclimated symbionts of heavily pigmented corals exposed to high light levels. Mature host pigments are thermally stable, but they are potentially vulnerable to heat during mRNA and protein synthesis and/or maturation. It is clear, however, that the broad assumption that host pigmented corals are less vulnerable to thermal stress is incorrect", "author" : [ { "dropping-particle" : "", "family" : "Dove", "given" : "Sophie", "non-dropping-particle" : "", "parse-names" : false, "suffix" : "" } ], "container-title" : "Marine Ecology Progress Series", "id" : "ITEM-2", "issue" : "4", "issued" : { "date-parts" : [ [ "2004" ] ] }, "page" : "99-116", "title" : "Scleractinian corals with photoprotective host pigments are hypersensitive to thermal bleaching", "type" : "article-journal", "volume" : "272" }, "uris" : [ "http://www.mendeley.com/documents/?uuid=76270cc4-5ea3-4853-859d-95b4c107caaa" ] } ], "mendeley" : { "formattedCitation" : "(Salih et al. 2000, Dove 2004)", "manualFormatting" : "(Salih et al. 2000)", "plainTextFormattedCitation" : "(Salih et al. 2000, Dove 2004)", "previouslyFormattedCitation" : "(Salih et al. 2000, Dove 2004)" }, "properties" : { "noteIndex" : 0 }, "schema" : "https://github.com/citation-style-language/schema/raw/master/csl-citation.json" }</w:instrText>
      </w:r>
      <w:r w:rsidR="00C2695E">
        <w:rPr>
          <w:rFonts w:cs="Times New Roman"/>
        </w:rPr>
        <w:fldChar w:fldCharType="separate"/>
      </w:r>
      <w:r w:rsidR="006A54CF" w:rsidRPr="006A54CF">
        <w:rPr>
          <w:rFonts w:cs="Times New Roman"/>
          <w:noProof/>
        </w:rPr>
        <w:t>(Salih et al. 2000)</w:t>
      </w:r>
      <w:r w:rsidR="00C2695E">
        <w:rPr>
          <w:rFonts w:cs="Times New Roman"/>
        </w:rPr>
        <w:fldChar w:fldCharType="end"/>
      </w:r>
      <w:r w:rsidR="00D90B2C" w:rsidRPr="008E69BA">
        <w:rPr>
          <w:rFonts w:cs="Times New Roman"/>
        </w:rPr>
        <w:t xml:space="preserve"> contributi</w:t>
      </w:r>
      <w:r w:rsidR="003D6A5D">
        <w:rPr>
          <w:rFonts w:cs="Times New Roman"/>
        </w:rPr>
        <w:t>ng to the prevalence</w:t>
      </w:r>
      <w:r w:rsidR="00D90B2C" w:rsidRPr="008E69BA">
        <w:rPr>
          <w:rFonts w:cs="Times New Roman"/>
        </w:rPr>
        <w:t xml:space="preserve"> of this color morph in shallow depths</w:t>
      </w:r>
      <w:r w:rsidR="002F6A1E">
        <w:rPr>
          <w:rFonts w:cs="Times New Roman"/>
        </w:rPr>
        <w:t xml:space="preserve">, but further investigation </w:t>
      </w:r>
      <w:r w:rsidR="0053579C">
        <w:rPr>
          <w:rFonts w:cs="Times New Roman"/>
        </w:rPr>
        <w:t>of this potential mechanism</w:t>
      </w:r>
      <w:r w:rsidR="000E1BE4">
        <w:rPr>
          <w:rFonts w:cs="Times New Roman"/>
        </w:rPr>
        <w:t xml:space="preserve"> of color variation in </w:t>
      </w:r>
      <w:r w:rsidR="000E1BE4">
        <w:rPr>
          <w:rFonts w:cs="Times New Roman"/>
          <w:i/>
        </w:rPr>
        <w:t>M. capitata</w:t>
      </w:r>
      <w:r w:rsidR="001979F8">
        <w:rPr>
          <w:rFonts w:cs="Times New Roman"/>
        </w:rPr>
        <w:t xml:space="preserve"> is needed</w:t>
      </w:r>
      <w:r w:rsidR="002F6A1E">
        <w:rPr>
          <w:rFonts w:cs="Times New Roman"/>
        </w:rPr>
        <w:t>.</w:t>
      </w:r>
      <w:r w:rsidR="00D90B2C" w:rsidRPr="008E69BA">
        <w:rPr>
          <w:rFonts w:cs="Times New Roman"/>
        </w:rPr>
        <w:t xml:space="preserve"> </w:t>
      </w:r>
    </w:p>
    <w:p w14:paraId="1E3DB0D4" w14:textId="40265C75" w:rsidR="00886F9A" w:rsidRDefault="00D90B2C" w:rsidP="001C5075">
      <w:pPr>
        <w:spacing w:line="480" w:lineRule="auto"/>
        <w:rPr>
          <w:rFonts w:cs="Times New Roman"/>
        </w:rPr>
      </w:pPr>
      <w:r>
        <w:rPr>
          <w:rFonts w:cs="Times New Roman"/>
        </w:rPr>
        <w:lastRenderedPageBreak/>
        <w:tab/>
      </w:r>
      <w:r w:rsidR="002F6A1E">
        <w:rPr>
          <w:rFonts w:cs="Times New Roman"/>
        </w:rPr>
        <w:t xml:space="preserve">Photoprotection </w:t>
      </w:r>
      <w:r w:rsidR="005D52F4">
        <w:rPr>
          <w:rFonts w:cs="Times New Roman"/>
        </w:rPr>
        <w:t>is common in habitats exposed to high light levels and is thought</w:t>
      </w:r>
      <w:r w:rsidR="003250F5">
        <w:rPr>
          <w:rFonts w:cs="Times New Roman"/>
        </w:rPr>
        <w:t xml:space="preserve"> to</w:t>
      </w:r>
      <w:r w:rsidR="00316DBA">
        <w:rPr>
          <w:rFonts w:cs="Times New Roman"/>
        </w:rPr>
        <w:t xml:space="preserve"> </w:t>
      </w:r>
      <w:r w:rsidR="00D96806">
        <w:rPr>
          <w:rFonts w:cs="Times New Roman"/>
        </w:rPr>
        <w:t xml:space="preserve">help coral resist photoinhibition in high light conditions </w:t>
      </w:r>
      <w:r w:rsidR="00C2695E">
        <w:rPr>
          <w:rFonts w:cs="Times New Roman"/>
        </w:rPr>
        <w:fldChar w:fldCharType="begin" w:fldLock="1"/>
      </w:r>
      <w:r w:rsidR="0039327F">
        <w:rPr>
          <w:rFonts w:cs="Times New Roman"/>
        </w:rPr>
        <w:instrText>ADDIN CSL_CITATION { "citationItems" : [ { "id" : "ITEM-1", "itemData" : { "DOI" : "10.1046/j.1365-3040.2001.00648.x", "ISBN" : "0140-7791", "ISSN" : "01407791", "PMID" : "572", "abstract" : "[PDF]", "author" : [ { "dropping-particle" : "", "family" : "Jones", "given" : "R", "non-dropping-particle" : "", "parse-names" : false, "suffix" : "" }, { "dropping-particle" : "", "family" : "Hoegh-Guldberg", "given" : "Ove", "non-dropping-particle" : "", "parse-names" : false, "suffix" : "" } ], "container-title" : "Plant", "id" : "ITEM-1", "issued" : { "date-parts" : [ [ "2001" ] ] }, "page" : "89-99", "title" : "Diurnal changes in the photochemical efficiency of the symbiotic dinoflagellates (Dinophyceae) of corals: photoprotection, photoinactivation and the relationship to coral bleaching", "type" : "article-journal", "volume" : "24" }, "uris" : [ "http://www.mendeley.com/documents/?uuid=23f8fd54-ce4e-4987-8f02-85fdaa478237" ] }, { "id" : "ITEM-2", "itemData" : { "DOI" : "10.3354/meps272099", "ISBN" : "0171-8630", "ISSN" : "01718630", "abstract" : "Recent episodes of mass coral bleaching, the loss of symbiotic dinoflagellates or photo- synthetic pigment from hermatypic corals, have been triggered by elevated sea temperatures. Photo- synthetic irradiance is an important secondary factor. Host based pigments (pocilloporins or Green Fluorescent Protein homologues) have been proposed to reduce the impact of elevated temperature by shading the dinoflagellate symbionts of corals, thereby reducing light stress. This study investi- gates this phenomenon in the reef-building coral Acropora aspera from Heron Island Research Station (Great Barrier Reef, Australia), which occurs as 3 distinct colour morphs. Experimental data showed that the host pigments are photoprotective at normal temperatures or &lt;32\u00b0C; however, the loss of symbionts and reduction in the quantum yield of photosynthesis (dark adapted Fv/Fm) observed after exposure to elevated temperature was most severe in the heavily pigmented blue morph, eventually resulting in death of most experimental colonies. The results suggest that the pro- tection offered by pocilloporins and other GFP-homologues is reduced by thermal stress, potentially leaving the shade-acclimated symbionts of heavily pigmented corals exposed to high light levels. Mature host pigments are thermally stable, but they are potentially vulnerable to heat during mRNA and protein synthesis and/or maturation. It is clear, however, that the broad assumption that host pigmented corals are less vulnerable to thermal stress is incorrect", "author" : [ { "dropping-particle" : "", "family" : "Dove", "given" : "Sophie", "non-dropping-particle" : "", "parse-names" : false, "suffix" : "" } ], "container-title" : "Marine Ecology Progress Series", "id" : "ITEM-2", "issue" : "4", "issued" : { "date-parts" : [ [ "2004" ] ] }, "page" : "99-116", "title" : "Scleractinian corals with photoprotective host pigments are hypersensitive to thermal bleaching", "type" : "article-journal", "volume" : "272" }, "uris" : [ "http://www.mendeley.com/documents/?uuid=76270cc4-5ea3-4853-859d-95b4c107caaa" ] } ], "mendeley" : { "formattedCitation" : "(Jones &amp; Hoegh-Guldberg 2001, Dove 2004)", "plainTextFormattedCitation" : "(Jones &amp; Hoegh-Guldberg 2001, Dove 2004)", "previouslyFormattedCitation" : "(Jones &amp; Hoegh-Guldberg 2001, Dove 2004)" }, "properties" : { "noteIndex" : 0 }, "schema" : "https://github.com/citation-style-language/schema/raw/master/csl-citation.json" }</w:instrText>
      </w:r>
      <w:r w:rsidR="00C2695E">
        <w:rPr>
          <w:rFonts w:cs="Times New Roman"/>
        </w:rPr>
        <w:fldChar w:fldCharType="separate"/>
      </w:r>
      <w:r w:rsidR="00D96806" w:rsidRPr="00D96806">
        <w:rPr>
          <w:rFonts w:cs="Times New Roman"/>
          <w:noProof/>
        </w:rPr>
        <w:t>(Jones &amp; Hoegh-Guldberg 2001, Dove 2004)</w:t>
      </w:r>
      <w:r w:rsidR="00C2695E">
        <w:rPr>
          <w:rFonts w:cs="Times New Roman"/>
        </w:rPr>
        <w:fldChar w:fldCharType="end"/>
      </w:r>
      <w:r w:rsidR="007E5530">
        <w:rPr>
          <w:rFonts w:cs="Times New Roman"/>
        </w:rPr>
        <w:t>.</w:t>
      </w:r>
      <w:r w:rsidR="007F05C8">
        <w:rPr>
          <w:rFonts w:cs="Times New Roman"/>
        </w:rPr>
        <w:t xml:space="preserve"> Several</w:t>
      </w:r>
      <w:r w:rsidR="005D52F4">
        <w:rPr>
          <w:rFonts w:cs="Times New Roman"/>
        </w:rPr>
        <w:t xml:space="preserve"> photoacclimatory</w:t>
      </w:r>
      <w:r w:rsidR="007F05C8">
        <w:rPr>
          <w:rFonts w:cs="Times New Roman"/>
        </w:rPr>
        <w:t xml:space="preserve"> mechanisms</w:t>
      </w:r>
      <w:r w:rsidR="004B0967">
        <w:rPr>
          <w:rFonts w:cs="Times New Roman"/>
        </w:rPr>
        <w:t xml:space="preserve"> have been suggested including adjustments of photosynthetic pigment</w:t>
      </w:r>
      <w:r w:rsidR="009C0659">
        <w:rPr>
          <w:rFonts w:cs="Times New Roman"/>
        </w:rPr>
        <w:t>s to avoid oxidative stress from</w:t>
      </w:r>
      <w:r w:rsidR="004B0967">
        <w:rPr>
          <w:rFonts w:cs="Times New Roman"/>
        </w:rPr>
        <w:t xml:space="preserve"> excess light energy </w:t>
      </w:r>
      <w:r w:rsidR="00C2695E">
        <w:rPr>
          <w:rFonts w:cs="Times New Roman"/>
        </w:rPr>
        <w:fldChar w:fldCharType="begin" w:fldLock="1"/>
      </w:r>
      <w:r w:rsidR="002722AF">
        <w:rPr>
          <w:rFonts w:cs="Times New Roman"/>
        </w:rPr>
        <w:instrText>ADDIN CSL_CITATION { "citationItems" : [ { "id" : "ITEM-1", "itemData" : { "author" : [ { "dropping-particle" : "", "family" : "Titlyanov", "given" : "E. A.", "non-dropping-particle" : "", "parse-names" : false, "suffix" : "" } ], "container-title" : "Proceedings of the 4th International Coral Reef Symposium", "id" : "ITEM-1", "issued" : { "date-parts" : [ [ "1981" ] ] }, "page" : "39-43", "title" : "Adaptation of reef-building corals to low light intensity", "type" : "article-journal" }, "uris" : [ "http://www.mendeley.com/documents/?uuid=6b49cd97-606a-49af-afbc-3056a9a174d8" ] } ], "mendeley" : { "formattedCitation" : "(Titlyanov 1981)", "plainTextFormattedCitation" : "(Titlyanov 1981)", "previouslyFormattedCitation" : "(Titlyanov 1981)" }, "properties" : { "noteIndex" : 0 }, "schema" : "https://github.com/citation-style-language/schema/raw/master/csl-citation.json" }</w:instrText>
      </w:r>
      <w:r w:rsidR="00C2695E">
        <w:rPr>
          <w:rFonts w:cs="Times New Roman"/>
        </w:rPr>
        <w:fldChar w:fldCharType="separate"/>
      </w:r>
      <w:r w:rsidR="004B0967" w:rsidRPr="004B0967">
        <w:rPr>
          <w:rFonts w:cs="Times New Roman"/>
          <w:noProof/>
        </w:rPr>
        <w:t>(Titlyanov 1981)</w:t>
      </w:r>
      <w:r w:rsidR="00C2695E">
        <w:rPr>
          <w:rFonts w:cs="Times New Roman"/>
        </w:rPr>
        <w:fldChar w:fldCharType="end"/>
      </w:r>
      <w:r w:rsidR="004B0967">
        <w:rPr>
          <w:rFonts w:cs="Times New Roman"/>
        </w:rPr>
        <w:t xml:space="preserve">. Non-photochemical quenching (NPQ), the dissipation of </w:t>
      </w:r>
      <w:r w:rsidR="002722AF">
        <w:rPr>
          <w:rFonts w:cs="Times New Roman"/>
        </w:rPr>
        <w:t>excess energy from excited-state chlorophylls</w:t>
      </w:r>
      <w:r w:rsidR="00EA7249">
        <w:rPr>
          <w:rFonts w:cs="Times New Roman"/>
        </w:rPr>
        <w:t xml:space="preserve">, </w:t>
      </w:r>
      <w:r w:rsidR="00086949">
        <w:rPr>
          <w:rFonts w:cs="Times New Roman"/>
        </w:rPr>
        <w:t>causes</w:t>
      </w:r>
      <w:r w:rsidR="00EA7249">
        <w:rPr>
          <w:rFonts w:cs="Times New Roman"/>
        </w:rPr>
        <w:t xml:space="preserve"> carotenoid pigments</w:t>
      </w:r>
      <w:r w:rsidR="00086949">
        <w:rPr>
          <w:rFonts w:cs="Times New Roman"/>
        </w:rPr>
        <w:t xml:space="preserve"> to</w:t>
      </w:r>
      <w:r w:rsidR="00A632EA">
        <w:rPr>
          <w:rFonts w:cs="Times New Roman"/>
        </w:rPr>
        <w:t xml:space="preserve"> ado</w:t>
      </w:r>
      <w:r w:rsidR="00DE735F">
        <w:rPr>
          <w:rFonts w:cs="Times New Roman"/>
        </w:rPr>
        <w:t xml:space="preserve">pt harvesting or protective forms </w:t>
      </w:r>
      <w:r w:rsidR="0069285A">
        <w:rPr>
          <w:rFonts w:cs="Times New Roman"/>
        </w:rPr>
        <w:t>depending</w:t>
      </w:r>
      <w:r w:rsidR="002C2B06">
        <w:rPr>
          <w:rFonts w:cs="Times New Roman"/>
        </w:rPr>
        <w:t xml:space="preserve"> on</w:t>
      </w:r>
      <w:r w:rsidR="00DE735F">
        <w:rPr>
          <w:rFonts w:cs="Times New Roman"/>
        </w:rPr>
        <w:t xml:space="preserve"> environmental conditions </w:t>
      </w:r>
      <w:r w:rsidR="00C2695E">
        <w:rPr>
          <w:rFonts w:cs="Times New Roman"/>
        </w:rPr>
        <w:fldChar w:fldCharType="begin" w:fldLock="1"/>
      </w:r>
      <w:r w:rsidR="00C91529">
        <w:rPr>
          <w:rFonts w:cs="Times New Roman"/>
        </w:rPr>
        <w:instrText>ADDIN CSL_CITATION { "citationItems" : [ { "id" : "ITEM-1", "itemData" : { "DOI" : "10.1104/pp.125.4.1558", "ISBN" : "0032-0889", "ISSN" : "0032-0889", "PMID" : "11299337", "abstract" : "The quantity of the light in natural environments can vary over several orders of magnitude and on a time scale that ranges from seconds to seasons. Because light is such an important environmental parameter, plants have evolved numerous biochemical and developmental responses to", "author" : [ { "dropping-particle" : "", "family" : "M\u00fcller", "given" : "P", "non-dropping-particle" : "", "parse-names" : false, "suffix" : "" }, { "dropping-particle" : "", "family" : "Li", "given" : "X P", "non-dropping-particle" : "", "parse-names" : false, "suffix" : "" }, { "dropping-particle" : "", "family" : "Niyogi", "given" : "K K", "non-dropping-particle" : "", "parse-names" : false, "suffix" : "" } ], "container-title" : "Plant physiology", "id" : "ITEM-1", "issue" : "4", "issued" : { "date-parts" : [ [ "2001" ] ] }, "page" : "1558-1566", "title" : "Non-photochemical quenching. A response to excess light energy.", "type" : "article-journal", "volume" : "125" }, "uris" : [ "http://www.mendeley.com/documents/?uuid=3c028dc3-2ec1-44aa-864b-3969ed0f1d10" ] } ], "mendeley" : { "formattedCitation" : "(M\u00fcller et al. 2001)", "plainTextFormattedCitation" : "(M\u00fcller et al. 2001)", "previouslyFormattedCitation" : "(M\u00fcller et al. 2001)" }, "properties" : { "noteIndex" : 0 }, "schema" : "https://github.com/citation-style-language/schema/raw/master/csl-citation.json" }</w:instrText>
      </w:r>
      <w:r w:rsidR="00C2695E">
        <w:rPr>
          <w:rFonts w:cs="Times New Roman"/>
        </w:rPr>
        <w:fldChar w:fldCharType="separate"/>
      </w:r>
      <w:r w:rsidR="00DE735F" w:rsidRPr="002722AF">
        <w:rPr>
          <w:rFonts w:cs="Times New Roman"/>
          <w:noProof/>
        </w:rPr>
        <w:t>(Müller et al. 2001)</w:t>
      </w:r>
      <w:r w:rsidR="00C2695E">
        <w:rPr>
          <w:rFonts w:cs="Times New Roman"/>
        </w:rPr>
        <w:fldChar w:fldCharType="end"/>
      </w:r>
      <w:r w:rsidR="00762076">
        <w:rPr>
          <w:rFonts w:cs="Times New Roman"/>
        </w:rPr>
        <w:t xml:space="preserve"> and</w:t>
      </w:r>
      <w:r w:rsidR="00692733">
        <w:rPr>
          <w:rFonts w:cs="Times New Roman"/>
        </w:rPr>
        <w:t xml:space="preserve"> may contribute to adaptations among</w:t>
      </w:r>
      <w:r w:rsidR="00011A03">
        <w:rPr>
          <w:rFonts w:cs="Times New Roman"/>
        </w:rPr>
        <w:t xml:space="preserve"> s</w:t>
      </w:r>
      <w:r w:rsidR="00692733">
        <w:rPr>
          <w:rFonts w:cs="Times New Roman"/>
        </w:rPr>
        <w:t>cleractinian corals in</w:t>
      </w:r>
      <w:r w:rsidR="00011A03">
        <w:rPr>
          <w:rFonts w:cs="Times New Roman"/>
        </w:rPr>
        <w:t xml:space="preserve"> habitats with</w:t>
      </w:r>
      <w:r w:rsidR="00692733">
        <w:rPr>
          <w:rFonts w:cs="Times New Roman"/>
        </w:rPr>
        <w:t xml:space="preserve"> different light intensities. Given the significant association</w:t>
      </w:r>
      <w:r w:rsidR="00070997">
        <w:rPr>
          <w:rFonts w:cs="Times New Roman"/>
        </w:rPr>
        <w:t xml:space="preserve"> observed</w:t>
      </w:r>
      <w:r w:rsidR="00692733">
        <w:rPr>
          <w:rFonts w:cs="Times New Roman"/>
        </w:rPr>
        <w:t xml:space="preserve"> between symbiont clade and color morph in </w:t>
      </w:r>
      <w:r w:rsidR="00692733">
        <w:rPr>
          <w:rFonts w:cs="Times New Roman"/>
          <w:i/>
        </w:rPr>
        <w:t>M. capitata</w:t>
      </w:r>
      <w:r w:rsidR="00745C54">
        <w:rPr>
          <w:rFonts w:cs="Times New Roman"/>
          <w:i/>
        </w:rPr>
        <w:t xml:space="preserve"> </w:t>
      </w:r>
      <w:r w:rsidR="00745C54">
        <w:rPr>
          <w:rFonts w:cs="Times New Roman"/>
        </w:rPr>
        <w:t>across a narrow depth range</w:t>
      </w:r>
      <w:r w:rsidR="00692733">
        <w:rPr>
          <w:rFonts w:cs="Times New Roman"/>
        </w:rPr>
        <w:t xml:space="preserve">, </w:t>
      </w:r>
      <w:r w:rsidR="00376AC1">
        <w:rPr>
          <w:rFonts w:cs="Times New Roman"/>
        </w:rPr>
        <w:t xml:space="preserve">there exists a </w:t>
      </w:r>
      <w:r w:rsidR="00B757C6">
        <w:rPr>
          <w:rFonts w:cs="Times New Roman"/>
        </w:rPr>
        <w:t>possibility</w:t>
      </w:r>
      <w:r w:rsidR="00376AC1">
        <w:rPr>
          <w:rFonts w:cs="Times New Roman"/>
        </w:rPr>
        <w:t xml:space="preserve"> for NPQ to</w:t>
      </w:r>
      <w:r w:rsidR="00692733">
        <w:rPr>
          <w:rFonts w:cs="Times New Roman"/>
        </w:rPr>
        <w:t xml:space="preserve"> play a role in persistence </w:t>
      </w:r>
      <w:r w:rsidR="00C935BB">
        <w:rPr>
          <w:rFonts w:cs="Times New Roman"/>
        </w:rPr>
        <w:t>of</w:t>
      </w:r>
      <w:r w:rsidR="00692733">
        <w:rPr>
          <w:rFonts w:cs="Times New Roman"/>
        </w:rPr>
        <w:t xml:space="preserve"> this species in </w:t>
      </w:r>
      <w:r w:rsidR="00692733" w:rsidRPr="008E69BA">
        <w:rPr>
          <w:rFonts w:cs="Times New Roman"/>
        </w:rPr>
        <w:t>Kān</w:t>
      </w:r>
      <w:r w:rsidR="00692733">
        <w:rPr>
          <w:rFonts w:cs="Times New Roman"/>
        </w:rPr>
        <w:t>e‘</w:t>
      </w:r>
      <w:r w:rsidR="00692733" w:rsidRPr="008E69BA">
        <w:rPr>
          <w:rFonts w:cs="Times New Roman"/>
        </w:rPr>
        <w:t>ohe Bay</w:t>
      </w:r>
      <w:r w:rsidR="00376AC1">
        <w:rPr>
          <w:rFonts w:cs="Times New Roman"/>
        </w:rPr>
        <w:t>. T</w:t>
      </w:r>
      <w:r w:rsidR="00070997">
        <w:rPr>
          <w:rFonts w:cs="Times New Roman"/>
        </w:rPr>
        <w:t>heoretically</w:t>
      </w:r>
      <w:r w:rsidR="00376AC1">
        <w:rPr>
          <w:rFonts w:cs="Times New Roman"/>
        </w:rPr>
        <w:t>,</w:t>
      </w:r>
      <w:r w:rsidR="00070997">
        <w:rPr>
          <w:rFonts w:cs="Times New Roman"/>
        </w:rPr>
        <w:t xml:space="preserve"> </w:t>
      </w:r>
      <w:r w:rsidR="00952989">
        <w:rPr>
          <w:rFonts w:cs="Times New Roman"/>
        </w:rPr>
        <w:t xml:space="preserve">clade D symbionts </w:t>
      </w:r>
      <w:r w:rsidR="006D6D93">
        <w:rPr>
          <w:rFonts w:cs="Times New Roman"/>
        </w:rPr>
        <w:t>and/</w:t>
      </w:r>
      <w:r w:rsidR="00952989">
        <w:rPr>
          <w:rFonts w:cs="Times New Roman"/>
        </w:rPr>
        <w:t>or</w:t>
      </w:r>
      <w:r w:rsidR="00070997">
        <w:rPr>
          <w:rFonts w:cs="Times New Roman"/>
        </w:rPr>
        <w:t xml:space="preserve"> orange color morphs</w:t>
      </w:r>
      <w:r w:rsidR="00A7329A">
        <w:rPr>
          <w:rFonts w:cs="Times New Roman"/>
        </w:rPr>
        <w:t xml:space="preserve"> found in shallow environments</w:t>
      </w:r>
      <w:r w:rsidR="00376AC1">
        <w:rPr>
          <w:rFonts w:cs="Times New Roman"/>
        </w:rPr>
        <w:t xml:space="preserve"> would have a higher capacity for NPQ</w:t>
      </w:r>
      <w:r w:rsidR="00070997">
        <w:rPr>
          <w:rFonts w:cs="Times New Roman"/>
        </w:rPr>
        <w:t>, though no studies have yet investigated this</w:t>
      </w:r>
      <w:r w:rsidR="00692733">
        <w:rPr>
          <w:rFonts w:cs="Times New Roman"/>
        </w:rPr>
        <w:t>.</w:t>
      </w:r>
    </w:p>
    <w:p w14:paraId="316D2DCB" w14:textId="43A5A761" w:rsidR="007D64FF" w:rsidRDefault="00886F9A" w:rsidP="001C5075">
      <w:pPr>
        <w:spacing w:line="480" w:lineRule="auto"/>
        <w:rPr>
          <w:rFonts w:cs="Times New Roman"/>
        </w:rPr>
      </w:pPr>
      <w:r>
        <w:rPr>
          <w:rFonts w:cs="Times New Roman"/>
        </w:rPr>
        <w:tab/>
      </w:r>
      <w:r w:rsidR="001B2599">
        <w:rPr>
          <w:rFonts w:cs="Times New Roman"/>
        </w:rPr>
        <w:t xml:space="preserve"> </w:t>
      </w:r>
      <w:r w:rsidR="00462009">
        <w:rPr>
          <w:rFonts w:cs="Times New Roman"/>
        </w:rPr>
        <w:t xml:space="preserve">Symbiont association in </w:t>
      </w:r>
      <w:r w:rsidR="00462009">
        <w:rPr>
          <w:rFonts w:cs="Times New Roman"/>
          <w:i/>
        </w:rPr>
        <w:t xml:space="preserve">M. capitata </w:t>
      </w:r>
      <w:r w:rsidR="00462009">
        <w:rPr>
          <w:rFonts w:cs="Times New Roman"/>
        </w:rPr>
        <w:t>was h</w:t>
      </w:r>
      <w:r w:rsidR="00EE46B0">
        <w:rPr>
          <w:rFonts w:cs="Times New Roman"/>
        </w:rPr>
        <w:t>ighly depth-dependent where</w:t>
      </w:r>
      <w:r w:rsidR="00462009">
        <w:rPr>
          <w:rFonts w:cs="Times New Roman"/>
        </w:rPr>
        <w:t xml:space="preserve"> D-dominated colonies were more prevalent in shallow environments and C-dominated colonies were more prevalent at greater depths</w:t>
      </w:r>
      <w:r w:rsidR="00EE46B0">
        <w:rPr>
          <w:rFonts w:cs="Times New Roman"/>
        </w:rPr>
        <w:t>, suggesting abiotic factors also drive this pattern.</w:t>
      </w:r>
      <w:r w:rsidR="00462009">
        <w:rPr>
          <w:rFonts w:cs="Times New Roman"/>
          <w:i/>
        </w:rPr>
        <w:t xml:space="preserve"> </w:t>
      </w:r>
      <w:r w:rsidR="00FF7DA3" w:rsidRPr="008E69BA">
        <w:rPr>
          <w:rFonts w:cs="Times New Roman"/>
        </w:rPr>
        <w:t>Physical conditions in Kān</w:t>
      </w:r>
      <w:r w:rsidR="00FF7DA3">
        <w:rPr>
          <w:rFonts w:cs="Times New Roman"/>
        </w:rPr>
        <w:t>e‘</w:t>
      </w:r>
      <w:r w:rsidR="00B85860">
        <w:rPr>
          <w:rFonts w:cs="Times New Roman"/>
        </w:rPr>
        <w:t xml:space="preserve">ohe Bay </w:t>
      </w:r>
      <w:r w:rsidR="00A915B6">
        <w:rPr>
          <w:rFonts w:cs="Times New Roman"/>
        </w:rPr>
        <w:t>are observably</w:t>
      </w:r>
      <w:r w:rsidR="00B85860">
        <w:rPr>
          <w:rFonts w:cs="Times New Roman"/>
        </w:rPr>
        <w:t xml:space="preserve"> variable within a narrow depth-range</w:t>
      </w:r>
      <w:r w:rsidR="00FF7DA3">
        <w:rPr>
          <w:rFonts w:cs="Times New Roman"/>
        </w:rPr>
        <w:t>.</w:t>
      </w:r>
      <w:r w:rsidR="00B33F1A">
        <w:rPr>
          <w:rFonts w:cs="Times New Roman"/>
        </w:rPr>
        <w:t xml:space="preserve"> Across broade</w:t>
      </w:r>
      <w:r w:rsidR="008F35C5">
        <w:rPr>
          <w:rFonts w:cs="Times New Roman"/>
        </w:rPr>
        <w:t>r geographic ranges</w:t>
      </w:r>
      <w:r w:rsidR="00B33F1A">
        <w:rPr>
          <w:rFonts w:cs="Times New Roman"/>
        </w:rPr>
        <w:t>, however, some physical gradients</w:t>
      </w:r>
      <w:r w:rsidR="008F35C5">
        <w:rPr>
          <w:rFonts w:cs="Times New Roman"/>
        </w:rPr>
        <w:t xml:space="preserve"> such as daily mean temperature and sedimentation</w:t>
      </w:r>
      <w:r w:rsidR="004576C7">
        <w:rPr>
          <w:rFonts w:cs="Times New Roman"/>
        </w:rPr>
        <w:t xml:space="preserve"> are more consistent.</w:t>
      </w:r>
      <w:r w:rsidR="00FF7DA3" w:rsidRPr="008E69BA">
        <w:rPr>
          <w:rFonts w:cs="Times New Roman"/>
        </w:rPr>
        <w:t xml:space="preserve"> </w:t>
      </w:r>
      <w:r w:rsidR="00834C39" w:rsidRPr="008E69BA">
        <w:rPr>
          <w:rFonts w:cs="Times New Roman"/>
        </w:rPr>
        <w:t>(Ritson-Williams &amp; Gates 2016a, Ritso</w:t>
      </w:r>
      <w:r w:rsidR="004576C7">
        <w:rPr>
          <w:rFonts w:cs="Times New Roman"/>
        </w:rPr>
        <w:t>n-Williams &amp; Gates 2016b)</w:t>
      </w:r>
      <w:r w:rsidR="00071378">
        <w:rPr>
          <w:rFonts w:cs="Times New Roman"/>
        </w:rPr>
        <w:t xml:space="preserve"> </w:t>
      </w:r>
      <w:r w:rsidR="004576C7">
        <w:rPr>
          <w:rFonts w:cs="Times New Roman"/>
        </w:rPr>
        <w:t>T</w:t>
      </w:r>
      <w:r w:rsidR="003346C7">
        <w:rPr>
          <w:rFonts w:cs="Times New Roman"/>
        </w:rPr>
        <w:t>he highest values of PAR at 2 m depth</w:t>
      </w:r>
      <w:bookmarkStart w:id="0" w:name="_GoBack"/>
      <w:bookmarkEnd w:id="0"/>
      <w:r w:rsidR="003346C7">
        <w:rPr>
          <w:rFonts w:cs="Times New Roman"/>
        </w:rPr>
        <w:t xml:space="preserve"> were recovered in the southern region of the bay</w:t>
      </w:r>
      <w:r w:rsidR="0089744F">
        <w:rPr>
          <w:rFonts w:cs="Times New Roman"/>
        </w:rPr>
        <w:t xml:space="preserve"> (Ritson-Williams &amp; Gates 2016c)</w:t>
      </w:r>
      <w:r w:rsidR="003346C7">
        <w:rPr>
          <w:rFonts w:cs="Times New Roman"/>
        </w:rPr>
        <w:t>,</w:t>
      </w:r>
      <w:r w:rsidR="0089744F">
        <w:rPr>
          <w:rFonts w:cs="Times New Roman"/>
        </w:rPr>
        <w:t xml:space="preserve"> </w:t>
      </w:r>
      <w:r w:rsidR="00325D13">
        <w:rPr>
          <w:rFonts w:cs="Times New Roman"/>
        </w:rPr>
        <w:t xml:space="preserve">which may </w:t>
      </w:r>
      <w:r w:rsidR="00F1511A">
        <w:rPr>
          <w:rFonts w:cs="Times New Roman"/>
        </w:rPr>
        <w:t>contribute to</w:t>
      </w:r>
      <w:r w:rsidR="00325D13">
        <w:rPr>
          <w:rFonts w:cs="Times New Roman"/>
        </w:rPr>
        <w:t xml:space="preserve"> the greater number of brown colonies h</w:t>
      </w:r>
      <w:r w:rsidR="00983C49">
        <w:rPr>
          <w:rFonts w:cs="Times New Roman"/>
        </w:rPr>
        <w:t>arboring cla</w:t>
      </w:r>
      <w:r w:rsidR="00642362">
        <w:rPr>
          <w:rFonts w:cs="Times New Roman"/>
        </w:rPr>
        <w:t>de D in this region</w:t>
      </w:r>
      <w:r w:rsidR="008E5BF5">
        <w:rPr>
          <w:rFonts w:cs="Times New Roman"/>
        </w:rPr>
        <w:t xml:space="preserve"> (</w:t>
      </w:r>
      <w:r w:rsidR="00F61A07">
        <w:rPr>
          <w:rFonts w:cs="Times New Roman"/>
        </w:rPr>
        <w:t>Fig. 5</w:t>
      </w:r>
      <w:r w:rsidR="007579EC">
        <w:rPr>
          <w:rFonts w:cs="Times New Roman"/>
        </w:rPr>
        <w:t>)</w:t>
      </w:r>
      <w:r w:rsidR="00CB56CA">
        <w:rPr>
          <w:rFonts w:cs="Times New Roman"/>
        </w:rPr>
        <w:t xml:space="preserve"> </w:t>
      </w:r>
      <w:r w:rsidR="00642362">
        <w:rPr>
          <w:rFonts w:cs="Times New Roman"/>
        </w:rPr>
        <w:t xml:space="preserve">supporting the notion that clade D symbionts are </w:t>
      </w:r>
      <w:r w:rsidR="00F73BA7">
        <w:rPr>
          <w:rFonts w:cs="Times New Roman"/>
        </w:rPr>
        <w:t>possibly</w:t>
      </w:r>
      <w:r w:rsidR="003346C7">
        <w:rPr>
          <w:rFonts w:cs="Times New Roman"/>
        </w:rPr>
        <w:t xml:space="preserve"> more</w:t>
      </w:r>
      <w:r w:rsidR="00642362">
        <w:rPr>
          <w:rFonts w:cs="Times New Roman"/>
        </w:rPr>
        <w:t xml:space="preserve"> tolerant</w:t>
      </w:r>
      <w:r w:rsidR="00454D94">
        <w:rPr>
          <w:rFonts w:cs="Times New Roman"/>
        </w:rPr>
        <w:t xml:space="preserve"> to high </w:t>
      </w:r>
      <w:r w:rsidR="00642362">
        <w:rPr>
          <w:rFonts w:cs="Times New Roman"/>
        </w:rPr>
        <w:t>light environments</w:t>
      </w:r>
      <w:r w:rsidR="00454D94">
        <w:rPr>
          <w:rFonts w:cs="Times New Roman"/>
        </w:rPr>
        <w:t xml:space="preserve"> </w:t>
      </w:r>
      <w:r w:rsidR="00C2695E">
        <w:rPr>
          <w:rFonts w:cs="Times New Roman"/>
        </w:rPr>
        <w:fldChar w:fldCharType="begin" w:fldLock="1"/>
      </w:r>
      <w:r w:rsidR="0039327F">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C2695E">
        <w:rPr>
          <w:rFonts w:cs="Times New Roman"/>
        </w:rPr>
        <w:fldChar w:fldCharType="separate"/>
      </w:r>
      <w:r w:rsidR="00454D94" w:rsidRPr="00454D94">
        <w:rPr>
          <w:rFonts w:cs="Times New Roman"/>
          <w:noProof/>
        </w:rPr>
        <w:t>(Finney et al. 2010)</w:t>
      </w:r>
      <w:r w:rsidR="00C2695E">
        <w:rPr>
          <w:rFonts w:cs="Times New Roman"/>
        </w:rPr>
        <w:fldChar w:fldCharType="end"/>
      </w:r>
      <w:r w:rsidR="00642362">
        <w:rPr>
          <w:rFonts w:cs="Times New Roman"/>
        </w:rPr>
        <w:t>.</w:t>
      </w:r>
      <w:r w:rsidR="007D64FF">
        <w:rPr>
          <w:rFonts w:cs="Times New Roman"/>
        </w:rPr>
        <w:t xml:space="preserve"> </w:t>
      </w:r>
      <w:r w:rsidR="00D45FA1">
        <w:rPr>
          <w:rFonts w:cs="Times New Roman"/>
        </w:rPr>
        <w:t xml:space="preserve">Symbiont association in </w:t>
      </w:r>
      <w:r w:rsidR="00D45FA1" w:rsidRPr="008E69BA">
        <w:rPr>
          <w:rFonts w:cs="Times New Roman"/>
          <w:i/>
        </w:rPr>
        <w:t>M. capitata</w:t>
      </w:r>
      <w:r w:rsidR="00B7784F">
        <w:rPr>
          <w:rFonts w:cs="Times New Roman"/>
        </w:rPr>
        <w:t xml:space="preserve"> switched</w:t>
      </w:r>
      <w:r w:rsidR="00891C83">
        <w:rPr>
          <w:rFonts w:cs="Times New Roman"/>
        </w:rPr>
        <w:t xml:space="preserve"> from a</w:t>
      </w:r>
      <w:r w:rsidR="00BB4A1E">
        <w:rPr>
          <w:rFonts w:cs="Times New Roman"/>
        </w:rPr>
        <w:t xml:space="preserve"> greater</w:t>
      </w:r>
      <w:r w:rsidR="00891C83">
        <w:rPr>
          <w:rFonts w:cs="Times New Roman"/>
        </w:rPr>
        <w:t xml:space="preserve"> prevalence</w:t>
      </w:r>
      <w:r w:rsidR="00D45FA1" w:rsidRPr="008E69BA">
        <w:rPr>
          <w:rFonts w:cs="Times New Roman"/>
        </w:rPr>
        <w:t xml:space="preserve"> of clade D to clade C </w:t>
      </w:r>
      <w:r w:rsidR="00D45FA1">
        <w:rPr>
          <w:rFonts w:cs="Times New Roman"/>
        </w:rPr>
        <w:t>at a</w:t>
      </w:r>
      <w:r w:rsidR="00D45FA1" w:rsidRPr="008E69BA">
        <w:rPr>
          <w:rFonts w:cs="Times New Roman"/>
        </w:rPr>
        <w:t xml:space="preserve"> transition dep</w:t>
      </w:r>
      <w:r w:rsidR="003B41F5">
        <w:rPr>
          <w:rFonts w:cs="Times New Roman"/>
        </w:rPr>
        <w:t>th of 1.29</w:t>
      </w:r>
      <w:r w:rsidR="00D45FA1">
        <w:rPr>
          <w:rFonts w:cs="Times New Roman"/>
        </w:rPr>
        <w:t xml:space="preserve"> m. As Kāne‘</w:t>
      </w:r>
      <w:r w:rsidR="00D45FA1" w:rsidRPr="008E69BA">
        <w:rPr>
          <w:rFonts w:cs="Times New Roman"/>
        </w:rPr>
        <w:t>ohe Bay is quite turbid</w:t>
      </w:r>
      <w:r w:rsidR="00C84478">
        <w:rPr>
          <w:rFonts w:cs="Times New Roman"/>
        </w:rPr>
        <w:t xml:space="preserve"> </w:t>
      </w:r>
      <w:r w:rsidR="00C84478">
        <w:rPr>
          <w:rFonts w:cs="Times New Roman"/>
        </w:rPr>
        <w:fldChar w:fldCharType="begin" w:fldLock="1"/>
      </w:r>
      <w:r w:rsidR="00915F30">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C84478">
        <w:rPr>
          <w:rFonts w:cs="Times New Roman"/>
        </w:rPr>
        <w:fldChar w:fldCharType="separate"/>
      </w:r>
      <w:r w:rsidR="00C84478" w:rsidRPr="00C84478">
        <w:rPr>
          <w:rFonts w:cs="Times New Roman"/>
          <w:noProof/>
        </w:rPr>
        <w:t>(Grigg 1965)</w:t>
      </w:r>
      <w:r w:rsidR="00C84478">
        <w:rPr>
          <w:rFonts w:cs="Times New Roman"/>
        </w:rPr>
        <w:fldChar w:fldCharType="end"/>
      </w:r>
      <w:r w:rsidR="00D45FA1" w:rsidRPr="008E69BA">
        <w:rPr>
          <w:rFonts w:cs="Times New Roman"/>
        </w:rPr>
        <w:t xml:space="preserve">, this shallow threshold suggests that depth stratification of light intensity might be a common driver </w:t>
      </w:r>
      <w:r w:rsidR="00D45FA1" w:rsidRPr="008E69BA">
        <w:rPr>
          <w:rFonts w:cs="Times New Roman"/>
        </w:rPr>
        <w:lastRenderedPageBreak/>
        <w:t>of distribution among symbiont association</w:t>
      </w:r>
      <w:r w:rsidR="00C84078">
        <w:rPr>
          <w:rFonts w:cs="Times New Roman"/>
        </w:rPr>
        <w:t xml:space="preserve"> in </w:t>
      </w:r>
      <w:r w:rsidR="00C84078">
        <w:rPr>
          <w:rFonts w:cs="Times New Roman"/>
          <w:i/>
        </w:rPr>
        <w:t>M. capitata</w:t>
      </w:r>
      <w:r w:rsidR="00D45FA1" w:rsidRPr="008E69BA">
        <w:rPr>
          <w:rFonts w:cs="Times New Roman"/>
        </w:rPr>
        <w:t xml:space="preserve">, though the depth of transition would depend on local abiotic conditions. </w:t>
      </w:r>
      <w:r w:rsidR="007D64FF">
        <w:rPr>
          <w:rFonts w:cs="Times New Roman"/>
        </w:rPr>
        <w:tab/>
      </w:r>
    </w:p>
    <w:p w14:paraId="4482A135" w14:textId="785A0C3B" w:rsidR="00E515C7" w:rsidRPr="008E69BA" w:rsidRDefault="007D64FF" w:rsidP="001C5075">
      <w:pPr>
        <w:spacing w:line="480" w:lineRule="auto"/>
        <w:rPr>
          <w:rFonts w:cs="Times New Roman"/>
        </w:rPr>
      </w:pPr>
      <w:r>
        <w:rPr>
          <w:rFonts w:cs="Times New Roman"/>
        </w:rPr>
        <w:tab/>
      </w:r>
      <w:r w:rsidR="008F7422">
        <w:rPr>
          <w:rFonts w:cs="Times New Roman"/>
        </w:rPr>
        <w:t>Light</w:t>
      </w:r>
      <w:r w:rsidR="00E94106">
        <w:rPr>
          <w:rFonts w:cs="Times New Roman"/>
        </w:rPr>
        <w:t xml:space="preserve"> attenuation with increasing depth in the photic zone</w:t>
      </w:r>
      <w:r w:rsidR="008F7422">
        <w:rPr>
          <w:rFonts w:cs="Times New Roman"/>
        </w:rPr>
        <w:t xml:space="preserve"> has been considered</w:t>
      </w:r>
      <w:r w:rsidR="006264FB">
        <w:rPr>
          <w:rFonts w:cs="Times New Roman"/>
        </w:rPr>
        <w:t xml:space="preserve"> </w:t>
      </w:r>
      <w:r w:rsidR="008F7422">
        <w:rPr>
          <w:rFonts w:cs="Times New Roman"/>
        </w:rPr>
        <w:t xml:space="preserve">the </w:t>
      </w:r>
      <w:r w:rsidR="00C761FF">
        <w:rPr>
          <w:rFonts w:cs="Times New Roman"/>
        </w:rPr>
        <w:t>major</w:t>
      </w:r>
      <w:r w:rsidR="006816F6">
        <w:rPr>
          <w:rFonts w:cs="Times New Roman"/>
        </w:rPr>
        <w:t xml:space="preserve"> environmental factor</w:t>
      </w:r>
      <w:r w:rsidR="00BB4A1E">
        <w:rPr>
          <w:rFonts w:cs="Times New Roman"/>
        </w:rPr>
        <w:t xml:space="preserve"> influencing symbiont association and efficiency in coral endosymbioses</w:t>
      </w:r>
      <w:r w:rsidR="00915F30">
        <w:rPr>
          <w:rFonts w:cs="Times New Roman"/>
        </w:rPr>
        <w:t xml:space="preserve"> </w:t>
      </w:r>
      <w:r w:rsidR="00915F30">
        <w:rPr>
          <w:rFonts w:cs="Times New Roman"/>
        </w:rPr>
        <w:fldChar w:fldCharType="begin" w:fldLock="1"/>
      </w:r>
      <w:r w:rsidR="0039327F">
        <w:rPr>
          <w:rFonts w:cs="Times New Roman"/>
        </w:rPr>
        <w:instrText>ADDIN CSL_CITATION { "citationItems" : [ { "id" : "ITEM-1",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"ITEM-1", "issued" : { "date-parts" : [ [ "1995" ] ] }, "page" : "2850-2853", "title" : "Intraspecific diversity and ecological zonation in coral-algal symbiosis", "type" : "article-journal", "volume" : "92" }, "uris" : [ "http://www.mendeley.com/documents/?uuid=bb6c7d9d-ccbb-3cb8-b9ea-57ab49e7dade" ] } ], "mendeley" : { "formattedCitation" : "(Rowan et al. 1995)", "plainTextFormattedCitation" : "(Rowan et al. 1995)", "previouslyFormattedCitation" : "(Rowan et al. 1995)" }, "properties" : { "noteIndex" : 0 }, "schema" : "https://github.com/citation-style-language/schema/raw/master/csl-citation.json" }</w:instrText>
      </w:r>
      <w:r w:rsidR="00915F30">
        <w:rPr>
          <w:rFonts w:cs="Times New Roman"/>
        </w:rPr>
        <w:fldChar w:fldCharType="separate"/>
      </w:r>
      <w:r w:rsidR="00915F30" w:rsidRPr="00915F30">
        <w:rPr>
          <w:rFonts w:cs="Times New Roman"/>
          <w:noProof/>
        </w:rPr>
        <w:t>(Rowan et al. 1995)</w:t>
      </w:r>
      <w:r w:rsidR="00915F30">
        <w:rPr>
          <w:rFonts w:cs="Times New Roman"/>
        </w:rPr>
        <w:fldChar w:fldCharType="end"/>
      </w:r>
      <w:r w:rsidR="00C84478">
        <w:rPr>
          <w:rFonts w:cs="Times New Roman"/>
        </w:rPr>
        <w:t>. D</w:t>
      </w:r>
      <w:r w:rsidR="00CB012A">
        <w:rPr>
          <w:rFonts w:cs="Times New Roman"/>
        </w:rPr>
        <w:t>ifferences in</w:t>
      </w:r>
      <w:r w:rsidR="00E94106">
        <w:rPr>
          <w:rFonts w:cs="Times New Roman"/>
        </w:rPr>
        <w:t xml:space="preserve"> </w:t>
      </w:r>
      <w:r w:rsidR="00704B56" w:rsidRPr="008E69BA">
        <w:rPr>
          <w:rFonts w:cs="Times New Roman"/>
        </w:rPr>
        <w:t>photosynthetic responses</w:t>
      </w:r>
      <w:r w:rsidR="00AF5829">
        <w:rPr>
          <w:rFonts w:cs="Times New Roman"/>
        </w:rPr>
        <w:t xml:space="preserve"> to environmental conditions</w:t>
      </w:r>
      <w:r w:rsidR="00704B56" w:rsidRPr="008E69BA">
        <w:rPr>
          <w:rFonts w:cs="Times New Roman"/>
        </w:rPr>
        <w:t xml:space="preserve"> </w:t>
      </w:r>
      <w:r w:rsidR="00BB4A1E">
        <w:rPr>
          <w:rFonts w:cs="Times New Roman"/>
        </w:rPr>
        <w:t>are known to exist as</w:t>
      </w:r>
      <w:r w:rsidR="00C964FF">
        <w:rPr>
          <w:rFonts w:cs="Times New Roman"/>
        </w:rPr>
        <w:t xml:space="preserve"> </w:t>
      </w:r>
      <w:r w:rsidR="00704B56" w:rsidRPr="008E69BA">
        <w:rPr>
          <w:rFonts w:cs="Times New Roman"/>
        </w:rPr>
        <w:t xml:space="preserve">photoinhibition and photoprotection in clades C and D respectively </w:t>
      </w:r>
      <w:r w:rsidR="00C2695E" w:rsidRPr="008E69BA">
        <w:rPr>
          <w:rFonts w:cs="Times New Roman"/>
        </w:rPr>
        <w:fldChar w:fldCharType="begin" w:fldLock="1"/>
      </w:r>
      <w:r w:rsidR="00915F30">
        <w:rPr>
          <w:rFonts w:cs="Times New Roman"/>
        </w:rPr>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"mendeley" : { "formattedCitation" : "(Salih et al. 2000)", "manualFormatting" : "(Salih et al. 2000)", "plainTextFormattedCitation" : "(Salih et al. 2000)", "previouslyFormattedCitation" : "(Salih et al. 2000)" }, "properties" : { "noteIndex" : 0 }, "schema" : "https://github.com/citation-style-language/schema/raw/master/csl-citation.json" }</w:instrText>
      </w:r>
      <w:r w:rsidR="00C2695E" w:rsidRPr="008E69BA">
        <w:rPr>
          <w:rFonts w:cs="Times New Roman"/>
        </w:rPr>
        <w:fldChar w:fldCharType="separate"/>
      </w:r>
      <w:r w:rsidR="009678C9">
        <w:rPr>
          <w:rFonts w:cs="Times New Roman"/>
          <w:noProof/>
        </w:rPr>
        <w:t xml:space="preserve">(Salih et al. </w:t>
      </w:r>
      <w:r w:rsidR="00915F30">
        <w:rPr>
          <w:rFonts w:cs="Times New Roman"/>
          <w:noProof/>
        </w:rPr>
        <w:t>2000</w:t>
      </w:r>
      <w:r w:rsidR="00E94106" w:rsidRPr="00E94106">
        <w:rPr>
          <w:rFonts w:cs="Times New Roman"/>
          <w:noProof/>
        </w:rPr>
        <w:t>)</w:t>
      </w:r>
      <w:r w:rsidR="00C2695E" w:rsidRPr="008E69BA">
        <w:rPr>
          <w:rFonts w:cs="Times New Roman"/>
        </w:rPr>
        <w:fldChar w:fldCharType="end"/>
      </w:r>
      <w:r w:rsidR="00AD0399">
        <w:rPr>
          <w:rFonts w:cs="Times New Roman"/>
        </w:rPr>
        <w:t xml:space="preserve">. Such a </w:t>
      </w:r>
      <w:r w:rsidR="007323E5">
        <w:rPr>
          <w:rFonts w:cs="Times New Roman"/>
        </w:rPr>
        <w:t>variable response confirms</w:t>
      </w:r>
      <w:r w:rsidR="00704B56" w:rsidRPr="008E69BA">
        <w:rPr>
          <w:rFonts w:cs="Times New Roman"/>
        </w:rPr>
        <w:t xml:space="preserve"> the hypothesis that different clades of </w:t>
      </w:r>
      <w:r w:rsidR="00704B56" w:rsidRPr="008E69BA">
        <w:rPr>
          <w:rFonts w:cs="Times New Roman"/>
          <w:i/>
        </w:rPr>
        <w:t xml:space="preserve">Symbiodinium </w:t>
      </w:r>
      <w:r w:rsidR="00704B56" w:rsidRPr="008E69BA">
        <w:rPr>
          <w:rFonts w:cs="Times New Roman"/>
        </w:rPr>
        <w:t xml:space="preserve">adapt to particular light intensities </w:t>
      </w:r>
      <w:r w:rsidR="00C2695E" w:rsidRPr="008E69BA">
        <w:rPr>
          <w:rFonts w:cs="Times New Roman"/>
        </w:rPr>
        <w:fldChar w:fldCharType="begin" w:fldLock="1"/>
      </w:r>
      <w:r w:rsidR="006E3B16">
        <w:rPr>
          <w:rFonts w:cs="Times New Roman"/>
        </w:rPr>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"Proceedings of the Royal Society of London B: Biological Sciences", "id" : "ITEM-1", "issue" : "1549", "issued" : { "date-parts" : [ [ "2004" ] ] }, "page" : "1757-1763", "title" : "Different algal symbionts explain the vertical distribution of dominant reef corals in the eastern Pacific", "type" : "article-journal", "volume" : "271"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C2695E" w:rsidRPr="008E69BA">
        <w:rPr>
          <w:rFonts w:cs="Times New Roman"/>
        </w:rPr>
        <w:fldChar w:fldCharType="separate"/>
      </w:r>
      <w:r w:rsidR="00704B56" w:rsidRPr="008E69BA">
        <w:rPr>
          <w:rFonts w:cs="Times New Roman"/>
          <w:noProof/>
        </w:rPr>
        <w:t>(Iglesias-Prieto et al. 2004)</w:t>
      </w:r>
      <w:r w:rsidR="00C2695E" w:rsidRPr="008E69BA">
        <w:rPr>
          <w:rFonts w:cs="Times New Roman"/>
        </w:rPr>
        <w:fldChar w:fldCharType="end"/>
      </w:r>
      <w:r w:rsidR="00B52474">
        <w:rPr>
          <w:rFonts w:cs="Times New Roman"/>
        </w:rPr>
        <w:t xml:space="preserve"> and</w:t>
      </w:r>
      <w:r w:rsidR="00704B56" w:rsidRPr="008E69BA">
        <w:rPr>
          <w:rFonts w:cs="Times New Roman"/>
        </w:rPr>
        <w:t xml:space="preserve"> supports the </w:t>
      </w:r>
      <w:r w:rsidR="00136A7D">
        <w:rPr>
          <w:rFonts w:cs="Times New Roman"/>
        </w:rPr>
        <w:t>idea</w:t>
      </w:r>
      <w:r w:rsidR="00704B56" w:rsidRPr="008E69BA">
        <w:rPr>
          <w:rFonts w:cs="Times New Roman"/>
        </w:rPr>
        <w:t xml:space="preserve"> that habitat partitioning of the symbiont community composition exists along</w:t>
      </w:r>
      <w:r w:rsidR="00F23319">
        <w:rPr>
          <w:rFonts w:cs="Times New Roman"/>
        </w:rPr>
        <w:t xml:space="preserve"> a depth-mediated light gradient</w:t>
      </w:r>
      <w:r w:rsidR="00704B56" w:rsidRPr="008E69BA">
        <w:rPr>
          <w:rFonts w:cs="Times New Roman"/>
        </w:rPr>
        <w:t xml:space="preserve"> </w:t>
      </w:r>
      <w:r w:rsidR="00C2695E" w:rsidRPr="008E69BA">
        <w:rPr>
          <w:rFonts w:cs="Times New Roman"/>
        </w:rPr>
        <w:fldChar w:fldCharType="begin" w:fldLock="1"/>
      </w:r>
      <w:r w:rsidR="006E3B16">
        <w:rPr>
          <w:rFonts w:cs="Times New Roman"/>
        </w:rPr>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 : "1", "issued" : { "date-parts" : [ [ "1994" ] ] }, "page" : "163-175", "title" : "Acclimation and adaptation to irradiance in symbiotic dinoflagellates. I. Responses of the photosynthetic unit to changes in photon flux density", "type" : "article-journal", "volume" : "113"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C2695E" w:rsidRPr="008E69BA">
        <w:rPr>
          <w:rFonts w:cs="Times New Roman"/>
        </w:rPr>
        <w:fldChar w:fldCharType="separate"/>
      </w:r>
      <w:r w:rsidR="00704B56" w:rsidRPr="008E69BA">
        <w:rPr>
          <w:rFonts w:cs="Times New Roman"/>
          <w:noProof/>
        </w:rPr>
        <w:t>(Iglesias-Prieto &amp; Trench 1994)</w:t>
      </w:r>
      <w:r w:rsidR="00C2695E" w:rsidRPr="008E69BA">
        <w:rPr>
          <w:rFonts w:cs="Times New Roman"/>
        </w:rPr>
        <w:fldChar w:fldCharType="end"/>
      </w:r>
      <w:r w:rsidR="00F23319">
        <w:rPr>
          <w:rFonts w:cs="Times New Roman"/>
        </w:rPr>
        <w:t xml:space="preserve"> whether this</w:t>
      </w:r>
      <w:r w:rsidR="00FB6669">
        <w:rPr>
          <w:rFonts w:cs="Times New Roman"/>
        </w:rPr>
        <w:t xml:space="preserve"> be total irradiance or spectral niches as some studies suggest </w:t>
      </w:r>
      <w:r w:rsidR="00C2695E">
        <w:rPr>
          <w:rFonts w:cs="Times New Roman"/>
        </w:rPr>
        <w:fldChar w:fldCharType="begin" w:fldLock="1"/>
      </w:r>
      <w:r w:rsidR="0039327F">
        <w:rPr>
          <w:rFonts w:cs="Times New Roman"/>
        </w:rPr>
        <w:instrText>ADDIN CSL_CITATION { "citationItems" : [ { "id" : "ITEM-1", "itemData" : { "DOI" : "10.1007/s00338-008-0406-3", "ISBN" : "0033800804", "ISSN" : "07224028", "abstract" : "The role of symbiont variation in the photobiol- ogy of reef corals was addressed by investigating the links among symbiont genetic diversity, function and ecological distribution in a single host species, Madracis pharensis. Symbiont distribution was studied for two depths (10 and 25 m), two diVerent light habitats (exposed and shaded) and three host colour morphs (brown, purple and green). Two Symbiodinium genotypes were present, as deWned by nuclear internal transcribed spacer 2 ribosomal DNA (ITS2-rDNA) variation. Symbiont distribution was depth- and colour morph-dependent. Type B15 occurred predomi- nantly on the deeper reef and in green and purple colonies, while type B7 was present in shallow environments and brown colonies. DiVerent light microhabitats at Wxed depths had no eVect on symbiont presence. This ecological distribution suggests that symbiont presence is potentially driven by light spectral niches. A reciprocal depth trans- plantation experiment indicated steady symbiont populations under environment change. Functional parameters such as pigment composition, chlorophyll a Xuorescence and cell densities were measured for 25 m and included in multivariate analyses. Most functional variation was explained by two photobiological assemblages that relate to either symbiont identity or light microhabitat, suggesting adaptation and acclimation, respectively. Type B15 occurs with lower cell densities and larger sizes, higher cellular pigment concentrations and higher peridinin to chlorophyll a ratio than type B7. Type B7 relates to a larger xanthophyll-pool size. These unambiguous diVerences between symbionts can explain their distributional patterns, with type B15 being potentially more adapted to darker or deeper environments than B7. Symbiont cell size may play a central role in the adaptation of coral holobionts to the deeper reef. The existence of functional diVerences between B-types shows that the clade classiWcation does not necessarily correspond to functional identity. This study supports the use of ITS2 as an ecological and functionally meaningful marker in Symbiodinium.", "author" : [ { "dropping-particle" : "", "family" : "Frade", "given" : "P. R.", "non-dropping-particle" : "", "parse-names" : false, "suffix" : "" }, { "dropping-particle" : "", "family" : "Englebert", "given" : "N.", "non-dropping-particle" : "", "parse-names" : false, "suffix" : "" }, { "dropping-particle" : "", "family" : "Faria", "given" : "J.", "non-dropping-particle" : "", "parse-names" : false, "suffix" : "" }, { "dropping-particle" : "", "family" : "Visser", "given" : "P. M.", "non-dropping-particle" : "", "parse-names" : false, "suffix" : "" }, { "dropping-particle" : "", "family" : "Bak", "given" : "R. P M", "non-dropping-particle" : "", "parse-names" : false, "suffix" : "" } ], "container-title" : "Coral Reefs", "id" : "ITEM-1", "issue" : "4", "issued" : { "date-parts" : [ [ "2008" ] ] }, "page" : "913-925", "title" : "Distribution and photobiology of Symbiodinium types in different light environments for three colour morphs of the coral Madracis pharensis: Is there more to it than total irradiance?", "type" : "article-journal", "volume" : "27" }, "uris" : [ "http://www.mendeley.com/documents/?uuid=80a1571c-49f4-42a4-8881-0d02e965429c" ] } ], "mendeley" : { "formattedCitation" : "(Frade, Englebert, et al. 2008)", "manualFormatting" : "(Frade et al. 2008a)", "plainTextFormattedCitation" : "(Frade, Englebert, et al. 2008)", "previouslyFormattedCitation" : "(Frade, Englebert, et al. 2008)" }, "properties" : { "noteIndex" : 0 }, "schema" : "https://github.com/citation-style-language/schema/raw/master/csl-citation.json" }</w:instrText>
      </w:r>
      <w:r w:rsidR="00C2695E">
        <w:rPr>
          <w:rFonts w:cs="Times New Roman"/>
        </w:rPr>
        <w:fldChar w:fldCharType="separate"/>
      </w:r>
      <w:r w:rsidR="009C5130">
        <w:rPr>
          <w:rFonts w:cs="Times New Roman"/>
          <w:noProof/>
        </w:rPr>
        <w:t xml:space="preserve">(Frade </w:t>
      </w:r>
      <w:r w:rsidR="00A15D35" w:rsidRPr="00D354BC">
        <w:rPr>
          <w:rFonts w:cs="Times New Roman"/>
          <w:noProof/>
        </w:rPr>
        <w:t>et al. 2008</w:t>
      </w:r>
      <w:r w:rsidR="009C5130">
        <w:rPr>
          <w:rFonts w:cs="Times New Roman"/>
          <w:noProof/>
        </w:rPr>
        <w:t>a</w:t>
      </w:r>
      <w:r w:rsidR="00A15D35" w:rsidRPr="00D354BC">
        <w:rPr>
          <w:rFonts w:cs="Times New Roman"/>
          <w:noProof/>
        </w:rPr>
        <w:t>)</w:t>
      </w:r>
      <w:r w:rsidR="00C2695E">
        <w:rPr>
          <w:rFonts w:cs="Times New Roman"/>
        </w:rPr>
        <w:fldChar w:fldCharType="end"/>
      </w:r>
      <w:r w:rsidR="00A15D35">
        <w:rPr>
          <w:rFonts w:cs="Times New Roman"/>
        </w:rPr>
        <w:t xml:space="preserve">. </w:t>
      </w:r>
      <w:r w:rsidR="00E515C7">
        <w:rPr>
          <w:rFonts w:cs="Times New Roman"/>
        </w:rPr>
        <w:t>While irradiance is the most probable candidate, temperature, freshwater lensing and</w:t>
      </w:r>
      <w:r w:rsidR="00474C54">
        <w:rPr>
          <w:rFonts w:cs="Times New Roman"/>
        </w:rPr>
        <w:t xml:space="preserve"> suspended particles all potentially influence</w:t>
      </w:r>
      <w:r w:rsidR="00E515C7">
        <w:rPr>
          <w:rFonts w:cs="Times New Roman"/>
        </w:rPr>
        <w:t xml:space="preserve"> coral symbioses as well</w:t>
      </w:r>
      <w:r w:rsidR="0091178B">
        <w:rPr>
          <w:rFonts w:cs="Times New Roman"/>
        </w:rPr>
        <w:t>.</w:t>
      </w:r>
      <w:r w:rsidR="00C033CF">
        <w:rPr>
          <w:rFonts w:cs="Times New Roman"/>
        </w:rPr>
        <w:t xml:space="preserve"> Therefore, we suggest investigation of these parameters across depths in Kāne‘</w:t>
      </w:r>
      <w:r w:rsidR="00C033CF" w:rsidRPr="008E69BA">
        <w:rPr>
          <w:rFonts w:cs="Times New Roman"/>
        </w:rPr>
        <w:t>ohe Bay</w:t>
      </w:r>
      <w:r w:rsidR="00E515C7">
        <w:rPr>
          <w:rFonts w:cs="Times New Roman"/>
        </w:rPr>
        <w:t xml:space="preserve"> </w:t>
      </w:r>
      <w:r w:rsidR="00C033CF">
        <w:rPr>
          <w:rFonts w:cs="Times New Roman"/>
        </w:rPr>
        <w:t>to determine the likelihood of each to contribute to the significant patterns of distribution.</w:t>
      </w:r>
    </w:p>
    <w:p w14:paraId="626F4DA3" w14:textId="1467A15F" w:rsidR="00B76A60" w:rsidRPr="008E69BA" w:rsidRDefault="004E2303" w:rsidP="001C5075">
      <w:pPr>
        <w:spacing w:line="480" w:lineRule="auto"/>
        <w:rPr>
          <w:rFonts w:cs="Times New Roman"/>
        </w:rPr>
      </w:pPr>
      <w:r w:rsidRPr="008E69BA">
        <w:rPr>
          <w:rFonts w:cs="Times New Roman"/>
          <w:b/>
        </w:rPr>
        <w:tab/>
      </w:r>
      <w:r w:rsidR="00B460AD">
        <w:rPr>
          <w:rFonts w:cs="Times New Roman"/>
        </w:rPr>
        <w:t xml:space="preserve">Quantitative </w:t>
      </w:r>
      <w:r w:rsidR="0045467B">
        <w:rPr>
          <w:rFonts w:cs="Times New Roman"/>
        </w:rPr>
        <w:t>PCR analysi</w:t>
      </w:r>
      <w:r w:rsidRPr="008E69BA">
        <w:rPr>
          <w:rFonts w:cs="Times New Roman"/>
        </w:rPr>
        <w:t xml:space="preserve">s of </w:t>
      </w:r>
      <w:r w:rsidRPr="008E69BA">
        <w:rPr>
          <w:rFonts w:cs="Times New Roman"/>
          <w:i/>
        </w:rPr>
        <w:t>M. capitata</w:t>
      </w:r>
      <w:r w:rsidR="008B5BCF" w:rsidRPr="008E69BA">
        <w:rPr>
          <w:rFonts w:cs="Times New Roman"/>
          <w:i/>
        </w:rPr>
        <w:t xml:space="preserve"> </w:t>
      </w:r>
      <w:r w:rsidR="00B159D4">
        <w:rPr>
          <w:rFonts w:cs="Times New Roman"/>
        </w:rPr>
        <w:t>colonies across Kāne‘</w:t>
      </w:r>
      <w:r w:rsidR="00B460AD">
        <w:rPr>
          <w:rFonts w:cs="Times New Roman"/>
        </w:rPr>
        <w:t>ohe Bay showed that</w:t>
      </w:r>
      <w:r w:rsidRPr="008E69BA">
        <w:rPr>
          <w:rFonts w:cs="Times New Roman"/>
        </w:rPr>
        <w:t xml:space="preserve"> spatial variability of </w:t>
      </w:r>
      <w:r w:rsidRPr="008E69BA">
        <w:rPr>
          <w:rFonts w:cs="Times New Roman"/>
          <w:i/>
        </w:rPr>
        <w:t>Symbiodinium</w:t>
      </w:r>
      <w:r w:rsidR="00B460AD">
        <w:rPr>
          <w:rFonts w:cs="Times New Roman"/>
          <w:i/>
        </w:rPr>
        <w:t xml:space="preserve"> </w:t>
      </w:r>
      <w:r w:rsidR="00B460AD">
        <w:rPr>
          <w:rFonts w:cs="Times New Roman"/>
        </w:rPr>
        <w:t xml:space="preserve">is </w:t>
      </w:r>
      <w:r w:rsidRPr="008E69BA">
        <w:rPr>
          <w:rFonts w:cs="Times New Roman"/>
        </w:rPr>
        <w:t>depth</w:t>
      </w:r>
      <w:r w:rsidR="00B460AD">
        <w:rPr>
          <w:rFonts w:cs="Times New Roman"/>
        </w:rPr>
        <w:t>-dependent</w:t>
      </w:r>
      <w:r w:rsidRPr="008E69BA">
        <w:rPr>
          <w:rFonts w:cs="Times New Roman"/>
        </w:rPr>
        <w:t>.</w:t>
      </w:r>
      <w:r w:rsidR="007E17D7">
        <w:rPr>
          <w:rFonts w:cs="Times New Roman"/>
        </w:rPr>
        <w:t xml:space="preserve"> </w:t>
      </w:r>
      <w:r w:rsidR="00B460AD">
        <w:rPr>
          <w:rFonts w:cs="Times New Roman"/>
        </w:rPr>
        <w:t>There was also a strong influence of depth on the distribution of colony color morph</w:t>
      </w:r>
      <w:r w:rsidR="007E17D7">
        <w:rPr>
          <w:rFonts w:cs="Times New Roman"/>
        </w:rPr>
        <w:t>.</w:t>
      </w:r>
      <w:r w:rsidRPr="008E69BA">
        <w:rPr>
          <w:rFonts w:cs="Times New Roman"/>
        </w:rPr>
        <w:t xml:space="preserve"> No significant spatial</w:t>
      </w:r>
      <w:r w:rsidR="0090162B">
        <w:rPr>
          <w:rFonts w:cs="Times New Roman"/>
        </w:rPr>
        <w:t xml:space="preserve"> distributional</w:t>
      </w:r>
      <w:r w:rsidRPr="008E69BA">
        <w:rPr>
          <w:rFonts w:cs="Times New Roman"/>
        </w:rPr>
        <w:t xml:space="preserve"> patterns arose from different reefs, reef types or areas of the bay when considering the dominance of one clade</w:t>
      </w:r>
      <w:r w:rsidR="007E17D7">
        <w:rPr>
          <w:rFonts w:cs="Times New Roman"/>
        </w:rPr>
        <w:t xml:space="preserve"> or color</w:t>
      </w:r>
      <w:r w:rsidRPr="008E69BA">
        <w:rPr>
          <w:rFonts w:cs="Times New Roman"/>
        </w:rPr>
        <w:t xml:space="preserve"> over another. </w:t>
      </w:r>
      <w:r w:rsidR="00B159D4">
        <w:rPr>
          <w:rFonts w:cs="Times New Roman"/>
        </w:rPr>
        <w:t>Portions of the reefs in Kāne‘</w:t>
      </w:r>
      <w:r w:rsidR="007B72E6" w:rsidRPr="008E69BA">
        <w:rPr>
          <w:rFonts w:cs="Times New Roman"/>
        </w:rPr>
        <w:t>ohe Bay ca</w:t>
      </w:r>
      <w:r w:rsidR="00810D4F">
        <w:rPr>
          <w:rFonts w:cs="Times New Roman"/>
        </w:rPr>
        <w:t>n be quite shallow (&lt; 0.5 m</w:t>
      </w:r>
      <w:r w:rsidR="007B72E6" w:rsidRPr="008E69BA">
        <w:rPr>
          <w:rFonts w:cs="Times New Roman"/>
        </w:rPr>
        <w:t>) at low tide and are probably exposed to high temperatures</w:t>
      </w:r>
      <w:r w:rsidR="00FC37E9">
        <w:rPr>
          <w:rFonts w:cs="Times New Roman"/>
        </w:rPr>
        <w:t xml:space="preserve"> and irradiance</w:t>
      </w:r>
      <w:r w:rsidR="007B72E6" w:rsidRPr="008E69BA">
        <w:rPr>
          <w:rFonts w:cs="Times New Roman"/>
        </w:rPr>
        <w:t xml:space="preserve"> during summer months. Corals associating with clade D</w:t>
      </w:r>
      <w:r w:rsidR="00FC37E9">
        <w:rPr>
          <w:rFonts w:cs="Times New Roman"/>
        </w:rPr>
        <w:t xml:space="preserve"> </w:t>
      </w:r>
      <w:r w:rsidR="007B72E6" w:rsidRPr="008E69BA">
        <w:rPr>
          <w:rFonts w:cs="Times New Roman"/>
        </w:rPr>
        <w:t xml:space="preserve">dominate this highly </w:t>
      </w:r>
      <w:r w:rsidR="00FC37E9">
        <w:rPr>
          <w:rFonts w:cs="Times New Roman"/>
        </w:rPr>
        <w:t>variable</w:t>
      </w:r>
      <w:r w:rsidR="00A75B4D">
        <w:rPr>
          <w:rFonts w:cs="Times New Roman"/>
        </w:rPr>
        <w:t>, shallow</w:t>
      </w:r>
      <w:r w:rsidR="003F2EBF">
        <w:rPr>
          <w:rFonts w:cs="Times New Roman"/>
        </w:rPr>
        <w:t xml:space="preserve"> environment</w:t>
      </w:r>
      <w:r w:rsidR="00A75B4D">
        <w:rPr>
          <w:rFonts w:cs="Times New Roman"/>
        </w:rPr>
        <w:t>,</w:t>
      </w:r>
      <w:r w:rsidR="003F2EBF">
        <w:rPr>
          <w:rFonts w:cs="Times New Roman"/>
        </w:rPr>
        <w:t xml:space="preserve"> and b</w:t>
      </w:r>
      <w:r w:rsidR="00115122">
        <w:rPr>
          <w:rFonts w:cs="Times New Roman"/>
        </w:rPr>
        <w:t>ecause clade</w:t>
      </w:r>
      <w:r w:rsidR="00E25F1D" w:rsidRPr="008E69BA">
        <w:rPr>
          <w:rFonts w:cs="Times New Roman"/>
        </w:rPr>
        <w:t xml:space="preserve"> C and D</w:t>
      </w:r>
      <w:r w:rsidR="00115122">
        <w:rPr>
          <w:rFonts w:cs="Times New Roman"/>
        </w:rPr>
        <w:t xml:space="preserve"> symbionts</w:t>
      </w:r>
      <w:r w:rsidR="00E25F1D" w:rsidRPr="008E69BA">
        <w:rPr>
          <w:rFonts w:cs="Times New Roman"/>
        </w:rPr>
        <w:t xml:space="preserve"> have different physiological tolerances</w:t>
      </w:r>
      <w:r w:rsidR="002364E9">
        <w:rPr>
          <w:rFonts w:cs="Times New Roman"/>
        </w:rPr>
        <w:t xml:space="preserve">, </w:t>
      </w:r>
      <w:r w:rsidR="00536755">
        <w:rPr>
          <w:rFonts w:cs="Times New Roman"/>
        </w:rPr>
        <w:t>distributional patterns</w:t>
      </w:r>
      <w:r w:rsidR="002364E9">
        <w:rPr>
          <w:rFonts w:cs="Times New Roman"/>
        </w:rPr>
        <w:t xml:space="preserve"> across depths</w:t>
      </w:r>
      <w:r w:rsidR="0080703F">
        <w:rPr>
          <w:rFonts w:cs="Times New Roman"/>
        </w:rPr>
        <w:t xml:space="preserve"> may serve as an adaptive mechanism</w:t>
      </w:r>
      <w:r w:rsidR="002364E9">
        <w:rPr>
          <w:rFonts w:cs="Times New Roman"/>
        </w:rPr>
        <w:t xml:space="preserve"> to improve symbiotic efficiency in variable</w:t>
      </w:r>
      <w:r w:rsidR="00536755">
        <w:rPr>
          <w:rFonts w:cs="Times New Roman"/>
        </w:rPr>
        <w:t xml:space="preserve"> environmental conditions.</w:t>
      </w:r>
      <w:r w:rsidR="00E25F1D" w:rsidRPr="008E69BA">
        <w:rPr>
          <w:rFonts w:cs="Times New Roman"/>
        </w:rPr>
        <w:t xml:space="preserve"> </w:t>
      </w:r>
    </w:p>
    <w:p w14:paraId="630248D2" w14:textId="77777777" w:rsidR="00253A6A" w:rsidRPr="008E69BA" w:rsidRDefault="00253A6A" w:rsidP="001C5075">
      <w:pPr>
        <w:spacing w:line="480" w:lineRule="auto"/>
        <w:rPr>
          <w:rFonts w:cs="Times New Roman"/>
          <w:b/>
        </w:rPr>
      </w:pPr>
    </w:p>
    <w:p w14:paraId="69B07BA0" w14:textId="77777777" w:rsidR="000052F7" w:rsidRPr="008E69BA" w:rsidRDefault="00101B97" w:rsidP="001C5075">
      <w:pPr>
        <w:spacing w:line="48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32839313" w14:textId="311DEB3C" w:rsidR="000052F7" w:rsidRPr="008E69BA" w:rsidRDefault="00B159D4" w:rsidP="001C5075">
      <w:pPr>
        <w:spacing w:line="48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8E69BA">
        <w:rPr>
          <w:rFonts w:cs="Times New Roman"/>
          <w:highlight w:val="yellow"/>
        </w:rPr>
        <w:t>___________</w:t>
      </w:r>
      <w:r w:rsidR="00104541" w:rsidRPr="008E69BA">
        <w:rPr>
          <w:rFonts w:cs="Times New Roman"/>
        </w:rPr>
        <w:t>.</w:t>
      </w:r>
      <w:r w:rsidR="000052F7" w:rsidRPr="008E69BA">
        <w:rPr>
          <w:rFonts w:cs="Times New Roman"/>
        </w:rPr>
        <w:t xml:space="preserve"> This is HIMB contribution number </w:t>
      </w:r>
      <w:r w:rsidR="000052F7" w:rsidRPr="008E69BA">
        <w:rPr>
          <w:rFonts w:cs="Times New Roman"/>
          <w:highlight w:val="yellow"/>
        </w:rPr>
        <w:t>_______</w:t>
      </w:r>
      <w:r w:rsidR="000052F7" w:rsidRPr="008E69BA">
        <w:rPr>
          <w:rFonts w:cs="Times New Roman"/>
        </w:rPr>
        <w:t xml:space="preserve"> and SOEST contribution number </w:t>
      </w:r>
      <w:r w:rsidR="000052F7" w:rsidRPr="008E69BA">
        <w:rPr>
          <w:rFonts w:cs="Times New Roman"/>
          <w:highlight w:val="yellow"/>
        </w:rPr>
        <w:t>_________</w:t>
      </w:r>
      <w:r w:rsidR="000052F7" w:rsidRPr="008E69BA">
        <w:rPr>
          <w:rFonts w:cs="Times New Roman"/>
        </w:rPr>
        <w:t>.</w:t>
      </w:r>
    </w:p>
    <w:p w14:paraId="7CAE1398" w14:textId="77777777" w:rsidR="00101B97" w:rsidRPr="008E69BA" w:rsidRDefault="00101B97" w:rsidP="001C5075">
      <w:pPr>
        <w:spacing w:line="480" w:lineRule="auto"/>
        <w:rPr>
          <w:rFonts w:cs="Times New Roman"/>
          <w:b/>
        </w:rPr>
      </w:pPr>
    </w:p>
    <w:p w14:paraId="3D32AA4D" w14:textId="77777777" w:rsidR="00DA6E1B" w:rsidRPr="00A54DC1" w:rsidRDefault="00E27ABC" w:rsidP="00A54DC1">
      <w:pPr>
        <w:spacing w:line="480" w:lineRule="auto"/>
        <w:rPr>
          <w:rFonts w:cs="Times New Roman"/>
          <w:noProof/>
        </w:rPr>
      </w:pPr>
      <w:r w:rsidRPr="008E69BA">
        <w:rPr>
          <w:rFonts w:cs="Times New Roman"/>
          <w:b/>
        </w:rPr>
        <w:t>LITERATURE CITED</w:t>
      </w:r>
    </w:p>
    <w:p w14:paraId="02607F48" w14:textId="1CB69A70" w:rsidR="00ED2C0B" w:rsidRPr="00ED2C0B" w:rsidRDefault="0039327F" w:rsidP="00ED2C0B">
      <w:pPr>
        <w:widowControl w:val="0"/>
        <w:autoSpaceDE w:val="0"/>
        <w:autoSpaceDN w:val="0"/>
        <w:adjustRightInd w:val="0"/>
        <w:spacing w:line="480" w:lineRule="auto"/>
        <w:ind w:left="480" w:hanging="480"/>
        <w:rPr>
          <w:noProof/>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ED2C0B" w:rsidRPr="00ED2C0B">
        <w:rPr>
          <w:noProof/>
        </w:rPr>
        <w:t>Abrego D, Oppen MJH Van, Willis BL (2009) Onset of algal endosymbiont specificity varies among closely related species of Acropora corals during early ontogeny. Mol Ecol 18:3532–3543</w:t>
      </w:r>
    </w:p>
    <w:p w14:paraId="4AFF8D26"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48D6DA26"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Baker AC (2003) Flexibility And specificity In coral-algal symbiosis: diversity, ecology, and biogeography of Symbiodinium. Annu Rev Ecol Evol Syst 34:661–689</w:t>
      </w:r>
    </w:p>
    <w:p w14:paraId="757BD17F"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Baker AC, Correa AMS, Cunning R (2016) Coral reefs of the eastern tropical Pacific. Coral Reefs of the World 8:203–250</w:t>
      </w:r>
    </w:p>
    <w:p w14:paraId="2A20F258"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Barbier EB, Hacker SD, Kennedy C, Koch EW, Stier AC, Silliman BR (2011) The value of estuarine and coastal ecosystem services. Ecol Monogr 81:169–193</w:t>
      </w:r>
    </w:p>
    <w:p w14:paraId="4CFDE186"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Berkelmans R, Oppen MJH Van (2006) The role of zooxanthellae in the thermal tolerance of corals: a “nugget of hope” for coral reefs in an era of climate change. Proc R Soc London B Biol Sci 273:2305–2312</w:t>
      </w:r>
    </w:p>
    <w:p w14:paraId="42C1BD6D"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1D8CE015"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Boulotte NM, Dalton SJ, Carroll AG, Harrison PL, Putnam HM, Peplow LM, Jh Van Oppen M (2016) Exploring the Symbiodinium rare biosphere provides evidence for symbiont switching in reef-building corals. ISME J Adv online Publ 54:1–9</w:t>
      </w:r>
    </w:p>
    <w:p w14:paraId="407D452B"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20D35DA9"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Cooper TF, Berkelmans R, Ulstrup KE, Weeks S, Radford B, Jones AM, Doyle J, Canto M, O’Leary RA, Oppen MJH van (2011) Environmental factors controlling the distribution of symbiodinium harboured by the coral acropora millepora on the great barrier reef. PLoS One 6:1–13</w:t>
      </w:r>
    </w:p>
    <w:p w14:paraId="67BCEA78"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Cunning R, Baker AC (2013) Excess algal symbionts increase the susceptibility of reef corals to bleaching. Nat Clim Chang 3:259–262</w:t>
      </w:r>
    </w:p>
    <w:p w14:paraId="557BE1C6"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Cunning R, Ritson-Williams R, Gates RD (2016) Patterns of bleaching and recovery of Montipora capitata in Kaneohe Bay, Hawaii, USA. Mar Ecol Prog Ser 551:131–139</w:t>
      </w:r>
    </w:p>
    <w:p w14:paraId="0C913D27"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Dove S (2004) Scleractinian corals with photoprotective host pigments are hypersensitive to thermal bleaching. Mar Ecol Prog Ser 272:99–116</w:t>
      </w:r>
    </w:p>
    <w:p w14:paraId="3AE3BAF0"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Dove S, Ortiz JC, Enríquez S, Fine M, Fisher P, Prieto RI-, Thornhill D, Hoegh-Guldberg O (2006) Response of holosymbiont pigments from the scleractinian coral Montipora monasteriata to short-term heat stress. Limnol Oceanogr 51:1149–1158</w:t>
      </w:r>
    </w:p>
    <w:p w14:paraId="4D8764C0"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Finney JC, Pettay DT, Sampayo EM, Warner ME, Oxenford HA, Lajeunesse TC (2010) The relative significance of host–habitat, depth, and geography on the ecology, endemism, and speciation of coral endosymbionts in the genus Symbiodinium. Microb Ecol 60:250–263</w:t>
      </w:r>
    </w:p>
    <w:p w14:paraId="5E30F23D"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16C9FBDC"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5DCFD766"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Gleason DF (1993) Differential effects of ultraviolet radiation on green and brown morphs of the Caribbean coral Porites astreoides. Limnol Ocean 38:1452–1463</w:t>
      </w:r>
    </w:p>
    <w:p w14:paraId="098751E7"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Goulet TL (2006) Most corals may not change their symbionts. Mar Ecol Prog Ser 321:1–7</w:t>
      </w:r>
    </w:p>
    <w:p w14:paraId="275DC956"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Grigg RW (1965) Ecological studies of black corals in Hawaii. Pacific Sci 19:244–259</w:t>
      </w:r>
    </w:p>
    <w:p w14:paraId="5401A77B"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5E82FF36"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Iglesias-Prieto R, Trench RK (1994) Acclimation and adaptation to irradiance in symbiotic dinoflagellates. I. Responses of the photosynthetic unit to changes in photon flux density. MEPS 113:163–175</w:t>
      </w:r>
    </w:p>
    <w:p w14:paraId="6285992D"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Jokiel P (1991) Jokiel’s scientific guide to Kane’ohe Bay, O’ahu.</w:t>
      </w:r>
    </w:p>
    <w:p w14:paraId="3A523607"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7EEF8CD8"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Jones R, Hoegh-Guldberg O (2001) Diurnal changes in the photochemical efficiency of the symbiotic dinoflagellates (Dinophyceae) of corals: photoprotection, photoinactivation and the relationship to coral bleaching. Plant 24:89–99</w:t>
      </w:r>
    </w:p>
    <w:p w14:paraId="46FB46A9"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30D2958A"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19BFA84D"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68A84B4A"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1B5D545D"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Lenth R V. (2016) Least-Squares Means: The R Package lsmeans. J Stat Softw 69:1–33</w:t>
      </w:r>
    </w:p>
    <w:p w14:paraId="667A3EA3"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Little AF, Oppen M van, Willis BL (2004) Flexibility in algal endosymbiosis: shapes growth in reef corals. Science (80- ) 304:1492–1494</w:t>
      </w:r>
    </w:p>
    <w:p w14:paraId="7AC1DEA9"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Lukyanov KA, Fradkov AF, Gurskaya NG, Matz M V., Labas YA, Savitsky AP, Markelov ML, Zaraisky AG, Zhao X, Fang Y, Tan W, Lukyanov SA (2000) Natural animal coloration can be determined by a nonfluorescent green fluorescent protein homolog. J Biol Chem 275:25879–25882</w:t>
      </w:r>
    </w:p>
    <w:p w14:paraId="7A87E55D"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Matz M V., Fradkov AF, Labs YA, Savitsky AP, Zaraisky AG, Marcelo ML, Lukyanov SA (1999) Fluorescent proteins from nonbioluminescent Anthozoa species. Nat Biotechnol 17:969–973</w:t>
      </w:r>
    </w:p>
    <w:p w14:paraId="4A77173F"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Mieog JC, Oppen MJH Van, Cantin NE, Stam WT, Olsen JL (2007) Real-time PCR reveals a high incidence of Symbiodinium clade D at low levels in four scleractinian corals across the Great Barrier Reef: Implications for symbiont shuffling. Coral Reefs 26:449–457</w:t>
      </w:r>
    </w:p>
    <w:p w14:paraId="55C3AC78"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Müller P, Li XP, Niyogi KK (2001) Non-photochemical quenching. A response to excess light energy. Plant Physiol 125:1558–1566</w:t>
      </w:r>
    </w:p>
    <w:p w14:paraId="4EBC569A"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Oppen MJH Van, Palstra FP, Piquet AM-T, Miller DJ (2001) Patterns of coral dinoflagellate associations in Acropora: significance of local availability and physiology of Symbiodinium strains and host ± symbiont selectivity. R Soc 268:1759–1767</w:t>
      </w:r>
    </w:p>
    <w:p w14:paraId="2A533813"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Pochon X, Gates RD (2010) A new Symbiodinium clade (Dinophyceae) from soritid foraminifera in Hawai’i. Mol Phylogenet Evol 56:492–497</w:t>
      </w:r>
    </w:p>
    <w:p w14:paraId="559AFA7B"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Rowan R (2004) Thermal adaptation in reef coral symbionts. Nat Publ Gr 430:742</w:t>
      </w:r>
    </w:p>
    <w:p w14:paraId="358828C3"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Rowan R, Knowltono N, Paine RT (1995) Intraspecific diversity and ecological zonation in coral-algal symbiosis. Proc Natl Acad Sci 92:2850–2853</w:t>
      </w:r>
    </w:p>
    <w:p w14:paraId="43907FC8"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Salih A, Larkum A, Cox G, Kühl M, Hoegh-Guldberg O (2000) Fluorescent pigments in corals are photoprotective. Nature 408:850–853</w:t>
      </w:r>
    </w:p>
    <w:p w14:paraId="1982E550"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Sampayo EM, Franceschinis L, Hoegh-Guldberg O, Dove S (2007) Niche partitioning of closely related symbiotic dinoflagellates. Mol Ecol 16:3721–3733</w:t>
      </w:r>
    </w:p>
    <w:p w14:paraId="4DA3F6BE"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263DB835"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28D09349"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64AF1CAD"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Stat M, Yost DM, Gates RD (2015) Geographic structure and host specificity shape the community composition of symbiotic dinoflagellates in corals from the Northwestern Hawaiian Islands. Coral Reefs 34:1075–1086</w:t>
      </w:r>
    </w:p>
    <w:p w14:paraId="2CEC0BCA"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Titlyanov EA (1981) Adaptation of reef-building corals to low light intensity. Proc 4th Int Coral Reef Symp:39–43</w:t>
      </w:r>
    </w:p>
    <w:p w14:paraId="768D1048" w14:textId="77777777" w:rsidR="00ED2C0B" w:rsidRPr="00ED2C0B" w:rsidRDefault="00ED2C0B" w:rsidP="00ED2C0B">
      <w:pPr>
        <w:widowControl w:val="0"/>
        <w:autoSpaceDE w:val="0"/>
        <w:autoSpaceDN w:val="0"/>
        <w:adjustRightInd w:val="0"/>
        <w:spacing w:line="480" w:lineRule="auto"/>
        <w:ind w:left="480" w:hanging="480"/>
        <w:rPr>
          <w:noProof/>
        </w:rPr>
      </w:pPr>
      <w:r w:rsidRPr="00ED2C0B">
        <w:rPr>
          <w:noProof/>
        </w:rPr>
        <w:t>Tonk L, Sampayo EM, Weeks S, Magno-Canto M, Hoegh-Guldberg O (2013) Host-specific interactions with environmental factors shape the distribution of Symbiodinium across the Great Barrier Reef. PLoS One 8:1–14</w:t>
      </w:r>
    </w:p>
    <w:p w14:paraId="49F36F9B" w14:textId="38894D5A" w:rsidR="0039327F" w:rsidRPr="00644893" w:rsidRDefault="0039327F" w:rsidP="00ED2C0B">
      <w:pPr>
        <w:widowControl w:val="0"/>
        <w:autoSpaceDE w:val="0"/>
        <w:autoSpaceDN w:val="0"/>
        <w:adjustRightInd w:val="0"/>
        <w:spacing w:line="480" w:lineRule="auto"/>
        <w:ind w:left="480" w:hanging="480"/>
        <w:rPr>
          <w:rFonts w:cs="Times New Roman"/>
        </w:rPr>
      </w:pPr>
      <w:r>
        <w:rPr>
          <w:rFonts w:cs="Times New Roman"/>
        </w:rPr>
        <w:fldChar w:fldCharType="end"/>
      </w:r>
    </w:p>
    <w:p w14:paraId="0E6B7FAD" w14:textId="77777777" w:rsidR="00E70A1E" w:rsidRPr="000C5C7F" w:rsidRDefault="00B67855" w:rsidP="001C5075">
      <w:pPr>
        <w:spacing w:line="480" w:lineRule="auto"/>
        <w:rPr>
          <w:rFonts w:cs="Times New Roman"/>
          <w:b/>
        </w:rPr>
      </w:pPr>
      <w:r w:rsidRPr="008E69BA">
        <w:rPr>
          <w:rFonts w:cs="Times New Roman"/>
          <w:b/>
        </w:rPr>
        <w:t>FIGURE CAPTIONS</w:t>
      </w:r>
    </w:p>
    <w:p w14:paraId="20F77123" w14:textId="4229AA98" w:rsidR="00A60BED" w:rsidRDefault="00A60BED" w:rsidP="001C5075">
      <w:pPr>
        <w:spacing w:line="48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48624265" w14:textId="77777777" w:rsidR="00A60BED" w:rsidRDefault="00A60BED" w:rsidP="001C5075">
      <w:pPr>
        <w:spacing w:line="480" w:lineRule="auto"/>
        <w:rPr>
          <w:rFonts w:cs="Times New Roman"/>
        </w:rPr>
      </w:pPr>
    </w:p>
    <w:p w14:paraId="4D0DD023" w14:textId="740BD11A" w:rsidR="006E1593" w:rsidRPr="008E69BA" w:rsidRDefault="00513CD6" w:rsidP="001C5075">
      <w:pPr>
        <w:spacing w:line="48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25F6A2B6" w14:textId="77777777" w:rsidR="00BE6A7A" w:rsidRPr="008E69BA" w:rsidRDefault="00BE6A7A" w:rsidP="001C5075">
      <w:pPr>
        <w:spacing w:line="480" w:lineRule="auto"/>
        <w:rPr>
          <w:rFonts w:cs="Times New Roman"/>
        </w:rPr>
      </w:pPr>
    </w:p>
    <w:p w14:paraId="01CCEB59" w14:textId="5E1BBBF0" w:rsidR="0028126E" w:rsidRPr="008E69BA" w:rsidRDefault="00513CD6" w:rsidP="001C5075">
      <w:pPr>
        <w:spacing w:line="48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2D6D76E5" w14:textId="77777777" w:rsidR="008B5B94" w:rsidRPr="008E69BA" w:rsidRDefault="008B5B94" w:rsidP="001C5075">
      <w:pPr>
        <w:spacing w:line="480" w:lineRule="auto"/>
        <w:rPr>
          <w:rFonts w:cs="Times New Roman"/>
        </w:rPr>
      </w:pPr>
    </w:p>
    <w:p w14:paraId="5B77068F" w14:textId="1C5D6A0D" w:rsidR="0029390E" w:rsidRPr="008E69BA" w:rsidRDefault="00513CD6" w:rsidP="001C5075">
      <w:pPr>
        <w:spacing w:line="480" w:lineRule="auto"/>
        <w:rPr>
          <w:rFonts w:cs="Times New Roman"/>
        </w:rPr>
      </w:pPr>
      <w:r>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004384DA" w14:textId="77777777" w:rsidR="00462897" w:rsidRPr="008E69BA" w:rsidRDefault="00462897" w:rsidP="001C5075">
      <w:pPr>
        <w:spacing w:line="480" w:lineRule="auto"/>
        <w:rPr>
          <w:rFonts w:cs="Times New Roman"/>
        </w:rPr>
      </w:pPr>
    </w:p>
    <w:p w14:paraId="394C5E10" w14:textId="05C13F4D" w:rsidR="00356001" w:rsidRPr="008E69BA" w:rsidRDefault="00FE6857" w:rsidP="00356001">
      <w:pPr>
        <w:spacing w:line="480" w:lineRule="auto"/>
        <w:rPr>
          <w:rFonts w:cs="Times New Roman"/>
        </w:rPr>
      </w:pPr>
      <w:r>
        <w:rPr>
          <w:rFonts w:cs="Times New Roman"/>
        </w:rPr>
        <w:t>Fig. 5</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p w14:paraId="41C14E80" w14:textId="77777777" w:rsidR="00356001" w:rsidRPr="008E69BA" w:rsidRDefault="00356001" w:rsidP="001C5075">
      <w:pPr>
        <w:spacing w:line="480" w:lineRule="auto"/>
        <w:rPr>
          <w:rFonts w:cs="Times New Roman"/>
        </w:rPr>
      </w:pPr>
    </w:p>
    <w:p w14:paraId="2FED5FB0" w14:textId="5FDED6B6" w:rsidR="002A083E" w:rsidRPr="008E69BA" w:rsidRDefault="00FE6857" w:rsidP="00C42339">
      <w:pPr>
        <w:spacing w:line="480" w:lineRule="auto"/>
        <w:rPr>
          <w:rFonts w:cs="Times New Roman"/>
        </w:rPr>
      </w:pPr>
      <w:r>
        <w:rPr>
          <w:rFonts w:cs="Times New Roman"/>
        </w:rPr>
        <w:t>Fig. 6</w:t>
      </w:r>
      <w:r w:rsidR="00356001" w:rsidRPr="008E69BA">
        <w:rPr>
          <w:rFonts w:cs="Times New Roman"/>
        </w:rPr>
        <w:t>.</w:t>
      </w:r>
      <w:r w:rsidR="00462897" w:rsidRPr="008E69BA">
        <w:rPr>
          <w:rFonts w:cs="Times New Roman"/>
        </w:rPr>
        <w:t xml:space="preserve"> (Top) Bars indicate the proportion of clade-domi</w:t>
      </w:r>
      <w:r w:rsidR="00D93C4B" w:rsidRPr="008E69BA">
        <w:rPr>
          <w:rFonts w:cs="Times New Roman"/>
        </w:rPr>
        <w:t>nance in all colonies grouped by 1m depth intervals. L</w:t>
      </w:r>
      <w:r w:rsidR="00462897" w:rsidRPr="008E69BA">
        <w:rPr>
          <w:rFonts w:cs="Times New Roman"/>
        </w:rPr>
        <w:t xml:space="preserve">ine indicates the probability of clade D-dominance as a function of depth. (Middle) </w:t>
      </w:r>
      <w:r w:rsidR="00D93C4B" w:rsidRPr="008E69BA">
        <w:rPr>
          <w:rFonts w:cs="Times New Roman"/>
        </w:rPr>
        <w:t>Bars indicate the proportion of occurrence of each</w:t>
      </w:r>
      <w:r w:rsidR="00462897" w:rsidRPr="008E69BA">
        <w:rPr>
          <w:rFonts w:cs="Times New Roman"/>
        </w:rPr>
        <w:t xml:space="preserve"> color </w:t>
      </w:r>
      <w:r w:rsidR="00D93C4B" w:rsidRPr="008E69BA">
        <w:rPr>
          <w:rFonts w:cs="Times New Roman"/>
        </w:rPr>
        <w:t>morph in all colonies grouped by</w:t>
      </w:r>
      <w:r w:rsidR="00462897" w:rsidRPr="008E69BA">
        <w:rPr>
          <w:rFonts w:cs="Times New Roman"/>
        </w:rPr>
        <w:t xml:space="preserve"> 1m depth intervals. Line indicates the probability of occurrence of the orange color morph as a function of depth. (Bottom) </w:t>
      </w:r>
      <w:r w:rsidR="00D93C4B" w:rsidRPr="008E69BA">
        <w:rPr>
          <w:rFonts w:cs="Times New Roman"/>
        </w:rPr>
        <w:t>Probability of clade D-dominance for all colonies of each co</w:t>
      </w:r>
      <w:r w:rsidR="00FB6A62" w:rsidRPr="008E69BA">
        <w:rPr>
          <w:rFonts w:cs="Times New Roman"/>
        </w:rPr>
        <w:t>lor morph as a function of depth</w:t>
      </w:r>
    </w:p>
    <w:sectPr w:rsidR="002A083E" w:rsidRPr="008E69BA" w:rsidSect="001F5FB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A67"/>
    <w:rsid w:val="00003B26"/>
    <w:rsid w:val="00003E37"/>
    <w:rsid w:val="00004983"/>
    <w:rsid w:val="000052F7"/>
    <w:rsid w:val="00006C9C"/>
    <w:rsid w:val="0000737C"/>
    <w:rsid w:val="000073B7"/>
    <w:rsid w:val="00011A03"/>
    <w:rsid w:val="00012EDC"/>
    <w:rsid w:val="000132B4"/>
    <w:rsid w:val="000144F0"/>
    <w:rsid w:val="00014D48"/>
    <w:rsid w:val="000158EE"/>
    <w:rsid w:val="00015958"/>
    <w:rsid w:val="00015C79"/>
    <w:rsid w:val="0001695D"/>
    <w:rsid w:val="0002042E"/>
    <w:rsid w:val="00023302"/>
    <w:rsid w:val="00025CA1"/>
    <w:rsid w:val="00030C03"/>
    <w:rsid w:val="0003200E"/>
    <w:rsid w:val="00032FC4"/>
    <w:rsid w:val="00033328"/>
    <w:rsid w:val="00036B1F"/>
    <w:rsid w:val="000374EB"/>
    <w:rsid w:val="0004123E"/>
    <w:rsid w:val="00041452"/>
    <w:rsid w:val="00041BF0"/>
    <w:rsid w:val="0004311D"/>
    <w:rsid w:val="000433BD"/>
    <w:rsid w:val="00043544"/>
    <w:rsid w:val="00046C9B"/>
    <w:rsid w:val="00052A06"/>
    <w:rsid w:val="00053FA8"/>
    <w:rsid w:val="00055028"/>
    <w:rsid w:val="000571ED"/>
    <w:rsid w:val="00061F1E"/>
    <w:rsid w:val="00062682"/>
    <w:rsid w:val="00065E28"/>
    <w:rsid w:val="00066A58"/>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59BE"/>
    <w:rsid w:val="00085BCA"/>
    <w:rsid w:val="00086949"/>
    <w:rsid w:val="000901FE"/>
    <w:rsid w:val="000902B7"/>
    <w:rsid w:val="00093AFC"/>
    <w:rsid w:val="00093E01"/>
    <w:rsid w:val="0009701C"/>
    <w:rsid w:val="000971E5"/>
    <w:rsid w:val="000A03A7"/>
    <w:rsid w:val="000A2C76"/>
    <w:rsid w:val="000A3FF3"/>
    <w:rsid w:val="000A533F"/>
    <w:rsid w:val="000A5593"/>
    <w:rsid w:val="000A5D65"/>
    <w:rsid w:val="000B046E"/>
    <w:rsid w:val="000B11B3"/>
    <w:rsid w:val="000B286C"/>
    <w:rsid w:val="000C0703"/>
    <w:rsid w:val="000C12A6"/>
    <w:rsid w:val="000C37C8"/>
    <w:rsid w:val="000C3AC4"/>
    <w:rsid w:val="000C4495"/>
    <w:rsid w:val="000C5C7F"/>
    <w:rsid w:val="000C755E"/>
    <w:rsid w:val="000C7B82"/>
    <w:rsid w:val="000D61F7"/>
    <w:rsid w:val="000D6ED4"/>
    <w:rsid w:val="000E1BE4"/>
    <w:rsid w:val="000E1D7F"/>
    <w:rsid w:val="000E2B29"/>
    <w:rsid w:val="000E2DDB"/>
    <w:rsid w:val="000E495A"/>
    <w:rsid w:val="000E51BE"/>
    <w:rsid w:val="000F2128"/>
    <w:rsid w:val="000F2F80"/>
    <w:rsid w:val="000F3549"/>
    <w:rsid w:val="000F4291"/>
    <w:rsid w:val="000F4EC9"/>
    <w:rsid w:val="000F57C1"/>
    <w:rsid w:val="000F5E53"/>
    <w:rsid w:val="000F7D83"/>
    <w:rsid w:val="0010102C"/>
    <w:rsid w:val="00101030"/>
    <w:rsid w:val="00101B97"/>
    <w:rsid w:val="0010293E"/>
    <w:rsid w:val="0010391E"/>
    <w:rsid w:val="00104541"/>
    <w:rsid w:val="00106071"/>
    <w:rsid w:val="001067E3"/>
    <w:rsid w:val="0010700E"/>
    <w:rsid w:val="001105BB"/>
    <w:rsid w:val="00111E23"/>
    <w:rsid w:val="00112223"/>
    <w:rsid w:val="00112FD9"/>
    <w:rsid w:val="00115122"/>
    <w:rsid w:val="00115E15"/>
    <w:rsid w:val="00117180"/>
    <w:rsid w:val="00117C01"/>
    <w:rsid w:val="001209AE"/>
    <w:rsid w:val="0012114C"/>
    <w:rsid w:val="001219EB"/>
    <w:rsid w:val="001248D3"/>
    <w:rsid w:val="00125E66"/>
    <w:rsid w:val="00126837"/>
    <w:rsid w:val="001270BB"/>
    <w:rsid w:val="0012730E"/>
    <w:rsid w:val="0012755E"/>
    <w:rsid w:val="00133B63"/>
    <w:rsid w:val="00134128"/>
    <w:rsid w:val="0013419C"/>
    <w:rsid w:val="00135B65"/>
    <w:rsid w:val="00135C11"/>
    <w:rsid w:val="001368EE"/>
    <w:rsid w:val="00136A7D"/>
    <w:rsid w:val="001373D3"/>
    <w:rsid w:val="00137667"/>
    <w:rsid w:val="00140829"/>
    <w:rsid w:val="00140C8F"/>
    <w:rsid w:val="00143D8B"/>
    <w:rsid w:val="0014634D"/>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80339"/>
    <w:rsid w:val="00180E9C"/>
    <w:rsid w:val="00184926"/>
    <w:rsid w:val="00185648"/>
    <w:rsid w:val="00187A61"/>
    <w:rsid w:val="0019098F"/>
    <w:rsid w:val="00191A87"/>
    <w:rsid w:val="00192B0C"/>
    <w:rsid w:val="00194E47"/>
    <w:rsid w:val="001950F6"/>
    <w:rsid w:val="00196A56"/>
    <w:rsid w:val="001979F8"/>
    <w:rsid w:val="001A0501"/>
    <w:rsid w:val="001A205C"/>
    <w:rsid w:val="001A2167"/>
    <w:rsid w:val="001A22BE"/>
    <w:rsid w:val="001A22F5"/>
    <w:rsid w:val="001A2EB8"/>
    <w:rsid w:val="001A4E29"/>
    <w:rsid w:val="001A5B31"/>
    <w:rsid w:val="001A6D3D"/>
    <w:rsid w:val="001B0238"/>
    <w:rsid w:val="001B0BE0"/>
    <w:rsid w:val="001B2599"/>
    <w:rsid w:val="001B3DC1"/>
    <w:rsid w:val="001B53BF"/>
    <w:rsid w:val="001B6287"/>
    <w:rsid w:val="001B721F"/>
    <w:rsid w:val="001B7257"/>
    <w:rsid w:val="001C3BC7"/>
    <w:rsid w:val="001C3ECA"/>
    <w:rsid w:val="001C45E9"/>
    <w:rsid w:val="001C5075"/>
    <w:rsid w:val="001C67AC"/>
    <w:rsid w:val="001D063F"/>
    <w:rsid w:val="001D1DB0"/>
    <w:rsid w:val="001D3735"/>
    <w:rsid w:val="001D44BE"/>
    <w:rsid w:val="001D5093"/>
    <w:rsid w:val="001D62B4"/>
    <w:rsid w:val="001D657E"/>
    <w:rsid w:val="001D6E08"/>
    <w:rsid w:val="001E525B"/>
    <w:rsid w:val="001E5C4F"/>
    <w:rsid w:val="001E5EB3"/>
    <w:rsid w:val="001E7AB2"/>
    <w:rsid w:val="001F1463"/>
    <w:rsid w:val="001F2A2C"/>
    <w:rsid w:val="001F336F"/>
    <w:rsid w:val="001F3650"/>
    <w:rsid w:val="001F3A67"/>
    <w:rsid w:val="001F53BB"/>
    <w:rsid w:val="001F5FB3"/>
    <w:rsid w:val="001F79D7"/>
    <w:rsid w:val="001F7C42"/>
    <w:rsid w:val="00200558"/>
    <w:rsid w:val="002027B4"/>
    <w:rsid w:val="002039B1"/>
    <w:rsid w:val="00206F70"/>
    <w:rsid w:val="0020704F"/>
    <w:rsid w:val="0020784C"/>
    <w:rsid w:val="002114AE"/>
    <w:rsid w:val="00213762"/>
    <w:rsid w:val="00213D73"/>
    <w:rsid w:val="00217358"/>
    <w:rsid w:val="00221F4E"/>
    <w:rsid w:val="002228EC"/>
    <w:rsid w:val="002236B7"/>
    <w:rsid w:val="00224C68"/>
    <w:rsid w:val="00226626"/>
    <w:rsid w:val="0023232C"/>
    <w:rsid w:val="00233C6F"/>
    <w:rsid w:val="00235E87"/>
    <w:rsid w:val="002360A6"/>
    <w:rsid w:val="002364E9"/>
    <w:rsid w:val="002373A8"/>
    <w:rsid w:val="002400B4"/>
    <w:rsid w:val="002411AB"/>
    <w:rsid w:val="002424E5"/>
    <w:rsid w:val="00242BCE"/>
    <w:rsid w:val="00243215"/>
    <w:rsid w:val="002436BA"/>
    <w:rsid w:val="00247DA1"/>
    <w:rsid w:val="0025255F"/>
    <w:rsid w:val="00252E38"/>
    <w:rsid w:val="00253A6A"/>
    <w:rsid w:val="00253C0F"/>
    <w:rsid w:val="002541EE"/>
    <w:rsid w:val="002558BA"/>
    <w:rsid w:val="002558D7"/>
    <w:rsid w:val="00260D34"/>
    <w:rsid w:val="002634E3"/>
    <w:rsid w:val="00265F59"/>
    <w:rsid w:val="00270458"/>
    <w:rsid w:val="0027098C"/>
    <w:rsid w:val="002722AF"/>
    <w:rsid w:val="0027326C"/>
    <w:rsid w:val="002738EB"/>
    <w:rsid w:val="0027515A"/>
    <w:rsid w:val="00275971"/>
    <w:rsid w:val="0028126E"/>
    <w:rsid w:val="00286706"/>
    <w:rsid w:val="0029390E"/>
    <w:rsid w:val="00294C03"/>
    <w:rsid w:val="00294E80"/>
    <w:rsid w:val="002955F1"/>
    <w:rsid w:val="002A083E"/>
    <w:rsid w:val="002A31B9"/>
    <w:rsid w:val="002A4685"/>
    <w:rsid w:val="002A59CD"/>
    <w:rsid w:val="002A7601"/>
    <w:rsid w:val="002B0CF3"/>
    <w:rsid w:val="002B21E3"/>
    <w:rsid w:val="002B3392"/>
    <w:rsid w:val="002B40E0"/>
    <w:rsid w:val="002B533D"/>
    <w:rsid w:val="002B65FB"/>
    <w:rsid w:val="002B7B3E"/>
    <w:rsid w:val="002C03FE"/>
    <w:rsid w:val="002C06F6"/>
    <w:rsid w:val="002C0984"/>
    <w:rsid w:val="002C13BB"/>
    <w:rsid w:val="002C2600"/>
    <w:rsid w:val="002C286B"/>
    <w:rsid w:val="002C2B06"/>
    <w:rsid w:val="002C3AB1"/>
    <w:rsid w:val="002C44D5"/>
    <w:rsid w:val="002C72E4"/>
    <w:rsid w:val="002C7380"/>
    <w:rsid w:val="002C7CC3"/>
    <w:rsid w:val="002D019A"/>
    <w:rsid w:val="002D2734"/>
    <w:rsid w:val="002D3863"/>
    <w:rsid w:val="002D4EA4"/>
    <w:rsid w:val="002D5288"/>
    <w:rsid w:val="002D55BA"/>
    <w:rsid w:val="002D6248"/>
    <w:rsid w:val="002D710D"/>
    <w:rsid w:val="002D788F"/>
    <w:rsid w:val="002E0CCC"/>
    <w:rsid w:val="002E2C57"/>
    <w:rsid w:val="002E3665"/>
    <w:rsid w:val="002E4274"/>
    <w:rsid w:val="002E47B0"/>
    <w:rsid w:val="002E5CF8"/>
    <w:rsid w:val="002E6B28"/>
    <w:rsid w:val="002E6E7E"/>
    <w:rsid w:val="002F14EC"/>
    <w:rsid w:val="002F181A"/>
    <w:rsid w:val="002F1BD1"/>
    <w:rsid w:val="002F2A1E"/>
    <w:rsid w:val="002F3499"/>
    <w:rsid w:val="002F3D05"/>
    <w:rsid w:val="002F5D6D"/>
    <w:rsid w:val="002F66D9"/>
    <w:rsid w:val="002F69F9"/>
    <w:rsid w:val="002F6A1E"/>
    <w:rsid w:val="002F7379"/>
    <w:rsid w:val="002F7F78"/>
    <w:rsid w:val="00301E2B"/>
    <w:rsid w:val="003023E9"/>
    <w:rsid w:val="00303155"/>
    <w:rsid w:val="00305B0B"/>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FB3"/>
    <w:rsid w:val="00333257"/>
    <w:rsid w:val="003346C7"/>
    <w:rsid w:val="00335208"/>
    <w:rsid w:val="0033574F"/>
    <w:rsid w:val="003370E4"/>
    <w:rsid w:val="00340911"/>
    <w:rsid w:val="00340D58"/>
    <w:rsid w:val="00341D6F"/>
    <w:rsid w:val="00342464"/>
    <w:rsid w:val="00344072"/>
    <w:rsid w:val="00344A51"/>
    <w:rsid w:val="003518AE"/>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7CAF"/>
    <w:rsid w:val="00367F75"/>
    <w:rsid w:val="003743FF"/>
    <w:rsid w:val="0037484A"/>
    <w:rsid w:val="00376AC1"/>
    <w:rsid w:val="003771D5"/>
    <w:rsid w:val="00384353"/>
    <w:rsid w:val="00385FCA"/>
    <w:rsid w:val="00387A4A"/>
    <w:rsid w:val="003915D2"/>
    <w:rsid w:val="00391F0A"/>
    <w:rsid w:val="00392B7E"/>
    <w:rsid w:val="0039327F"/>
    <w:rsid w:val="003979A7"/>
    <w:rsid w:val="003A0CED"/>
    <w:rsid w:val="003A38FA"/>
    <w:rsid w:val="003A4FF0"/>
    <w:rsid w:val="003A7938"/>
    <w:rsid w:val="003A7B86"/>
    <w:rsid w:val="003B41F5"/>
    <w:rsid w:val="003B43CA"/>
    <w:rsid w:val="003B7170"/>
    <w:rsid w:val="003B7234"/>
    <w:rsid w:val="003B75E1"/>
    <w:rsid w:val="003B75E6"/>
    <w:rsid w:val="003B77D3"/>
    <w:rsid w:val="003C13F9"/>
    <w:rsid w:val="003C5856"/>
    <w:rsid w:val="003C6215"/>
    <w:rsid w:val="003D0239"/>
    <w:rsid w:val="003D428B"/>
    <w:rsid w:val="003D4AC8"/>
    <w:rsid w:val="003D4BE6"/>
    <w:rsid w:val="003D5BA5"/>
    <w:rsid w:val="003D67EF"/>
    <w:rsid w:val="003D6A5D"/>
    <w:rsid w:val="003D6AAA"/>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693"/>
    <w:rsid w:val="004004F0"/>
    <w:rsid w:val="00400C61"/>
    <w:rsid w:val="00400F34"/>
    <w:rsid w:val="00401C4F"/>
    <w:rsid w:val="00403D55"/>
    <w:rsid w:val="004064D9"/>
    <w:rsid w:val="00407C3C"/>
    <w:rsid w:val="00410C2E"/>
    <w:rsid w:val="00415F90"/>
    <w:rsid w:val="00417777"/>
    <w:rsid w:val="0042061A"/>
    <w:rsid w:val="00420771"/>
    <w:rsid w:val="0042077E"/>
    <w:rsid w:val="00420905"/>
    <w:rsid w:val="00423C2B"/>
    <w:rsid w:val="00424F58"/>
    <w:rsid w:val="00427228"/>
    <w:rsid w:val="00427DE3"/>
    <w:rsid w:val="0043636D"/>
    <w:rsid w:val="0043793C"/>
    <w:rsid w:val="00440C31"/>
    <w:rsid w:val="00440F13"/>
    <w:rsid w:val="004415EF"/>
    <w:rsid w:val="004446A1"/>
    <w:rsid w:val="00447298"/>
    <w:rsid w:val="00447FA9"/>
    <w:rsid w:val="0045067C"/>
    <w:rsid w:val="004506DC"/>
    <w:rsid w:val="00450747"/>
    <w:rsid w:val="00450CA3"/>
    <w:rsid w:val="00451260"/>
    <w:rsid w:val="00453D42"/>
    <w:rsid w:val="0045467B"/>
    <w:rsid w:val="00454D94"/>
    <w:rsid w:val="00454FBD"/>
    <w:rsid w:val="00455D36"/>
    <w:rsid w:val="004576C7"/>
    <w:rsid w:val="0046000B"/>
    <w:rsid w:val="00460CEE"/>
    <w:rsid w:val="00462009"/>
    <w:rsid w:val="00462897"/>
    <w:rsid w:val="00463D50"/>
    <w:rsid w:val="00465701"/>
    <w:rsid w:val="00466384"/>
    <w:rsid w:val="0046744E"/>
    <w:rsid w:val="00471B30"/>
    <w:rsid w:val="00474C54"/>
    <w:rsid w:val="00475532"/>
    <w:rsid w:val="00475B5C"/>
    <w:rsid w:val="00476AF6"/>
    <w:rsid w:val="00480497"/>
    <w:rsid w:val="00481A2D"/>
    <w:rsid w:val="00482D55"/>
    <w:rsid w:val="004840D5"/>
    <w:rsid w:val="00484C54"/>
    <w:rsid w:val="00485B56"/>
    <w:rsid w:val="0048641C"/>
    <w:rsid w:val="00486743"/>
    <w:rsid w:val="004870C6"/>
    <w:rsid w:val="004913F3"/>
    <w:rsid w:val="00492637"/>
    <w:rsid w:val="0049388B"/>
    <w:rsid w:val="004948D8"/>
    <w:rsid w:val="004A183F"/>
    <w:rsid w:val="004A25BD"/>
    <w:rsid w:val="004A2637"/>
    <w:rsid w:val="004A2D94"/>
    <w:rsid w:val="004A338D"/>
    <w:rsid w:val="004A34BF"/>
    <w:rsid w:val="004A3531"/>
    <w:rsid w:val="004A3C69"/>
    <w:rsid w:val="004A43A8"/>
    <w:rsid w:val="004A5D7B"/>
    <w:rsid w:val="004A67F4"/>
    <w:rsid w:val="004A72CF"/>
    <w:rsid w:val="004A7FD5"/>
    <w:rsid w:val="004B0967"/>
    <w:rsid w:val="004B17E1"/>
    <w:rsid w:val="004B1B53"/>
    <w:rsid w:val="004B351C"/>
    <w:rsid w:val="004B37F2"/>
    <w:rsid w:val="004B3EB6"/>
    <w:rsid w:val="004B4DC9"/>
    <w:rsid w:val="004B56AF"/>
    <w:rsid w:val="004B58D2"/>
    <w:rsid w:val="004B5A14"/>
    <w:rsid w:val="004B5FB2"/>
    <w:rsid w:val="004B61B4"/>
    <w:rsid w:val="004C2978"/>
    <w:rsid w:val="004C7204"/>
    <w:rsid w:val="004D1008"/>
    <w:rsid w:val="004D2788"/>
    <w:rsid w:val="004D30C7"/>
    <w:rsid w:val="004D4CFA"/>
    <w:rsid w:val="004D6AEB"/>
    <w:rsid w:val="004E04B9"/>
    <w:rsid w:val="004E1E91"/>
    <w:rsid w:val="004E2303"/>
    <w:rsid w:val="004E322B"/>
    <w:rsid w:val="004E34FE"/>
    <w:rsid w:val="004E561B"/>
    <w:rsid w:val="004E6E00"/>
    <w:rsid w:val="004E6F3D"/>
    <w:rsid w:val="004F027C"/>
    <w:rsid w:val="004F1F1D"/>
    <w:rsid w:val="004F228B"/>
    <w:rsid w:val="004F2FDA"/>
    <w:rsid w:val="004F43EB"/>
    <w:rsid w:val="004F4A47"/>
    <w:rsid w:val="004F50C5"/>
    <w:rsid w:val="004F5A9B"/>
    <w:rsid w:val="00502D50"/>
    <w:rsid w:val="00504B45"/>
    <w:rsid w:val="00505128"/>
    <w:rsid w:val="005053EC"/>
    <w:rsid w:val="005113D2"/>
    <w:rsid w:val="00512694"/>
    <w:rsid w:val="00513CC6"/>
    <w:rsid w:val="00513CD6"/>
    <w:rsid w:val="005146FD"/>
    <w:rsid w:val="00520170"/>
    <w:rsid w:val="0052175F"/>
    <w:rsid w:val="00523DB1"/>
    <w:rsid w:val="00523F3F"/>
    <w:rsid w:val="005248C8"/>
    <w:rsid w:val="00524919"/>
    <w:rsid w:val="00524F6C"/>
    <w:rsid w:val="00525A3E"/>
    <w:rsid w:val="00525C64"/>
    <w:rsid w:val="005261AF"/>
    <w:rsid w:val="0052780B"/>
    <w:rsid w:val="00527E89"/>
    <w:rsid w:val="00531AF4"/>
    <w:rsid w:val="0053579C"/>
    <w:rsid w:val="00535D69"/>
    <w:rsid w:val="00536755"/>
    <w:rsid w:val="00540EF0"/>
    <w:rsid w:val="0054475A"/>
    <w:rsid w:val="00545255"/>
    <w:rsid w:val="005455BC"/>
    <w:rsid w:val="00545D2C"/>
    <w:rsid w:val="0054639F"/>
    <w:rsid w:val="005469B7"/>
    <w:rsid w:val="00550639"/>
    <w:rsid w:val="005518B9"/>
    <w:rsid w:val="00554929"/>
    <w:rsid w:val="00556397"/>
    <w:rsid w:val="0055646B"/>
    <w:rsid w:val="00560CF8"/>
    <w:rsid w:val="0056159C"/>
    <w:rsid w:val="00563F50"/>
    <w:rsid w:val="005649FF"/>
    <w:rsid w:val="00565043"/>
    <w:rsid w:val="00565BF7"/>
    <w:rsid w:val="005671EC"/>
    <w:rsid w:val="00567297"/>
    <w:rsid w:val="00571860"/>
    <w:rsid w:val="005724DB"/>
    <w:rsid w:val="00573FC3"/>
    <w:rsid w:val="00574C12"/>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7ADA"/>
    <w:rsid w:val="005B07F0"/>
    <w:rsid w:val="005B1F96"/>
    <w:rsid w:val="005B46C5"/>
    <w:rsid w:val="005B6180"/>
    <w:rsid w:val="005B7D80"/>
    <w:rsid w:val="005C08D5"/>
    <w:rsid w:val="005C113D"/>
    <w:rsid w:val="005C471F"/>
    <w:rsid w:val="005C6CEC"/>
    <w:rsid w:val="005C6D72"/>
    <w:rsid w:val="005C7B19"/>
    <w:rsid w:val="005D07EC"/>
    <w:rsid w:val="005D096F"/>
    <w:rsid w:val="005D4D84"/>
    <w:rsid w:val="005D519C"/>
    <w:rsid w:val="005D52F4"/>
    <w:rsid w:val="005D5F03"/>
    <w:rsid w:val="005D6284"/>
    <w:rsid w:val="005D692C"/>
    <w:rsid w:val="005E0A9A"/>
    <w:rsid w:val="005E2C60"/>
    <w:rsid w:val="005E3D92"/>
    <w:rsid w:val="005E5579"/>
    <w:rsid w:val="005F6949"/>
    <w:rsid w:val="005F7E93"/>
    <w:rsid w:val="00602CFF"/>
    <w:rsid w:val="006057FF"/>
    <w:rsid w:val="006067EB"/>
    <w:rsid w:val="00606DE5"/>
    <w:rsid w:val="0060760D"/>
    <w:rsid w:val="00607E4A"/>
    <w:rsid w:val="00613BDB"/>
    <w:rsid w:val="00613F87"/>
    <w:rsid w:val="00615340"/>
    <w:rsid w:val="006159C4"/>
    <w:rsid w:val="00615A15"/>
    <w:rsid w:val="006163F4"/>
    <w:rsid w:val="00616B72"/>
    <w:rsid w:val="006213C4"/>
    <w:rsid w:val="0062210A"/>
    <w:rsid w:val="00622DD5"/>
    <w:rsid w:val="00625F77"/>
    <w:rsid w:val="006264FB"/>
    <w:rsid w:val="00632D5D"/>
    <w:rsid w:val="006349EE"/>
    <w:rsid w:val="00635AFC"/>
    <w:rsid w:val="006372B8"/>
    <w:rsid w:val="006374D3"/>
    <w:rsid w:val="00641E3D"/>
    <w:rsid w:val="006420A2"/>
    <w:rsid w:val="0064215B"/>
    <w:rsid w:val="00642362"/>
    <w:rsid w:val="006424F7"/>
    <w:rsid w:val="00643740"/>
    <w:rsid w:val="00644893"/>
    <w:rsid w:val="006451BA"/>
    <w:rsid w:val="006459F1"/>
    <w:rsid w:val="00646384"/>
    <w:rsid w:val="0064643C"/>
    <w:rsid w:val="00647E09"/>
    <w:rsid w:val="00650128"/>
    <w:rsid w:val="00650503"/>
    <w:rsid w:val="0065633F"/>
    <w:rsid w:val="00656BE1"/>
    <w:rsid w:val="00660926"/>
    <w:rsid w:val="00662DBC"/>
    <w:rsid w:val="006643F9"/>
    <w:rsid w:val="006654A0"/>
    <w:rsid w:val="006667E2"/>
    <w:rsid w:val="006668FA"/>
    <w:rsid w:val="006706B1"/>
    <w:rsid w:val="00670AEE"/>
    <w:rsid w:val="00671BF1"/>
    <w:rsid w:val="00673900"/>
    <w:rsid w:val="006759F7"/>
    <w:rsid w:val="006779AE"/>
    <w:rsid w:val="00680DC5"/>
    <w:rsid w:val="006816F6"/>
    <w:rsid w:val="00682C6F"/>
    <w:rsid w:val="00684883"/>
    <w:rsid w:val="00686AFE"/>
    <w:rsid w:val="00686F03"/>
    <w:rsid w:val="006873E8"/>
    <w:rsid w:val="00687958"/>
    <w:rsid w:val="006903ED"/>
    <w:rsid w:val="00691216"/>
    <w:rsid w:val="006920BD"/>
    <w:rsid w:val="00692733"/>
    <w:rsid w:val="0069285A"/>
    <w:rsid w:val="00696DD2"/>
    <w:rsid w:val="00697A15"/>
    <w:rsid w:val="006A1755"/>
    <w:rsid w:val="006A46E7"/>
    <w:rsid w:val="006A48A3"/>
    <w:rsid w:val="006A54CF"/>
    <w:rsid w:val="006A64F3"/>
    <w:rsid w:val="006A7015"/>
    <w:rsid w:val="006B12D4"/>
    <w:rsid w:val="006B1ADB"/>
    <w:rsid w:val="006B1C75"/>
    <w:rsid w:val="006B381E"/>
    <w:rsid w:val="006B401B"/>
    <w:rsid w:val="006B4DEB"/>
    <w:rsid w:val="006B6A79"/>
    <w:rsid w:val="006B7545"/>
    <w:rsid w:val="006C0929"/>
    <w:rsid w:val="006C0B64"/>
    <w:rsid w:val="006C1090"/>
    <w:rsid w:val="006C1C3A"/>
    <w:rsid w:val="006C1DCB"/>
    <w:rsid w:val="006C3049"/>
    <w:rsid w:val="006C345D"/>
    <w:rsid w:val="006C566D"/>
    <w:rsid w:val="006C5FB6"/>
    <w:rsid w:val="006C669D"/>
    <w:rsid w:val="006C77C7"/>
    <w:rsid w:val="006D115D"/>
    <w:rsid w:val="006D3C40"/>
    <w:rsid w:val="006D4C8D"/>
    <w:rsid w:val="006D6D93"/>
    <w:rsid w:val="006D715C"/>
    <w:rsid w:val="006D72B9"/>
    <w:rsid w:val="006E1593"/>
    <w:rsid w:val="006E18AF"/>
    <w:rsid w:val="006E1918"/>
    <w:rsid w:val="006E21A0"/>
    <w:rsid w:val="006E30DE"/>
    <w:rsid w:val="006E3309"/>
    <w:rsid w:val="006E34E7"/>
    <w:rsid w:val="006E3B16"/>
    <w:rsid w:val="006E41E8"/>
    <w:rsid w:val="006E5EB3"/>
    <w:rsid w:val="006E64DE"/>
    <w:rsid w:val="006F072F"/>
    <w:rsid w:val="006F2D31"/>
    <w:rsid w:val="006F2F3A"/>
    <w:rsid w:val="006F2F51"/>
    <w:rsid w:val="006F615D"/>
    <w:rsid w:val="00700E6C"/>
    <w:rsid w:val="00702C2A"/>
    <w:rsid w:val="007046ED"/>
    <w:rsid w:val="00704B56"/>
    <w:rsid w:val="00705056"/>
    <w:rsid w:val="007063BD"/>
    <w:rsid w:val="00706508"/>
    <w:rsid w:val="00706DCC"/>
    <w:rsid w:val="007074A0"/>
    <w:rsid w:val="00707D2E"/>
    <w:rsid w:val="007101BB"/>
    <w:rsid w:val="00711616"/>
    <w:rsid w:val="00711A8C"/>
    <w:rsid w:val="00713494"/>
    <w:rsid w:val="00714FC3"/>
    <w:rsid w:val="00715C91"/>
    <w:rsid w:val="00716998"/>
    <w:rsid w:val="00717E83"/>
    <w:rsid w:val="007217AD"/>
    <w:rsid w:val="00721A37"/>
    <w:rsid w:val="007225F2"/>
    <w:rsid w:val="007227D1"/>
    <w:rsid w:val="00722993"/>
    <w:rsid w:val="00723E94"/>
    <w:rsid w:val="00726A83"/>
    <w:rsid w:val="00726E4D"/>
    <w:rsid w:val="007323E5"/>
    <w:rsid w:val="007357A5"/>
    <w:rsid w:val="00735939"/>
    <w:rsid w:val="00737F95"/>
    <w:rsid w:val="007414FA"/>
    <w:rsid w:val="007434D7"/>
    <w:rsid w:val="00744D56"/>
    <w:rsid w:val="0074537F"/>
    <w:rsid w:val="00745C54"/>
    <w:rsid w:val="00746FB4"/>
    <w:rsid w:val="007472AF"/>
    <w:rsid w:val="00750E31"/>
    <w:rsid w:val="007517CD"/>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70B4"/>
    <w:rsid w:val="007772CE"/>
    <w:rsid w:val="00780ACE"/>
    <w:rsid w:val="00781A7B"/>
    <w:rsid w:val="00781E19"/>
    <w:rsid w:val="0078212D"/>
    <w:rsid w:val="00782EA8"/>
    <w:rsid w:val="00783C08"/>
    <w:rsid w:val="00783F1E"/>
    <w:rsid w:val="007854D7"/>
    <w:rsid w:val="00786F8D"/>
    <w:rsid w:val="00786F98"/>
    <w:rsid w:val="00787086"/>
    <w:rsid w:val="007874E7"/>
    <w:rsid w:val="0079022E"/>
    <w:rsid w:val="00790A87"/>
    <w:rsid w:val="0079569B"/>
    <w:rsid w:val="00797C19"/>
    <w:rsid w:val="007A1593"/>
    <w:rsid w:val="007A2C21"/>
    <w:rsid w:val="007A3410"/>
    <w:rsid w:val="007A3823"/>
    <w:rsid w:val="007B2A43"/>
    <w:rsid w:val="007B5A9C"/>
    <w:rsid w:val="007B72E6"/>
    <w:rsid w:val="007B77B1"/>
    <w:rsid w:val="007C3B8B"/>
    <w:rsid w:val="007C3DB2"/>
    <w:rsid w:val="007C7925"/>
    <w:rsid w:val="007D0009"/>
    <w:rsid w:val="007D0674"/>
    <w:rsid w:val="007D21C8"/>
    <w:rsid w:val="007D55E5"/>
    <w:rsid w:val="007D64FF"/>
    <w:rsid w:val="007E17D7"/>
    <w:rsid w:val="007E279C"/>
    <w:rsid w:val="007E2D2D"/>
    <w:rsid w:val="007E4149"/>
    <w:rsid w:val="007E4C0A"/>
    <w:rsid w:val="007E5530"/>
    <w:rsid w:val="007E68A4"/>
    <w:rsid w:val="007F02F9"/>
    <w:rsid w:val="007F05C8"/>
    <w:rsid w:val="007F4406"/>
    <w:rsid w:val="007F4601"/>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5A16"/>
    <w:rsid w:val="008206F7"/>
    <w:rsid w:val="00820FB0"/>
    <w:rsid w:val="00821361"/>
    <w:rsid w:val="0082311A"/>
    <w:rsid w:val="00823D41"/>
    <w:rsid w:val="00826117"/>
    <w:rsid w:val="008268BF"/>
    <w:rsid w:val="00830877"/>
    <w:rsid w:val="00830A14"/>
    <w:rsid w:val="008323E7"/>
    <w:rsid w:val="00832B94"/>
    <w:rsid w:val="00834A57"/>
    <w:rsid w:val="00834C39"/>
    <w:rsid w:val="00836102"/>
    <w:rsid w:val="008372C2"/>
    <w:rsid w:val="008409C8"/>
    <w:rsid w:val="00841FBD"/>
    <w:rsid w:val="00842F27"/>
    <w:rsid w:val="00845339"/>
    <w:rsid w:val="008454F6"/>
    <w:rsid w:val="00847D96"/>
    <w:rsid w:val="00847F3A"/>
    <w:rsid w:val="00850C09"/>
    <w:rsid w:val="008510F1"/>
    <w:rsid w:val="008519AB"/>
    <w:rsid w:val="008542F7"/>
    <w:rsid w:val="008554A0"/>
    <w:rsid w:val="00856189"/>
    <w:rsid w:val="00860FA3"/>
    <w:rsid w:val="00861C95"/>
    <w:rsid w:val="00862B09"/>
    <w:rsid w:val="00863F54"/>
    <w:rsid w:val="00875C08"/>
    <w:rsid w:val="0087770E"/>
    <w:rsid w:val="00880EBA"/>
    <w:rsid w:val="0088298D"/>
    <w:rsid w:val="00885998"/>
    <w:rsid w:val="00886054"/>
    <w:rsid w:val="00886C36"/>
    <w:rsid w:val="00886F9A"/>
    <w:rsid w:val="00890472"/>
    <w:rsid w:val="00890625"/>
    <w:rsid w:val="00891C83"/>
    <w:rsid w:val="00893736"/>
    <w:rsid w:val="008938CF"/>
    <w:rsid w:val="0089550A"/>
    <w:rsid w:val="00895C20"/>
    <w:rsid w:val="0089744F"/>
    <w:rsid w:val="008A0323"/>
    <w:rsid w:val="008A0BDC"/>
    <w:rsid w:val="008A0DA7"/>
    <w:rsid w:val="008A2CF7"/>
    <w:rsid w:val="008A5346"/>
    <w:rsid w:val="008A7131"/>
    <w:rsid w:val="008A7161"/>
    <w:rsid w:val="008B2E45"/>
    <w:rsid w:val="008B3A70"/>
    <w:rsid w:val="008B4114"/>
    <w:rsid w:val="008B5064"/>
    <w:rsid w:val="008B5B94"/>
    <w:rsid w:val="008B5BCF"/>
    <w:rsid w:val="008B70EB"/>
    <w:rsid w:val="008C1108"/>
    <w:rsid w:val="008C3D9B"/>
    <w:rsid w:val="008C5B04"/>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35C5"/>
    <w:rsid w:val="008F4301"/>
    <w:rsid w:val="008F4CFD"/>
    <w:rsid w:val="008F4EA5"/>
    <w:rsid w:val="008F61B6"/>
    <w:rsid w:val="008F71F6"/>
    <w:rsid w:val="008F7422"/>
    <w:rsid w:val="008F769E"/>
    <w:rsid w:val="008F7D10"/>
    <w:rsid w:val="00900ED3"/>
    <w:rsid w:val="00901226"/>
    <w:rsid w:val="0090162B"/>
    <w:rsid w:val="00903717"/>
    <w:rsid w:val="00905D6E"/>
    <w:rsid w:val="00906827"/>
    <w:rsid w:val="00906829"/>
    <w:rsid w:val="00906E2B"/>
    <w:rsid w:val="00910C9B"/>
    <w:rsid w:val="00911036"/>
    <w:rsid w:val="00911775"/>
    <w:rsid w:val="0091178B"/>
    <w:rsid w:val="0091502E"/>
    <w:rsid w:val="009155B1"/>
    <w:rsid w:val="0091596B"/>
    <w:rsid w:val="00915F30"/>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3290"/>
    <w:rsid w:val="00933693"/>
    <w:rsid w:val="009341A7"/>
    <w:rsid w:val="00936AD5"/>
    <w:rsid w:val="00940339"/>
    <w:rsid w:val="0094090C"/>
    <w:rsid w:val="00941EE1"/>
    <w:rsid w:val="009424A0"/>
    <w:rsid w:val="0094457A"/>
    <w:rsid w:val="00945627"/>
    <w:rsid w:val="00946F24"/>
    <w:rsid w:val="00951BB4"/>
    <w:rsid w:val="009520A6"/>
    <w:rsid w:val="00952989"/>
    <w:rsid w:val="00952BF0"/>
    <w:rsid w:val="00952FB8"/>
    <w:rsid w:val="0095354E"/>
    <w:rsid w:val="0095373C"/>
    <w:rsid w:val="00954A28"/>
    <w:rsid w:val="00955A07"/>
    <w:rsid w:val="0095734F"/>
    <w:rsid w:val="009611E4"/>
    <w:rsid w:val="00963611"/>
    <w:rsid w:val="0096610D"/>
    <w:rsid w:val="00966620"/>
    <w:rsid w:val="00966EBF"/>
    <w:rsid w:val="009672B7"/>
    <w:rsid w:val="00967714"/>
    <w:rsid w:val="009677DA"/>
    <w:rsid w:val="009678C9"/>
    <w:rsid w:val="00967EB0"/>
    <w:rsid w:val="00970F3E"/>
    <w:rsid w:val="0097152D"/>
    <w:rsid w:val="00973B7F"/>
    <w:rsid w:val="00974ECF"/>
    <w:rsid w:val="009756EF"/>
    <w:rsid w:val="00975CC7"/>
    <w:rsid w:val="00976156"/>
    <w:rsid w:val="009772D3"/>
    <w:rsid w:val="00977E56"/>
    <w:rsid w:val="00983C49"/>
    <w:rsid w:val="00983DAB"/>
    <w:rsid w:val="00986988"/>
    <w:rsid w:val="00986AF2"/>
    <w:rsid w:val="00987FBE"/>
    <w:rsid w:val="0099090A"/>
    <w:rsid w:val="00992384"/>
    <w:rsid w:val="00994307"/>
    <w:rsid w:val="009948B1"/>
    <w:rsid w:val="00995218"/>
    <w:rsid w:val="00995FFD"/>
    <w:rsid w:val="009A0551"/>
    <w:rsid w:val="009A18BD"/>
    <w:rsid w:val="009A2357"/>
    <w:rsid w:val="009A3B8C"/>
    <w:rsid w:val="009A4D27"/>
    <w:rsid w:val="009A5AE8"/>
    <w:rsid w:val="009A7D47"/>
    <w:rsid w:val="009B10C5"/>
    <w:rsid w:val="009B14F2"/>
    <w:rsid w:val="009B1FA2"/>
    <w:rsid w:val="009B54CF"/>
    <w:rsid w:val="009B5B9C"/>
    <w:rsid w:val="009B5BD9"/>
    <w:rsid w:val="009C0659"/>
    <w:rsid w:val="009C08E8"/>
    <w:rsid w:val="009C1225"/>
    <w:rsid w:val="009C24B8"/>
    <w:rsid w:val="009C4670"/>
    <w:rsid w:val="009C4A83"/>
    <w:rsid w:val="009C4F17"/>
    <w:rsid w:val="009C5130"/>
    <w:rsid w:val="009C5510"/>
    <w:rsid w:val="009C65B7"/>
    <w:rsid w:val="009D036A"/>
    <w:rsid w:val="009D1260"/>
    <w:rsid w:val="009D3F8C"/>
    <w:rsid w:val="009E0DD7"/>
    <w:rsid w:val="009E0F45"/>
    <w:rsid w:val="009E26F5"/>
    <w:rsid w:val="009E3728"/>
    <w:rsid w:val="009F0D68"/>
    <w:rsid w:val="009F2CA7"/>
    <w:rsid w:val="009F3054"/>
    <w:rsid w:val="009F4DF6"/>
    <w:rsid w:val="009F5B2D"/>
    <w:rsid w:val="009F5C1F"/>
    <w:rsid w:val="00A036CC"/>
    <w:rsid w:val="00A03FE1"/>
    <w:rsid w:val="00A04989"/>
    <w:rsid w:val="00A06BF9"/>
    <w:rsid w:val="00A07312"/>
    <w:rsid w:val="00A11211"/>
    <w:rsid w:val="00A13452"/>
    <w:rsid w:val="00A15D35"/>
    <w:rsid w:val="00A1781F"/>
    <w:rsid w:val="00A17CDA"/>
    <w:rsid w:val="00A20272"/>
    <w:rsid w:val="00A21362"/>
    <w:rsid w:val="00A22992"/>
    <w:rsid w:val="00A24684"/>
    <w:rsid w:val="00A25C83"/>
    <w:rsid w:val="00A2630C"/>
    <w:rsid w:val="00A2745C"/>
    <w:rsid w:val="00A30703"/>
    <w:rsid w:val="00A35786"/>
    <w:rsid w:val="00A40FB3"/>
    <w:rsid w:val="00A425D8"/>
    <w:rsid w:val="00A44B4A"/>
    <w:rsid w:val="00A46057"/>
    <w:rsid w:val="00A462C0"/>
    <w:rsid w:val="00A47859"/>
    <w:rsid w:val="00A50AE9"/>
    <w:rsid w:val="00A5403F"/>
    <w:rsid w:val="00A54DC1"/>
    <w:rsid w:val="00A54FDC"/>
    <w:rsid w:val="00A55209"/>
    <w:rsid w:val="00A56EA5"/>
    <w:rsid w:val="00A60BED"/>
    <w:rsid w:val="00A6163B"/>
    <w:rsid w:val="00A632EA"/>
    <w:rsid w:val="00A634D0"/>
    <w:rsid w:val="00A7132F"/>
    <w:rsid w:val="00A7329A"/>
    <w:rsid w:val="00A75B4D"/>
    <w:rsid w:val="00A772EE"/>
    <w:rsid w:val="00A820AD"/>
    <w:rsid w:val="00A83546"/>
    <w:rsid w:val="00A83B66"/>
    <w:rsid w:val="00A84250"/>
    <w:rsid w:val="00A859B8"/>
    <w:rsid w:val="00A86612"/>
    <w:rsid w:val="00A915A8"/>
    <w:rsid w:val="00A915B6"/>
    <w:rsid w:val="00A929B9"/>
    <w:rsid w:val="00A92AB7"/>
    <w:rsid w:val="00A92DF0"/>
    <w:rsid w:val="00A94B12"/>
    <w:rsid w:val="00A95F80"/>
    <w:rsid w:val="00A968FB"/>
    <w:rsid w:val="00A96AFD"/>
    <w:rsid w:val="00A96ED0"/>
    <w:rsid w:val="00A96F5A"/>
    <w:rsid w:val="00A97712"/>
    <w:rsid w:val="00A979DD"/>
    <w:rsid w:val="00AA2934"/>
    <w:rsid w:val="00AA3911"/>
    <w:rsid w:val="00AB035F"/>
    <w:rsid w:val="00AB1A70"/>
    <w:rsid w:val="00AB469E"/>
    <w:rsid w:val="00AB4725"/>
    <w:rsid w:val="00AC0D56"/>
    <w:rsid w:val="00AC0EEE"/>
    <w:rsid w:val="00AC27BD"/>
    <w:rsid w:val="00AC4331"/>
    <w:rsid w:val="00AC4A64"/>
    <w:rsid w:val="00AC4BAD"/>
    <w:rsid w:val="00AC58BF"/>
    <w:rsid w:val="00AC58FA"/>
    <w:rsid w:val="00AC6141"/>
    <w:rsid w:val="00AD0399"/>
    <w:rsid w:val="00AD0722"/>
    <w:rsid w:val="00AD0E3A"/>
    <w:rsid w:val="00AD16D4"/>
    <w:rsid w:val="00AD1A85"/>
    <w:rsid w:val="00AD3641"/>
    <w:rsid w:val="00AD3A27"/>
    <w:rsid w:val="00AD6595"/>
    <w:rsid w:val="00AD6A10"/>
    <w:rsid w:val="00AE08A2"/>
    <w:rsid w:val="00AE0DD8"/>
    <w:rsid w:val="00AE24F5"/>
    <w:rsid w:val="00AE265B"/>
    <w:rsid w:val="00AE3AF6"/>
    <w:rsid w:val="00AE7741"/>
    <w:rsid w:val="00AF3246"/>
    <w:rsid w:val="00AF3DAE"/>
    <w:rsid w:val="00AF3DBD"/>
    <w:rsid w:val="00AF5452"/>
    <w:rsid w:val="00AF5829"/>
    <w:rsid w:val="00AF70A7"/>
    <w:rsid w:val="00AF720B"/>
    <w:rsid w:val="00B0237E"/>
    <w:rsid w:val="00B03EA7"/>
    <w:rsid w:val="00B045E5"/>
    <w:rsid w:val="00B0793C"/>
    <w:rsid w:val="00B10E09"/>
    <w:rsid w:val="00B12A3C"/>
    <w:rsid w:val="00B135FD"/>
    <w:rsid w:val="00B1443F"/>
    <w:rsid w:val="00B1508B"/>
    <w:rsid w:val="00B159D4"/>
    <w:rsid w:val="00B15E9A"/>
    <w:rsid w:val="00B167E2"/>
    <w:rsid w:val="00B207E8"/>
    <w:rsid w:val="00B20D1E"/>
    <w:rsid w:val="00B234A4"/>
    <w:rsid w:val="00B24716"/>
    <w:rsid w:val="00B24E8C"/>
    <w:rsid w:val="00B24F9B"/>
    <w:rsid w:val="00B26FAF"/>
    <w:rsid w:val="00B27782"/>
    <w:rsid w:val="00B27CDC"/>
    <w:rsid w:val="00B33F1A"/>
    <w:rsid w:val="00B34160"/>
    <w:rsid w:val="00B3435E"/>
    <w:rsid w:val="00B34A71"/>
    <w:rsid w:val="00B3509F"/>
    <w:rsid w:val="00B35AA0"/>
    <w:rsid w:val="00B40731"/>
    <w:rsid w:val="00B40B7A"/>
    <w:rsid w:val="00B41414"/>
    <w:rsid w:val="00B42E4A"/>
    <w:rsid w:val="00B42F91"/>
    <w:rsid w:val="00B460AD"/>
    <w:rsid w:val="00B47E43"/>
    <w:rsid w:val="00B5150B"/>
    <w:rsid w:val="00B52474"/>
    <w:rsid w:val="00B527BD"/>
    <w:rsid w:val="00B52C0E"/>
    <w:rsid w:val="00B57DF8"/>
    <w:rsid w:val="00B612DB"/>
    <w:rsid w:val="00B61E6D"/>
    <w:rsid w:val="00B6213E"/>
    <w:rsid w:val="00B62E1B"/>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705F"/>
    <w:rsid w:val="00B87081"/>
    <w:rsid w:val="00B87532"/>
    <w:rsid w:val="00B87D7C"/>
    <w:rsid w:val="00B87F35"/>
    <w:rsid w:val="00B90780"/>
    <w:rsid w:val="00B91534"/>
    <w:rsid w:val="00B93519"/>
    <w:rsid w:val="00B93799"/>
    <w:rsid w:val="00B93A85"/>
    <w:rsid w:val="00B968D4"/>
    <w:rsid w:val="00B96DA9"/>
    <w:rsid w:val="00B97017"/>
    <w:rsid w:val="00B97307"/>
    <w:rsid w:val="00B977A4"/>
    <w:rsid w:val="00B97CE7"/>
    <w:rsid w:val="00BA05F9"/>
    <w:rsid w:val="00BA1236"/>
    <w:rsid w:val="00BA3FD5"/>
    <w:rsid w:val="00BA5F17"/>
    <w:rsid w:val="00BB08BC"/>
    <w:rsid w:val="00BB2F63"/>
    <w:rsid w:val="00BB3ACF"/>
    <w:rsid w:val="00BB428F"/>
    <w:rsid w:val="00BB4A1E"/>
    <w:rsid w:val="00BB6B02"/>
    <w:rsid w:val="00BB7157"/>
    <w:rsid w:val="00BC106E"/>
    <w:rsid w:val="00BC16C0"/>
    <w:rsid w:val="00BC303A"/>
    <w:rsid w:val="00BC7525"/>
    <w:rsid w:val="00BD0C10"/>
    <w:rsid w:val="00BD35D9"/>
    <w:rsid w:val="00BD426E"/>
    <w:rsid w:val="00BD696F"/>
    <w:rsid w:val="00BD6B18"/>
    <w:rsid w:val="00BE0073"/>
    <w:rsid w:val="00BE6A7A"/>
    <w:rsid w:val="00BE718C"/>
    <w:rsid w:val="00BF0E19"/>
    <w:rsid w:val="00BF1F7C"/>
    <w:rsid w:val="00BF2C18"/>
    <w:rsid w:val="00BF2C55"/>
    <w:rsid w:val="00BF3A84"/>
    <w:rsid w:val="00BF46B6"/>
    <w:rsid w:val="00BF668A"/>
    <w:rsid w:val="00C033CF"/>
    <w:rsid w:val="00C037AF"/>
    <w:rsid w:val="00C05292"/>
    <w:rsid w:val="00C05736"/>
    <w:rsid w:val="00C06287"/>
    <w:rsid w:val="00C06D0D"/>
    <w:rsid w:val="00C102EA"/>
    <w:rsid w:val="00C1249C"/>
    <w:rsid w:val="00C1341C"/>
    <w:rsid w:val="00C1464C"/>
    <w:rsid w:val="00C14E86"/>
    <w:rsid w:val="00C15D76"/>
    <w:rsid w:val="00C16CA3"/>
    <w:rsid w:val="00C2398F"/>
    <w:rsid w:val="00C2488D"/>
    <w:rsid w:val="00C2695E"/>
    <w:rsid w:val="00C31422"/>
    <w:rsid w:val="00C323A3"/>
    <w:rsid w:val="00C32959"/>
    <w:rsid w:val="00C33130"/>
    <w:rsid w:val="00C339E9"/>
    <w:rsid w:val="00C35EBE"/>
    <w:rsid w:val="00C37631"/>
    <w:rsid w:val="00C40E0A"/>
    <w:rsid w:val="00C42331"/>
    <w:rsid w:val="00C42339"/>
    <w:rsid w:val="00C42EE9"/>
    <w:rsid w:val="00C43F1F"/>
    <w:rsid w:val="00C444D4"/>
    <w:rsid w:val="00C44B1C"/>
    <w:rsid w:val="00C477A7"/>
    <w:rsid w:val="00C5150E"/>
    <w:rsid w:val="00C51AD2"/>
    <w:rsid w:val="00C51F13"/>
    <w:rsid w:val="00C536B0"/>
    <w:rsid w:val="00C54981"/>
    <w:rsid w:val="00C54D00"/>
    <w:rsid w:val="00C56182"/>
    <w:rsid w:val="00C56B69"/>
    <w:rsid w:val="00C570C9"/>
    <w:rsid w:val="00C57AD1"/>
    <w:rsid w:val="00C604C7"/>
    <w:rsid w:val="00C60824"/>
    <w:rsid w:val="00C60CAF"/>
    <w:rsid w:val="00C60D28"/>
    <w:rsid w:val="00C623A4"/>
    <w:rsid w:val="00C62856"/>
    <w:rsid w:val="00C634EA"/>
    <w:rsid w:val="00C63E11"/>
    <w:rsid w:val="00C64B7B"/>
    <w:rsid w:val="00C67514"/>
    <w:rsid w:val="00C67CBA"/>
    <w:rsid w:val="00C70CA2"/>
    <w:rsid w:val="00C716DE"/>
    <w:rsid w:val="00C71914"/>
    <w:rsid w:val="00C72614"/>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478"/>
    <w:rsid w:val="00C865C1"/>
    <w:rsid w:val="00C869DF"/>
    <w:rsid w:val="00C86B48"/>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B012A"/>
    <w:rsid w:val="00CB14D8"/>
    <w:rsid w:val="00CB2A07"/>
    <w:rsid w:val="00CB4B1F"/>
    <w:rsid w:val="00CB56CA"/>
    <w:rsid w:val="00CB5A6B"/>
    <w:rsid w:val="00CC222E"/>
    <w:rsid w:val="00CC3978"/>
    <w:rsid w:val="00CC3ACA"/>
    <w:rsid w:val="00CC3F68"/>
    <w:rsid w:val="00CC513D"/>
    <w:rsid w:val="00CC62FC"/>
    <w:rsid w:val="00CC6568"/>
    <w:rsid w:val="00CD1312"/>
    <w:rsid w:val="00CD163E"/>
    <w:rsid w:val="00CD2586"/>
    <w:rsid w:val="00CD301A"/>
    <w:rsid w:val="00CD5F52"/>
    <w:rsid w:val="00CD7EA8"/>
    <w:rsid w:val="00CE1FE2"/>
    <w:rsid w:val="00CE2329"/>
    <w:rsid w:val="00CE32BD"/>
    <w:rsid w:val="00CE46DF"/>
    <w:rsid w:val="00CE4BF0"/>
    <w:rsid w:val="00CE5AF5"/>
    <w:rsid w:val="00CF0829"/>
    <w:rsid w:val="00CF3B3E"/>
    <w:rsid w:val="00CF5C02"/>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BC"/>
    <w:rsid w:val="00D37D95"/>
    <w:rsid w:val="00D43AA4"/>
    <w:rsid w:val="00D44C6A"/>
    <w:rsid w:val="00D45FA1"/>
    <w:rsid w:val="00D47303"/>
    <w:rsid w:val="00D478C7"/>
    <w:rsid w:val="00D50801"/>
    <w:rsid w:val="00D50C48"/>
    <w:rsid w:val="00D50CA6"/>
    <w:rsid w:val="00D5107A"/>
    <w:rsid w:val="00D51E69"/>
    <w:rsid w:val="00D51FF9"/>
    <w:rsid w:val="00D521B4"/>
    <w:rsid w:val="00D54CEF"/>
    <w:rsid w:val="00D56391"/>
    <w:rsid w:val="00D5676B"/>
    <w:rsid w:val="00D573FC"/>
    <w:rsid w:val="00D574C9"/>
    <w:rsid w:val="00D60F6A"/>
    <w:rsid w:val="00D620B1"/>
    <w:rsid w:val="00D62FE7"/>
    <w:rsid w:val="00D64645"/>
    <w:rsid w:val="00D64B0B"/>
    <w:rsid w:val="00D64C71"/>
    <w:rsid w:val="00D65270"/>
    <w:rsid w:val="00D7157E"/>
    <w:rsid w:val="00D73351"/>
    <w:rsid w:val="00D7511B"/>
    <w:rsid w:val="00D75FC7"/>
    <w:rsid w:val="00D77442"/>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5BD0"/>
    <w:rsid w:val="00DB5F8E"/>
    <w:rsid w:val="00DC3CF0"/>
    <w:rsid w:val="00DC4D8E"/>
    <w:rsid w:val="00DC6897"/>
    <w:rsid w:val="00DC7086"/>
    <w:rsid w:val="00DC7230"/>
    <w:rsid w:val="00DC79A6"/>
    <w:rsid w:val="00DD2BCA"/>
    <w:rsid w:val="00DD3389"/>
    <w:rsid w:val="00DD4391"/>
    <w:rsid w:val="00DD73C3"/>
    <w:rsid w:val="00DE1706"/>
    <w:rsid w:val="00DE1C23"/>
    <w:rsid w:val="00DE439A"/>
    <w:rsid w:val="00DE5058"/>
    <w:rsid w:val="00DE52CA"/>
    <w:rsid w:val="00DE68A7"/>
    <w:rsid w:val="00DE718B"/>
    <w:rsid w:val="00DE735F"/>
    <w:rsid w:val="00DE7707"/>
    <w:rsid w:val="00DF01EC"/>
    <w:rsid w:val="00DF0676"/>
    <w:rsid w:val="00DF23F6"/>
    <w:rsid w:val="00DF471F"/>
    <w:rsid w:val="00DF4EA2"/>
    <w:rsid w:val="00DF4F88"/>
    <w:rsid w:val="00DF50C7"/>
    <w:rsid w:val="00DF541F"/>
    <w:rsid w:val="00DF5598"/>
    <w:rsid w:val="00DF6BEF"/>
    <w:rsid w:val="00DF7CF3"/>
    <w:rsid w:val="00E00785"/>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F1D"/>
    <w:rsid w:val="00E260B7"/>
    <w:rsid w:val="00E276E0"/>
    <w:rsid w:val="00E27ABC"/>
    <w:rsid w:val="00E3095B"/>
    <w:rsid w:val="00E323EC"/>
    <w:rsid w:val="00E34184"/>
    <w:rsid w:val="00E34F03"/>
    <w:rsid w:val="00E355A1"/>
    <w:rsid w:val="00E35D6D"/>
    <w:rsid w:val="00E377AA"/>
    <w:rsid w:val="00E406E8"/>
    <w:rsid w:val="00E42B1F"/>
    <w:rsid w:val="00E430B5"/>
    <w:rsid w:val="00E43DB4"/>
    <w:rsid w:val="00E43EFA"/>
    <w:rsid w:val="00E44A7F"/>
    <w:rsid w:val="00E466F7"/>
    <w:rsid w:val="00E47A9D"/>
    <w:rsid w:val="00E507F4"/>
    <w:rsid w:val="00E50870"/>
    <w:rsid w:val="00E515C7"/>
    <w:rsid w:val="00E51741"/>
    <w:rsid w:val="00E523B5"/>
    <w:rsid w:val="00E54CE3"/>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4D5A"/>
    <w:rsid w:val="00E77BCF"/>
    <w:rsid w:val="00E80795"/>
    <w:rsid w:val="00E81A38"/>
    <w:rsid w:val="00E833B2"/>
    <w:rsid w:val="00E857C7"/>
    <w:rsid w:val="00E873F6"/>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7728"/>
    <w:rsid w:val="00EC1ED7"/>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7B43"/>
    <w:rsid w:val="00EE2CF4"/>
    <w:rsid w:val="00EE2DB0"/>
    <w:rsid w:val="00EE2E02"/>
    <w:rsid w:val="00EE39DE"/>
    <w:rsid w:val="00EE39FC"/>
    <w:rsid w:val="00EE46B0"/>
    <w:rsid w:val="00EE6B46"/>
    <w:rsid w:val="00EE7BE7"/>
    <w:rsid w:val="00EF1CF0"/>
    <w:rsid w:val="00EF3917"/>
    <w:rsid w:val="00EF3EF9"/>
    <w:rsid w:val="00EF52A1"/>
    <w:rsid w:val="00EF53AD"/>
    <w:rsid w:val="00EF77D5"/>
    <w:rsid w:val="00F006FC"/>
    <w:rsid w:val="00F00A23"/>
    <w:rsid w:val="00F01476"/>
    <w:rsid w:val="00F04FB6"/>
    <w:rsid w:val="00F051E2"/>
    <w:rsid w:val="00F065DD"/>
    <w:rsid w:val="00F1170D"/>
    <w:rsid w:val="00F1189B"/>
    <w:rsid w:val="00F1202A"/>
    <w:rsid w:val="00F14FBD"/>
    <w:rsid w:val="00F1511A"/>
    <w:rsid w:val="00F17FD3"/>
    <w:rsid w:val="00F21027"/>
    <w:rsid w:val="00F23319"/>
    <w:rsid w:val="00F23CE7"/>
    <w:rsid w:val="00F246B6"/>
    <w:rsid w:val="00F2552A"/>
    <w:rsid w:val="00F25831"/>
    <w:rsid w:val="00F25AF0"/>
    <w:rsid w:val="00F25E7F"/>
    <w:rsid w:val="00F2645C"/>
    <w:rsid w:val="00F30B76"/>
    <w:rsid w:val="00F30D0F"/>
    <w:rsid w:val="00F32EF7"/>
    <w:rsid w:val="00F350DF"/>
    <w:rsid w:val="00F3754F"/>
    <w:rsid w:val="00F41CA0"/>
    <w:rsid w:val="00F423C6"/>
    <w:rsid w:val="00F43538"/>
    <w:rsid w:val="00F44A27"/>
    <w:rsid w:val="00F4545B"/>
    <w:rsid w:val="00F46405"/>
    <w:rsid w:val="00F50524"/>
    <w:rsid w:val="00F511F6"/>
    <w:rsid w:val="00F60B45"/>
    <w:rsid w:val="00F61155"/>
    <w:rsid w:val="00F61A07"/>
    <w:rsid w:val="00F61C79"/>
    <w:rsid w:val="00F64E2C"/>
    <w:rsid w:val="00F659B7"/>
    <w:rsid w:val="00F66274"/>
    <w:rsid w:val="00F67C8F"/>
    <w:rsid w:val="00F70042"/>
    <w:rsid w:val="00F738D8"/>
    <w:rsid w:val="00F73BA7"/>
    <w:rsid w:val="00F73ED8"/>
    <w:rsid w:val="00F74D24"/>
    <w:rsid w:val="00F7562F"/>
    <w:rsid w:val="00F83044"/>
    <w:rsid w:val="00F84256"/>
    <w:rsid w:val="00F87D48"/>
    <w:rsid w:val="00F91376"/>
    <w:rsid w:val="00F94DE1"/>
    <w:rsid w:val="00FA0495"/>
    <w:rsid w:val="00FA0757"/>
    <w:rsid w:val="00FA429A"/>
    <w:rsid w:val="00FA42F5"/>
    <w:rsid w:val="00FA56A5"/>
    <w:rsid w:val="00FA69C1"/>
    <w:rsid w:val="00FA7BA9"/>
    <w:rsid w:val="00FB07D5"/>
    <w:rsid w:val="00FB0D25"/>
    <w:rsid w:val="00FB40B9"/>
    <w:rsid w:val="00FB4990"/>
    <w:rsid w:val="00FB6669"/>
    <w:rsid w:val="00FB6A62"/>
    <w:rsid w:val="00FB7017"/>
    <w:rsid w:val="00FC04A4"/>
    <w:rsid w:val="00FC120A"/>
    <w:rsid w:val="00FC20BD"/>
    <w:rsid w:val="00FC2AAC"/>
    <w:rsid w:val="00FC2C98"/>
    <w:rsid w:val="00FC37E9"/>
    <w:rsid w:val="00FC4676"/>
    <w:rsid w:val="00FC73F5"/>
    <w:rsid w:val="00FD1FC7"/>
    <w:rsid w:val="00FD2E16"/>
    <w:rsid w:val="00FD56BC"/>
    <w:rsid w:val="00FD723A"/>
    <w:rsid w:val="00FE02B2"/>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B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20</Pages>
  <Words>29545</Words>
  <Characters>168410</Characters>
  <Application>Microsoft Macintosh Word</Application>
  <DocSecurity>0</DocSecurity>
  <Lines>1403</Lines>
  <Paragraphs>395</Paragraphs>
  <ScaleCrop>false</ScaleCrop>
  <Company/>
  <LinksUpToDate>false</LinksUpToDate>
  <CharactersWithSpaces>197560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Teegan Innis</dc:creator>
  <cp:lastModifiedBy>Teegan Innis</cp:lastModifiedBy>
  <cp:revision>153</cp:revision>
  <dcterms:created xsi:type="dcterms:W3CDTF">2016-11-14T14:09:00Z</dcterms:created>
  <dcterms:modified xsi:type="dcterms:W3CDTF">2016-12-01T15:15:00Z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