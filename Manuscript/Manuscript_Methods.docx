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94F70" w14:textId="77777777" w:rsidR="007E68A4" w:rsidRDefault="00191A87" w:rsidP="0023232C">
      <w:pPr>
        <w:rPr>
          <w:b/>
        </w:rPr>
      </w:pPr>
      <w:r>
        <w:rPr>
          <w:b/>
        </w:rPr>
        <w:t>METHODS</w:t>
      </w:r>
    </w:p>
    <w:p w14:paraId="2A79492A" w14:textId="77777777" w:rsidR="00191A87" w:rsidRDefault="00191A87" w:rsidP="0023232C">
      <w:pPr>
        <w:rPr>
          <w:b/>
        </w:rPr>
      </w:pPr>
    </w:p>
    <w:p w14:paraId="09F8A30F" w14:textId="77777777" w:rsidR="00191A87" w:rsidRDefault="00DE52CA" w:rsidP="0023232C">
      <w:pPr>
        <w:rPr>
          <w:i/>
        </w:rPr>
      </w:pPr>
      <w:r>
        <w:rPr>
          <w:i/>
        </w:rPr>
        <w:t xml:space="preserve">Study </w:t>
      </w:r>
      <w:r w:rsidR="00E92FF6">
        <w:rPr>
          <w:i/>
        </w:rPr>
        <w:t>Design and Location</w:t>
      </w:r>
    </w:p>
    <w:p w14:paraId="22941EEA" w14:textId="77777777" w:rsidR="00E92FF6" w:rsidRDefault="00E92FF6" w:rsidP="0023232C">
      <w:pPr>
        <w:rPr>
          <w:i/>
        </w:rPr>
      </w:pPr>
    </w:p>
    <w:p w14:paraId="2772ADC8" w14:textId="67D629A9" w:rsidR="00DE52CA" w:rsidRDefault="00DE1C23" w:rsidP="0023232C">
      <w:pPr>
        <w:rPr>
          <w:ins w:id="0" w:author="Teegan Innis" w:date="2016-08-29T11:20:00Z"/>
        </w:rPr>
      </w:pPr>
      <w:del w:id="1" w:author="Raphael Ritson-Williams" w:date="2016-09-02T13:33:00Z">
        <w:r w:rsidDel="00BA1236">
          <w:delText xml:space="preserve">Colonies of </w:delText>
        </w:r>
        <w:r w:rsidDel="00BA1236">
          <w:rPr>
            <w:i/>
          </w:rPr>
          <w:delText>Montipora capitata</w:delText>
        </w:r>
      </w:del>
      <w:del w:id="2" w:author="Raphael Ritson-Williams" w:date="2016-09-02T14:15:00Z">
        <w:r w:rsidDel="006E1593">
          <w:delText xml:space="preserve"> </w:delText>
        </w:r>
      </w:del>
      <w:del w:id="3" w:author="Raphael Ritson-Williams" w:date="2016-09-02T13:33:00Z">
        <w:r w:rsidDel="00BA1236">
          <w:delText>across</w:delText>
        </w:r>
        <w:r w:rsidR="00D83DD3" w:rsidDel="00BA1236">
          <w:delText xml:space="preserve"> </w:delText>
        </w:r>
      </w:del>
      <w:del w:id="4" w:author="Raphael Ritson-Williams" w:date="2016-09-02T14:15:00Z">
        <w:r w:rsidR="00D83DD3" w:rsidDel="006E1593">
          <w:delText>Kāne’ohe Bay, O’ahu</w:delText>
        </w:r>
      </w:del>
      <w:del w:id="5" w:author="Raphael Ritson-Williams" w:date="2016-09-02T13:34:00Z">
        <w:r w:rsidR="00D83DD3" w:rsidDel="00BA1236">
          <w:delText xml:space="preserve">, </w:delText>
        </w:r>
      </w:del>
      <w:del w:id="6" w:author="Raphael Ritson-Williams" w:date="2016-09-02T14:15:00Z">
        <w:r w:rsidR="00D83DD3" w:rsidDel="006E1593">
          <w:delText xml:space="preserve">Hawai’i, USA </w:delText>
        </w:r>
      </w:del>
      <w:ins w:id="7" w:author="Raphael Ritson-Williams" w:date="2016-09-02T13:34:00Z">
        <w:r w:rsidR="00BA1236">
          <w:t xml:space="preserve">Individual colonies of </w:t>
        </w:r>
        <w:proofErr w:type="spellStart"/>
        <w:r w:rsidR="00BA1236" w:rsidRPr="00BA1236">
          <w:rPr>
            <w:i/>
            <w:rPrChange w:id="8" w:author="Raphael Ritson-Williams" w:date="2016-09-02T13:34:00Z">
              <w:rPr/>
            </w:rPrChange>
          </w:rPr>
          <w:t>Montipora</w:t>
        </w:r>
        <w:proofErr w:type="spellEnd"/>
        <w:r w:rsidR="00BA1236" w:rsidRPr="00BA1236">
          <w:rPr>
            <w:i/>
            <w:rPrChange w:id="9" w:author="Raphael Ritson-Williams" w:date="2016-09-02T13:34:00Z">
              <w:rPr/>
            </w:rPrChange>
          </w:rPr>
          <w:t xml:space="preserve"> </w:t>
        </w:r>
        <w:proofErr w:type="spellStart"/>
        <w:r w:rsidR="00BA1236" w:rsidRPr="00BA1236">
          <w:rPr>
            <w:i/>
            <w:rPrChange w:id="10" w:author="Raphael Ritson-Williams" w:date="2016-09-02T13:34:00Z">
              <w:rPr/>
            </w:rPrChange>
          </w:rPr>
          <w:t>capitata</w:t>
        </w:r>
        <w:proofErr w:type="spellEnd"/>
        <w:r w:rsidR="00BA1236">
          <w:t xml:space="preserve"> </w:t>
        </w:r>
      </w:ins>
      <w:r w:rsidR="00D83DD3">
        <w:t>were tagged</w:t>
      </w:r>
      <w:r>
        <w:t xml:space="preserve"> and </w:t>
      </w:r>
      <w:r w:rsidR="002360A6">
        <w:t>sampled</w:t>
      </w:r>
      <w:r w:rsidR="00D83DD3">
        <w:t xml:space="preserve"> </w:t>
      </w:r>
      <w:del w:id="11" w:author="Raphael Ritson-Williams" w:date="2016-09-02T13:33:00Z">
        <w:r w:rsidR="00D83DD3" w:rsidDel="00BA1236">
          <w:delText xml:space="preserve">in order </w:delText>
        </w:r>
      </w:del>
      <w:r w:rsidR="00D83DD3">
        <w:t xml:space="preserve">to </w:t>
      </w:r>
      <w:del w:id="12" w:author="Raphael Ritson-Williams" w:date="2016-09-02T13:33:00Z">
        <w:r w:rsidR="00D83DD3" w:rsidDel="00BA1236">
          <w:delText>analyze</w:delText>
        </w:r>
        <w:r w:rsidR="00D81BB8" w:rsidDel="00BA1236">
          <w:delText xml:space="preserve"> </w:delText>
        </w:r>
      </w:del>
      <w:ins w:id="13" w:author="Raphael Ritson-Williams" w:date="2016-09-02T13:33:00Z">
        <w:r w:rsidR="00BA1236">
          <w:t xml:space="preserve">determine </w:t>
        </w:r>
      </w:ins>
      <w:r w:rsidR="00D81BB8">
        <w:t>the</w:t>
      </w:r>
      <w:r w:rsidR="00D83DD3">
        <w:t xml:space="preserve"> spatial variability</w:t>
      </w:r>
      <w:r w:rsidR="00471B30">
        <w:t xml:space="preserve"> </w:t>
      </w:r>
      <w:r w:rsidR="00D83DD3">
        <w:t xml:space="preserve">of </w:t>
      </w:r>
      <w:r w:rsidR="00D83DD3">
        <w:rPr>
          <w:i/>
        </w:rPr>
        <w:t>Symbiodinium</w:t>
      </w:r>
      <w:r w:rsidR="00AD6A10">
        <w:t xml:space="preserve"> clades</w:t>
      </w:r>
      <w:r w:rsidR="00471B30">
        <w:t xml:space="preserve"> </w:t>
      </w:r>
      <w:r w:rsidR="0010102C">
        <w:t>C and D</w:t>
      </w:r>
      <w:ins w:id="14" w:author="Raphael Ritson-Williams" w:date="2016-09-02T13:34:00Z">
        <w:r w:rsidR="00BA1236">
          <w:t xml:space="preserve"> found </w:t>
        </w:r>
      </w:ins>
      <w:ins w:id="15" w:author="Raphael Ritson-Williams" w:date="2016-09-02T13:44:00Z">
        <w:r w:rsidR="00BA1236">
          <w:t>in</w:t>
        </w:r>
      </w:ins>
      <w:ins w:id="16" w:author="Raphael Ritson-Williams" w:date="2016-09-02T13:34:00Z">
        <w:r w:rsidR="00BA1236">
          <w:t xml:space="preserve"> colonies</w:t>
        </w:r>
      </w:ins>
      <w:ins w:id="17" w:author="Raphael Ritson-Williams" w:date="2016-09-02T13:44:00Z">
        <w:r w:rsidR="00BA1236">
          <w:t xml:space="preserve"> from different habitats</w:t>
        </w:r>
      </w:ins>
      <w:r w:rsidR="00D83DD3">
        <w:t>.</w:t>
      </w:r>
      <w:r>
        <w:t xml:space="preserve"> </w:t>
      </w:r>
      <w:ins w:id="18" w:author="Raphael Ritson-Williams" w:date="2016-09-02T14:15:00Z">
        <w:r w:rsidR="006E1593">
          <w:t xml:space="preserve">All corals were sampled from </w:t>
        </w:r>
        <w:proofErr w:type="spellStart"/>
        <w:r w:rsidR="006E1593">
          <w:t>Kāne’ohe</w:t>
        </w:r>
        <w:proofErr w:type="spellEnd"/>
        <w:r w:rsidR="006E1593">
          <w:t xml:space="preserve"> Bay, located on the east side of </w:t>
        </w:r>
        <w:proofErr w:type="spellStart"/>
        <w:r w:rsidR="006E1593">
          <w:t>O’ahu</w:t>
        </w:r>
        <w:proofErr w:type="spellEnd"/>
        <w:r w:rsidR="006E1593">
          <w:t xml:space="preserve"> in Hawai’i, USA. </w:t>
        </w:r>
      </w:ins>
      <w:r>
        <w:t xml:space="preserve">Corals were tagged </w:t>
      </w:r>
      <w:ins w:id="19" w:author="Raphael Ritson-Williams" w:date="2016-09-02T13:43:00Z">
        <w:r w:rsidR="00BA1236">
          <w:t xml:space="preserve">with </w:t>
        </w:r>
        <w:r w:rsidR="0023232C">
          <w:t>medium</w:t>
        </w:r>
      </w:ins>
      <w:r w:rsidR="0023232C">
        <w:t>-</w:t>
      </w:r>
      <w:ins w:id="20" w:author="Raphael Ritson-Williams" w:date="2016-09-02T13:43:00Z">
        <w:r w:rsidR="0023232C">
          <w:t xml:space="preserve">sized </w:t>
        </w:r>
        <w:r w:rsidR="00BA1236">
          <w:t xml:space="preserve">yellow cattle tags </w:t>
        </w:r>
      </w:ins>
      <w:del w:id="21" w:author="Raphael Ritson-Williams" w:date="2016-09-02T13:43:00Z">
        <w:r w:rsidDel="00BA1236">
          <w:delText>on patch reefs and fringing reefs in the northern, central and southern regions of</w:delText>
        </w:r>
      </w:del>
      <w:ins w:id="22" w:author="Raphael Ritson-Williams" w:date="2016-09-02T13:43:00Z">
        <w:r w:rsidR="00BA1236">
          <w:t>throughout</w:t>
        </w:r>
      </w:ins>
      <w:r>
        <w:t xml:space="preserve"> </w:t>
      </w:r>
      <w:proofErr w:type="spellStart"/>
      <w:r>
        <w:t>Kāne’ohe</w:t>
      </w:r>
      <w:proofErr w:type="spellEnd"/>
      <w:r>
        <w:t xml:space="preserve"> Bay</w:t>
      </w:r>
      <w:r w:rsidR="00F4545B">
        <w:t xml:space="preserve"> (</w:t>
      </w:r>
      <w:r w:rsidR="003624F4">
        <w:t>Fig.</w:t>
      </w:r>
      <w:r w:rsidR="0031787A" w:rsidRPr="003624F4">
        <w:t xml:space="preserve"> 1</w:t>
      </w:r>
      <w:r w:rsidR="00F4545B">
        <w:t>)</w:t>
      </w:r>
      <w:r w:rsidR="0031787A">
        <w:t>. Colonies at f</w:t>
      </w:r>
      <w:r>
        <w:t xml:space="preserve">ive patch reefs and three fringing reefs were tagged in </w:t>
      </w:r>
      <w:ins w:id="23" w:author="Raphael Ritson-Williams" w:date="2016-09-02T14:15:00Z">
        <w:r w:rsidR="006E1593">
          <w:t xml:space="preserve">each of </w:t>
        </w:r>
      </w:ins>
      <w:del w:id="24" w:author="Raphael Ritson-Williams" w:date="2016-09-02T13:44:00Z">
        <w:r w:rsidDel="00BA1236">
          <w:delText>each region</w:delText>
        </w:r>
      </w:del>
      <w:ins w:id="25" w:author="Raphael Ritson-Williams" w:date="2016-09-02T13:44:00Z">
        <w:r w:rsidR="00BA1236">
          <w:t xml:space="preserve">the northern, middle and southern </w:t>
        </w:r>
      </w:ins>
      <w:r w:rsidR="0023232C">
        <w:t>regions</w:t>
      </w:r>
      <w:r>
        <w:t xml:space="preserve"> of the bay</w:t>
      </w:r>
      <w:r w:rsidR="0031787A">
        <w:t xml:space="preserve"> with an additional </w:t>
      </w:r>
      <w:del w:id="26" w:author="Raphael Ritson-Williams" w:date="2016-09-02T14:15:00Z">
        <w:r w:rsidR="0031787A" w:rsidDel="006E1593">
          <w:delText xml:space="preserve">patch </w:delText>
        </w:r>
      </w:del>
      <w:ins w:id="27" w:author="Raphael Ritson-Williams" w:date="2016-09-02T14:15:00Z">
        <w:r w:rsidR="006E1593">
          <w:t xml:space="preserve">submerged </w:t>
        </w:r>
      </w:ins>
      <w:r w:rsidR="0031787A">
        <w:t xml:space="preserve">reef </w:t>
      </w:r>
      <w:del w:id="28" w:author="Raphael Ritson-Williams" w:date="2016-09-02T14:15:00Z">
        <w:r w:rsidR="0031787A" w:rsidDel="006E1593">
          <w:delText>in the southern region</w:delText>
        </w:r>
      </w:del>
      <w:ins w:id="29" w:author="Raphael Ritson-Williams" w:date="2016-09-02T14:15:00Z">
        <w:r w:rsidR="006E1593">
          <w:t>south of the Hawai</w:t>
        </w:r>
      </w:ins>
      <w:r w:rsidR="0023232C">
        <w:t>’</w:t>
      </w:r>
      <w:ins w:id="30" w:author="Raphael Ritson-Williams" w:date="2016-09-02T14:15:00Z">
        <w:r w:rsidR="006E1593">
          <w:t>i Ins</w:t>
        </w:r>
      </w:ins>
      <w:ins w:id="31" w:author="Raphael Ritson-Williams" w:date="2016-09-02T14:16:00Z">
        <w:r w:rsidR="006E1593">
          <w:t>t</w:t>
        </w:r>
      </w:ins>
      <w:ins w:id="32" w:author="Raphael Ritson-Williams" w:date="2016-09-02T14:15:00Z">
        <w:r w:rsidR="006E1593">
          <w:t>itute of Marine Biology</w:t>
        </w:r>
      </w:ins>
      <w:r>
        <w:t>. At each patch</w:t>
      </w:r>
      <w:r w:rsidR="00687958">
        <w:t xml:space="preserve"> reef, 30 colonies were tagged; </w:t>
      </w:r>
      <w:r>
        <w:t>10 colonies each from windward</w:t>
      </w:r>
      <w:r w:rsidR="00F3754F">
        <w:t xml:space="preserve"> slope, top and leeward slope</w:t>
      </w:r>
      <w:ins w:id="33" w:author="Raphael Ritson-Williams" w:date="2016-09-02T13:47:00Z">
        <w:r w:rsidR="0009701C">
          <w:t xml:space="preserve"> </w:t>
        </w:r>
      </w:ins>
      <w:r w:rsidR="0023232C">
        <w:t>with</w:t>
      </w:r>
      <w:ins w:id="34" w:author="Raphael Ritson-Williams" w:date="2016-09-02T13:47:00Z">
        <w:r w:rsidR="0009701C">
          <w:t xml:space="preserve"> depth recorded using a depth gauge</w:t>
        </w:r>
      </w:ins>
      <w:r w:rsidR="00687958">
        <w:t>.</w:t>
      </w:r>
      <w:ins w:id="35" w:author="Raphael Ritson-Williams" w:date="2016-09-02T14:12:00Z">
        <w:r w:rsidR="006E1593">
          <w:t xml:space="preserve"> </w:t>
        </w:r>
      </w:ins>
      <w:del w:id="36" w:author="Raphael Ritson-Williams" w:date="2016-09-02T13:41:00Z">
        <w:r w:rsidR="00687958" w:rsidDel="00BA1236">
          <w:delText>Along the windward and leeward sl</w:delText>
        </w:r>
        <w:r w:rsidR="0031787A" w:rsidDel="00BA1236">
          <w:delText xml:space="preserve">opes, colonies were tagged </w:delText>
        </w:r>
      </w:del>
      <w:del w:id="37" w:author="Raphael Ritson-Williams" w:date="2016-09-02T13:40:00Z">
        <w:r w:rsidR="0031787A" w:rsidDel="00BA1236">
          <w:delText>on</w:delText>
        </w:r>
        <w:r w:rsidR="00687958" w:rsidDel="00BA1236">
          <w:delText xml:space="preserve"> a depth gradient</w:delText>
        </w:r>
      </w:del>
      <w:del w:id="38" w:author="Raphael Ritson-Williams" w:date="2016-09-02T13:41:00Z">
        <w:r w:rsidR="00687958" w:rsidDel="00BA1236">
          <w:delText xml:space="preserve">. </w:delText>
        </w:r>
      </w:del>
      <w:r w:rsidR="00687958">
        <w:t>Given the lack of leeward slope on fringing reefs, 20 colonies were tagged at each site</w:t>
      </w:r>
      <w:proofErr w:type="gramStart"/>
      <w:r w:rsidR="00687958">
        <w:t>;</w:t>
      </w:r>
      <w:proofErr w:type="gramEnd"/>
      <w:r w:rsidR="00687958">
        <w:t xml:space="preserve"> 10 colonies e</w:t>
      </w:r>
      <w:r w:rsidR="001F53BB">
        <w:t>ach fro</w:t>
      </w:r>
      <w:r w:rsidR="0010102C">
        <w:t>m the top and slope</w:t>
      </w:r>
      <w:r w:rsidR="00687958">
        <w:t>.</w:t>
      </w:r>
      <w:r w:rsidR="0031787A">
        <w:t xml:space="preserve"> </w:t>
      </w:r>
      <w:ins w:id="39" w:author="Raphael Ritson-Williams" w:date="2016-09-02T13:41:00Z">
        <w:r w:rsidR="00BA1236">
          <w:t xml:space="preserve">At the tops of </w:t>
        </w:r>
      </w:ins>
      <w:r w:rsidR="0023232C">
        <w:t>the patch</w:t>
      </w:r>
      <w:ins w:id="40" w:author="Raphael Ritson-Williams" w:date="2016-09-02T13:41:00Z">
        <w:r w:rsidR="00BA1236">
          <w:t xml:space="preserve"> reef</w:t>
        </w:r>
      </w:ins>
      <w:r w:rsidR="0023232C">
        <w:t>s</w:t>
      </w:r>
      <w:ins w:id="41" w:author="Raphael Ritson-Williams" w:date="2016-09-02T13:41:00Z">
        <w:r w:rsidR="00BA1236">
          <w:t xml:space="preserve"> and the fringe </w:t>
        </w:r>
      </w:ins>
      <w:ins w:id="42" w:author="Raphael Ritson-Williams" w:date="2016-09-02T13:42:00Z">
        <w:r w:rsidR="00BA1236">
          <w:t xml:space="preserve">sites most colonies were between 0 and 1 meter depth. </w:t>
        </w:r>
      </w:ins>
      <w:ins w:id="43" w:author="Raphael Ritson-Williams" w:date="2016-09-02T13:41:00Z">
        <w:r w:rsidR="00BA1236">
          <w:t xml:space="preserve">Along the windward and leeward slopes, colonies were tagged randomly </w:t>
        </w:r>
        <w:r w:rsidR="0009701C">
          <w:t>at a depth from 0.5 meters to 15</w:t>
        </w:r>
        <w:r w:rsidR="00BA1236">
          <w:t xml:space="preserve"> meters. </w:t>
        </w:r>
      </w:ins>
      <w:del w:id="44" w:author="Raphael Ritson-Williams" w:date="2016-09-02T13:41:00Z">
        <w:r w:rsidR="0031787A" w:rsidDel="00BA1236">
          <w:delText>The slope was again tagged on a depth gradient.</w:delText>
        </w:r>
        <w:r w:rsidR="00687958" w:rsidDel="00BA1236">
          <w:delText xml:space="preserve"> </w:delText>
        </w:r>
      </w:del>
      <w:moveFromRangeStart w:id="45" w:author="Raphael Ritson-Williams" w:date="2016-09-02T13:42:00Z" w:name="move334443085"/>
      <w:moveFrom w:id="46" w:author="Raphael Ritson-Williams" w:date="2016-09-02T13:42:00Z">
        <w:r w:rsidR="0031787A" w:rsidDel="00BA1236">
          <w:t>Fieldwork</w:t>
        </w:r>
        <w:r w:rsidR="00523F3F" w:rsidDel="00BA1236">
          <w:t xml:space="preserve"> sampling of colonies took place between 7 June 2016 and </w:t>
        </w:r>
        <w:r w:rsidR="003518AE" w:rsidDel="00BA1236">
          <w:t>12 August 2016</w:t>
        </w:r>
        <w:r w:rsidR="00523F3F" w:rsidDel="00BA1236">
          <w:t>.</w:t>
        </w:r>
      </w:moveFrom>
      <w:moveFromRangeEnd w:id="45"/>
      <w:r w:rsidR="0031787A">
        <w:t>Reefs lacking colonies from</w:t>
      </w:r>
      <w:r w:rsidR="0023232C">
        <w:t xml:space="preserve"> depths</w:t>
      </w:r>
      <w:r w:rsidR="0031787A">
        <w:t xml:space="preserve"> greater than 5</w:t>
      </w:r>
      <w:r w:rsidR="0023232C">
        <w:t xml:space="preserve"> </w:t>
      </w:r>
      <w:r w:rsidR="0031787A">
        <w:t>m</w:t>
      </w:r>
      <w:r w:rsidR="0023232C">
        <w:t>eters</w:t>
      </w:r>
      <w:r w:rsidR="00FA69C1">
        <w:t xml:space="preserve"> </w:t>
      </w:r>
      <w:r w:rsidR="0031787A">
        <w:t>were re-visited and five additional colonies were sampled.</w:t>
      </w:r>
      <w:r w:rsidR="00523F3F">
        <w:t xml:space="preserve"> </w:t>
      </w:r>
      <w:ins w:id="47" w:author="Raphael Ritson-Williams" w:date="2016-09-02T14:12:00Z">
        <w:r w:rsidR="0023232C">
          <w:t xml:space="preserve">Depth was later adjusted </w:t>
        </w:r>
      </w:ins>
      <w:r w:rsidR="0023232C">
        <w:t xml:space="preserve">according to differences in mean sea level using NOAA’s daily tide tables for </w:t>
      </w:r>
      <w:proofErr w:type="spellStart"/>
      <w:r w:rsidR="0023232C">
        <w:t>Moku</w:t>
      </w:r>
      <w:proofErr w:type="spellEnd"/>
      <w:r w:rsidR="0023232C">
        <w:t xml:space="preserve"> o </w:t>
      </w:r>
      <w:proofErr w:type="spellStart"/>
      <w:r w:rsidR="0023232C">
        <w:t>Lo’e</w:t>
      </w:r>
      <w:proofErr w:type="spellEnd"/>
      <w:r w:rsidR="0023232C">
        <w:t xml:space="preserve">, </w:t>
      </w:r>
      <w:proofErr w:type="spellStart"/>
      <w:r w:rsidR="0023232C">
        <w:t>Kāne’ohe</w:t>
      </w:r>
      <w:proofErr w:type="spellEnd"/>
      <w:r w:rsidR="0023232C">
        <w:t xml:space="preserve"> Bay at 6-minute intervals. </w:t>
      </w:r>
      <w:r w:rsidR="0031787A">
        <w:t>In total, 16</w:t>
      </w:r>
      <w:r w:rsidR="008A0BDC">
        <w:t xml:space="preserve"> patch reefs and 9 fringing reefs were sampled across </w:t>
      </w:r>
      <w:proofErr w:type="spellStart"/>
      <w:r w:rsidR="008A0BDC">
        <w:t>Kāne’ohe</w:t>
      </w:r>
      <w:proofErr w:type="spellEnd"/>
      <w:r w:rsidR="008A0BDC">
        <w:t xml:space="preserve"> Bay resulting in a </w:t>
      </w:r>
      <w:del w:id="48" w:author="Raphael Ritson-Williams" w:date="2016-09-02T13:48:00Z">
        <w:r w:rsidR="008A0BDC" w:rsidDel="0009701C">
          <w:delText>sample size of n</w:delText>
        </w:r>
      </w:del>
      <w:ins w:id="49" w:author="Raphael Ritson-Williams" w:date="2016-09-02T13:49:00Z">
        <w:r w:rsidR="0009701C">
          <w:t xml:space="preserve">total of </w:t>
        </w:r>
      </w:ins>
      <w:del w:id="50" w:author="Raphael Ritson-Williams" w:date="2016-09-02T13:48:00Z">
        <w:r w:rsidR="008A0BDC" w:rsidDel="0009701C">
          <w:delText>=</w:delText>
        </w:r>
      </w:del>
      <w:r w:rsidR="0031787A">
        <w:t>707</w:t>
      </w:r>
      <w:r w:rsidR="008A0BDC">
        <w:t xml:space="preserve"> colonies</w:t>
      </w:r>
      <w:ins w:id="51" w:author="Raphael Ritson-Williams" w:date="2016-09-02T13:49:00Z">
        <w:r w:rsidR="0009701C">
          <w:t xml:space="preserve"> sampled</w:t>
        </w:r>
      </w:ins>
      <w:r w:rsidR="00FA69C1">
        <w:t xml:space="preserve">. </w:t>
      </w:r>
      <w:ins w:id="52" w:author="Raphael Ritson-Williams" w:date="2016-09-02T13:50:00Z">
        <w:r w:rsidR="0009701C">
          <w:t xml:space="preserve">Tagging, photographing and </w:t>
        </w:r>
      </w:ins>
      <w:moveToRangeStart w:id="53" w:author="Raphael Ritson-Williams" w:date="2016-09-02T13:42:00Z" w:name="move334443085"/>
      <w:moveTo w:id="54" w:author="Raphael Ritson-Williams" w:date="2016-09-02T13:42:00Z">
        <w:del w:id="55" w:author="Raphael Ritson-Williams" w:date="2016-09-02T13:49:00Z">
          <w:r w:rsidR="00BA1236" w:rsidDel="0009701C">
            <w:delText xml:space="preserve">Fieldwork </w:delText>
          </w:r>
        </w:del>
      </w:moveTo>
      <w:ins w:id="56" w:author="Raphael Ritson-Williams" w:date="2016-09-02T13:49:00Z">
        <w:r w:rsidR="0009701C">
          <w:t>s</w:t>
        </w:r>
      </w:ins>
      <w:moveTo w:id="57" w:author="Raphael Ritson-Williams" w:date="2016-09-02T13:42:00Z">
        <w:del w:id="58" w:author="Raphael Ritson-Williams" w:date="2016-09-02T13:49:00Z">
          <w:r w:rsidR="00BA1236" w:rsidDel="0009701C">
            <w:delText>s</w:delText>
          </w:r>
        </w:del>
        <w:r w:rsidR="00BA1236">
          <w:t>ampling of colonies took place between 7 June 2016 and 12 August 2016.</w:t>
        </w:r>
      </w:moveTo>
      <w:moveToRangeEnd w:id="53"/>
      <w:del w:id="59" w:author="Raphael Ritson-Williams" w:date="2016-09-02T13:42:00Z">
        <w:r w:rsidR="00523F3F" w:rsidDel="00BA1236">
          <w:delText xml:space="preserve">Fragments from each colony were frozen in liquid nitrogen and archived for future use </w:delText>
        </w:r>
        <w:r w:rsidR="000F3549" w:rsidDel="00BA1236">
          <w:delText>in DNA extraction and collaborative efforts analyzing biogeochemistry and energetics in Kāne’ohe Bay</w:delText>
        </w:r>
        <w:r w:rsidR="00015C79" w:rsidDel="00BA1236">
          <w:delText xml:space="preserve">. </w:delText>
        </w:r>
      </w:del>
    </w:p>
    <w:p w14:paraId="618977F2" w14:textId="77777777" w:rsidR="005E0A9A" w:rsidRDefault="005E0A9A" w:rsidP="0023232C"/>
    <w:p w14:paraId="307C74EF" w14:textId="794F8193" w:rsidR="003624F4" w:rsidRPr="003624F4" w:rsidDel="00BA1236" w:rsidRDefault="006E1918" w:rsidP="0023232C">
      <w:pPr>
        <w:ind w:left="1170" w:right="1170"/>
        <w:rPr>
          <w:del w:id="60" w:author="Raphael Ritson-Williams" w:date="2016-09-02T13:32:00Z"/>
        </w:rPr>
      </w:pPr>
      <w:del w:id="61" w:author="Raphael Ritson-Williams" w:date="2016-09-02T13:32:00Z">
        <w:r w:rsidDel="00BA1236">
          <w:rPr>
            <w:noProof/>
          </w:rPr>
          <w:drawing>
            <wp:anchor distT="0" distB="0" distL="114300" distR="114300" simplePos="0" relativeHeight="251658240" behindDoc="0" locked="0" layoutInCell="1" allowOverlap="1" wp14:anchorId="0173B845" wp14:editId="6ECE8857">
              <wp:simplePos x="0" y="0"/>
              <wp:positionH relativeFrom="margin">
                <wp:align>center</wp:align>
              </wp:positionH>
              <wp:positionV relativeFrom="paragraph">
                <wp:posOffset>3175</wp:posOffset>
              </wp:positionV>
              <wp:extent cx="4474845" cy="30549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 Sites with Inset.png"/>
                      <pic:cNvPicPr/>
                    </pic:nvPicPr>
                    <pic:blipFill rotWithShape="1">
                      <a:blip r:embed="rId6">
                        <a:extLst>
                          <a:ext uri="{28A0092B-C50C-407E-A947-70E740481C1C}">
                            <a14:useLocalDpi xmlns:a14="http://schemas.microsoft.com/office/drawing/2010/main" val="0"/>
                          </a:ext>
                        </a:extLst>
                      </a:blip>
                      <a:srcRect l="7117" b="3141"/>
                      <a:stretch/>
                    </pic:blipFill>
                    <pic:spPr bwMode="auto">
                      <a:xfrm>
                        <a:off x="0" y="0"/>
                        <a:ext cx="4474845" cy="3054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24F4" w:rsidRPr="003624F4" w:rsidDel="00BA1236">
          <w:delText xml:space="preserve">Fig. 1. </w:delText>
        </w:r>
        <w:r w:rsidR="003624F4" w:rsidDel="00BA1236">
          <w:delText>Study reefs in Kāne’ohe Bay, O’ahu, Hawai’i, USA. Inset shows</w:delText>
        </w:r>
        <w:r w:rsidR="001B3DC1" w:rsidDel="00BA1236">
          <w:delText xml:space="preserve"> location of</w:delText>
        </w:r>
        <w:r w:rsidR="003624F4" w:rsidDel="00BA1236">
          <w:delText xml:space="preserve"> Kāne’ohe Bay (box) on the island of O’ahu. </w:delText>
        </w:r>
      </w:del>
    </w:p>
    <w:p w14:paraId="1E16714C" w14:textId="77777777" w:rsidR="003624F4" w:rsidRDefault="003624F4" w:rsidP="0023232C"/>
    <w:p w14:paraId="2502B29D" w14:textId="602E4801" w:rsidR="00523F3F" w:rsidRDefault="00523F3F" w:rsidP="0023232C">
      <w:pPr>
        <w:rPr>
          <w:i/>
        </w:rPr>
      </w:pPr>
      <w:r>
        <w:rPr>
          <w:i/>
        </w:rPr>
        <w:t>Sample Collection</w:t>
      </w:r>
      <w:r w:rsidR="00581A9E">
        <w:rPr>
          <w:i/>
        </w:rPr>
        <w:t xml:space="preserve"> and Processing</w:t>
      </w:r>
    </w:p>
    <w:p w14:paraId="738AEC4D" w14:textId="77777777" w:rsidR="00523F3F" w:rsidRDefault="00523F3F" w:rsidP="0023232C">
      <w:pPr>
        <w:rPr>
          <w:i/>
        </w:rPr>
      </w:pPr>
    </w:p>
    <w:p w14:paraId="67BB2B54" w14:textId="26C24591" w:rsidR="00152B77" w:rsidRDefault="00EF52A1" w:rsidP="0023232C">
      <w:r>
        <w:t xml:space="preserve">Ten weights with attached floats were randomly </w:t>
      </w:r>
      <w:del w:id="62" w:author="Raphael Ritson-Williams" w:date="2016-09-02T13:35:00Z">
        <w:r w:rsidDel="00BA1236">
          <w:delText>deployed</w:delText>
        </w:r>
        <w:r w:rsidR="001718C1" w:rsidDel="00BA1236">
          <w:delText xml:space="preserve"> </w:delText>
        </w:r>
      </w:del>
      <w:r w:rsidR="00A772EE">
        <w:t>cast</w:t>
      </w:r>
      <w:ins w:id="63" w:author="Raphael Ritson-Williams" w:date="2016-09-02T13:35:00Z">
        <w:r w:rsidR="00BA1236">
          <w:t xml:space="preserve"> from the surface </w:t>
        </w:r>
      </w:ins>
      <w:del w:id="64" w:author="Raphael Ritson-Williams" w:date="2016-09-02T13:35:00Z">
        <w:r w:rsidR="001718C1" w:rsidDel="00BA1236">
          <w:delText>along a depth gradient</w:delText>
        </w:r>
        <w:r w:rsidDel="00BA1236">
          <w:delText xml:space="preserve"> at </w:delText>
        </w:r>
      </w:del>
      <w:ins w:id="65" w:author="Raphael Ritson-Williams" w:date="2016-09-02T13:35:00Z">
        <w:r w:rsidR="00BA1236">
          <w:t xml:space="preserve">across </w:t>
        </w:r>
      </w:ins>
      <w:ins w:id="66" w:author="Raphael Ritson-Williams" w:date="2016-09-02T13:56:00Z">
        <w:r w:rsidR="0009701C">
          <w:t xml:space="preserve">a distance of </w:t>
        </w:r>
      </w:ins>
      <w:ins w:id="67" w:author="Raphael Ritson-Williams" w:date="2016-09-02T13:50:00Z">
        <w:r w:rsidR="0009701C">
          <w:t>approximately</w:t>
        </w:r>
      </w:ins>
      <w:ins w:id="68" w:author="Raphael Ritson-Williams" w:date="2016-09-02T13:35:00Z">
        <w:r w:rsidR="0009701C">
          <w:t xml:space="preserve"> 20 meters</w:t>
        </w:r>
        <w:r w:rsidR="00BA1236">
          <w:t xml:space="preserve"> on </w:t>
        </w:r>
      </w:ins>
      <w:r>
        <w:t xml:space="preserve">each </w:t>
      </w:r>
      <w:r w:rsidR="00A772EE">
        <w:t>reef area</w:t>
      </w:r>
      <w:ins w:id="69" w:author="Raphael Ritson-Williams" w:date="2016-09-02T13:57:00Z">
        <w:r w:rsidR="0009701C">
          <w:t xml:space="preserve"> (the top and both types of slope)</w:t>
        </w:r>
      </w:ins>
      <w:ins w:id="70" w:author="Raphael Ritson-Williams" w:date="2016-09-02T13:35:00Z">
        <w:r w:rsidR="00BA1236">
          <w:t>.</w:t>
        </w:r>
      </w:ins>
      <w:del w:id="71" w:author="Raphael Ritson-Williams" w:date="2016-09-02T13:35:00Z">
        <w:r w:rsidDel="00BA1236">
          <w:delText>area of the reef</w:delText>
        </w:r>
      </w:del>
      <w:ins w:id="72" w:author="Raphael Ritson-Williams" w:date="2016-09-02T13:35:00Z">
        <w:r w:rsidR="00BA1236">
          <w:t xml:space="preserve"> </w:t>
        </w:r>
      </w:ins>
      <w:del w:id="73" w:author="Raphael Ritson-Williams" w:date="2016-09-02T13:35:00Z">
        <w:r w:rsidDel="00BA1236">
          <w:delText xml:space="preserve">. </w:delText>
        </w:r>
      </w:del>
      <w:r>
        <w:t xml:space="preserve">The </w:t>
      </w:r>
      <w:r w:rsidR="000F4291">
        <w:t>closest</w:t>
      </w:r>
      <w:r>
        <w:t xml:space="preserve"> colony of </w:t>
      </w:r>
      <w:r w:rsidR="00D951E1">
        <w:rPr>
          <w:i/>
        </w:rPr>
        <w:t>M.</w:t>
      </w:r>
      <w:r>
        <w:rPr>
          <w:i/>
        </w:rPr>
        <w:t xml:space="preserve"> </w:t>
      </w:r>
      <w:proofErr w:type="spellStart"/>
      <w:r>
        <w:rPr>
          <w:i/>
        </w:rPr>
        <w:t>capitata</w:t>
      </w:r>
      <w:proofErr w:type="spellEnd"/>
      <w:r>
        <w:rPr>
          <w:i/>
        </w:rPr>
        <w:t xml:space="preserve"> </w:t>
      </w:r>
      <w:del w:id="74" w:author="Raphael Ritson-Williams" w:date="2016-09-02T13:36:00Z">
        <w:r w:rsidR="00574C12" w:rsidDel="00BA1236">
          <w:delText xml:space="preserve">in proximity </w:delText>
        </w:r>
      </w:del>
      <w:r w:rsidR="001F336F">
        <w:t>to each float was</w:t>
      </w:r>
      <w:r>
        <w:t xml:space="preserve"> tagged and </w:t>
      </w:r>
      <w:ins w:id="75" w:author="Raphael Ritson-Williams" w:date="2016-09-02T13:36:00Z">
        <w:r w:rsidR="00BA1236">
          <w:t xml:space="preserve">sampled. Each sample consisted of </w:t>
        </w:r>
      </w:ins>
      <w:r>
        <w:t xml:space="preserve">a small branch </w:t>
      </w:r>
      <w:r w:rsidR="003915D2">
        <w:t xml:space="preserve">fragment (~4-5cm) </w:t>
      </w:r>
      <w:ins w:id="76" w:author="Raphael Ritson-Williams" w:date="2016-09-02T13:36:00Z">
        <w:r w:rsidR="00BA1236">
          <w:t xml:space="preserve">taken from the tip of a branch located at the top of the colony. </w:t>
        </w:r>
      </w:ins>
      <w:del w:id="77" w:author="Raphael Ritson-Williams" w:date="2016-09-02T13:36:00Z">
        <w:r w:rsidR="003915D2" w:rsidDel="00BA1236">
          <w:delText>was removed</w:delText>
        </w:r>
      </w:del>
      <w:del w:id="78" w:author="Raphael Ritson-Williams" w:date="2016-09-02T13:37:00Z">
        <w:r w:rsidR="003915D2" w:rsidDel="00BA1236">
          <w:delText>.</w:delText>
        </w:r>
      </w:del>
      <w:r w:rsidR="003915D2">
        <w:t xml:space="preserve"> </w:t>
      </w:r>
      <w:r w:rsidR="003915D2">
        <w:rPr>
          <w:i/>
        </w:rPr>
        <w:t xml:space="preserve">In situ </w:t>
      </w:r>
      <w:r w:rsidR="003915D2">
        <w:t>p</w:t>
      </w:r>
      <w:r>
        <w:t>hotographs</w:t>
      </w:r>
      <w:r w:rsidR="00A772EE">
        <w:t xml:space="preserve"> with an included scale bar and color standard were taken of each colony.</w:t>
      </w:r>
      <w:del w:id="79" w:author="Raphael Ritson-Williams" w:date="2016-09-02T13:37:00Z">
        <w:r w:rsidDel="00BA1236">
          <w:delText xml:space="preserve">for color morph and size analysis </w:delText>
        </w:r>
        <w:r w:rsidR="00260D34" w:rsidDel="00BA1236">
          <w:delText>by visual asses</w:delText>
        </w:r>
      </w:del>
      <w:r w:rsidR="00385FCA">
        <w:t xml:space="preserve"> </w:t>
      </w:r>
      <w:r w:rsidR="00A772EE">
        <w:t>T</w:t>
      </w:r>
      <w:ins w:id="80" w:author="Raphael Ritson-Williams" w:date="2016-09-02T13:37:00Z">
        <w:r w:rsidR="00BA1236">
          <w:t xml:space="preserve">he coral fragment was subsampled for a </w:t>
        </w:r>
      </w:ins>
      <w:ins w:id="81" w:author="Raphael Ritson-Williams" w:date="2016-09-02T13:38:00Z">
        <w:r w:rsidR="00BA1236">
          <w:t>t</w:t>
        </w:r>
      </w:ins>
      <w:del w:id="82" w:author="Raphael Ritson-Williams" w:date="2016-09-02T13:38:00Z">
        <w:r w:rsidR="00385FCA" w:rsidDel="00BA1236">
          <w:delText>T</w:delText>
        </w:r>
      </w:del>
      <w:r w:rsidR="00385FCA">
        <w:t>issue biop</w:t>
      </w:r>
      <w:ins w:id="83" w:author="Raphael Ritson-Williams" w:date="2016-09-02T13:38:00Z">
        <w:r w:rsidR="00BA1236">
          <w:t>sy</w:t>
        </w:r>
      </w:ins>
      <w:r w:rsidR="00A772EE">
        <w:t xml:space="preserve"> shortly after collection (never greater than 1.5 hours),</w:t>
      </w:r>
      <w:del w:id="84" w:author="Raphael Ritson-Williams" w:date="2016-09-02T13:38:00Z">
        <w:r w:rsidR="00385FCA" w:rsidDel="00BA1236">
          <w:delText>sies</w:delText>
        </w:r>
      </w:del>
      <w:r w:rsidR="00385FCA">
        <w:t xml:space="preserve"> </w:t>
      </w:r>
      <w:del w:id="85" w:author="Raphael Ritson-Williams" w:date="2016-09-02T13:38:00Z">
        <w:r w:rsidR="00385FCA" w:rsidDel="00BA1236">
          <w:delText>were taken from each collected fragment an</w:delText>
        </w:r>
      </w:del>
      <w:r w:rsidR="00A772EE">
        <w:t>which</w:t>
      </w:r>
      <w:ins w:id="86" w:author="Raphael Ritson-Williams" w:date="2016-09-02T13:38:00Z">
        <w:r w:rsidR="00BA1236">
          <w:t xml:space="preserve"> was</w:t>
        </w:r>
      </w:ins>
      <w:r w:rsidR="00385FCA">
        <w:t xml:space="preserve"> placed in 500</w:t>
      </w:r>
      <w:r w:rsidR="00385FCA" w:rsidRPr="00385FCA">
        <w:sym w:font="Symbol" w:char="F06D"/>
      </w:r>
      <w:r w:rsidR="00385FCA" w:rsidRPr="00385FCA">
        <w:t>L</w:t>
      </w:r>
      <w:r w:rsidR="00385FCA">
        <w:t xml:space="preserve"> DNA buffer (5M NaCl, 0.5M EDTA) with 1% so</w:t>
      </w:r>
      <w:r w:rsidR="00106071">
        <w:t>dium dodecyl sulfate (SDS)</w:t>
      </w:r>
      <w:ins w:id="87" w:author="Raphael Ritson-Williams" w:date="2016-09-02T13:38:00Z">
        <w:r w:rsidR="00BA1236">
          <w:t>.</w:t>
        </w:r>
      </w:ins>
      <w:del w:id="88" w:author="Raphael Ritson-Williams" w:date="2016-09-02T13:38:00Z">
        <w:r w:rsidR="00106071" w:rsidDel="00BA1236">
          <w:delText>and</w:delText>
        </w:r>
      </w:del>
      <w:r w:rsidR="00385FCA">
        <w:t xml:space="preserve"> </w:t>
      </w:r>
      <w:ins w:id="89" w:author="Raphael Ritson-Williams" w:date="2016-09-02T13:38:00Z">
        <w:r w:rsidR="00BA1236">
          <w:t>T</w:t>
        </w:r>
      </w:ins>
      <w:del w:id="90" w:author="Raphael Ritson-Williams" w:date="2016-09-02T13:38:00Z">
        <w:r w:rsidR="00385FCA" w:rsidDel="00BA1236">
          <w:delText>t</w:delText>
        </w:r>
      </w:del>
      <w:r w:rsidR="00385FCA">
        <w:t xml:space="preserve">he remaining fragment was frozen in liquid nitrogen </w:t>
      </w:r>
      <w:ins w:id="91" w:author="Raphael Ritson-Williams" w:date="2016-09-02T13:38:00Z">
        <w:r w:rsidR="00BA1236">
          <w:t xml:space="preserve">immediately and archived </w:t>
        </w:r>
      </w:ins>
      <w:del w:id="92" w:author="Raphael Ritson-Williams" w:date="2016-09-02T13:39:00Z">
        <w:r w:rsidR="00385FCA" w:rsidDel="00BA1236">
          <w:delText xml:space="preserve">to be stored </w:delText>
        </w:r>
      </w:del>
      <w:r w:rsidR="00385FCA">
        <w:t xml:space="preserve">at -80°C </w:t>
      </w:r>
      <w:del w:id="93" w:author="Raphael Ritson-Williams" w:date="2016-09-02T13:39:00Z">
        <w:r w:rsidR="00385FCA" w:rsidDel="00BA1236">
          <w:delText>as an archive for future analyses</w:delText>
        </w:r>
      </w:del>
      <w:ins w:id="94" w:author="Raphael Ritson-Williams" w:date="2016-09-02T13:39:00Z">
        <w:r w:rsidR="00BA1236">
          <w:t>in the laboratory</w:t>
        </w:r>
      </w:ins>
      <w:r w:rsidR="00385FCA">
        <w:t xml:space="preserve">. </w:t>
      </w:r>
      <w:r w:rsidR="00587D28">
        <w:t>DNA was extracted from each sample biopsy following a modified CTAB-chloroform protocol (</w:t>
      </w:r>
      <w:r w:rsidR="00B24F9B">
        <w:t>dx.doi.org/10.17504/protocols.io.dyq7vv</w:t>
      </w:r>
      <w:r w:rsidR="00587D28">
        <w:t>)</w:t>
      </w:r>
      <w:r w:rsidR="00233C6F">
        <w:t>.</w:t>
      </w:r>
    </w:p>
    <w:p w14:paraId="74960771" w14:textId="77777777" w:rsidR="00A96ED0" w:rsidRDefault="00A96ED0" w:rsidP="0023232C"/>
    <w:p w14:paraId="70256408" w14:textId="77777777" w:rsidR="00A96ED0" w:rsidRDefault="00A96ED0" w:rsidP="0023232C">
      <w:pPr>
        <w:rPr>
          <w:i/>
        </w:rPr>
      </w:pPr>
      <w:r>
        <w:rPr>
          <w:i/>
        </w:rPr>
        <w:t>Symbiodinium Community Analysis</w:t>
      </w:r>
    </w:p>
    <w:p w14:paraId="4F31AC89" w14:textId="77777777" w:rsidR="00A96ED0" w:rsidRDefault="00A96ED0" w:rsidP="0023232C">
      <w:pPr>
        <w:rPr>
          <w:i/>
        </w:rPr>
      </w:pPr>
    </w:p>
    <w:p w14:paraId="3AA866C6" w14:textId="0E6FAB80" w:rsidR="00A96ED0" w:rsidRPr="00951BB4" w:rsidRDefault="009165D0" w:rsidP="0023232C">
      <w:r>
        <w:t>Quanti</w:t>
      </w:r>
      <w:r w:rsidR="0089550A">
        <w:t>tative PCR</w:t>
      </w:r>
      <w:r w:rsidR="003B7170">
        <w:t xml:space="preserve"> (qPCR)</w:t>
      </w:r>
      <w:r w:rsidR="0089550A">
        <w:t xml:space="preserve"> was used to analyze</w:t>
      </w:r>
      <w:r w:rsidR="00BC106E">
        <w:t xml:space="preserve"> the symbiont community of</w:t>
      </w:r>
      <w:r>
        <w:t xml:space="preserve"> each collected sample. </w:t>
      </w:r>
      <w:r w:rsidR="007A3823">
        <w:t xml:space="preserve">Based on </w:t>
      </w:r>
      <w:r w:rsidR="00EA6F89">
        <w:t>amplification of</w:t>
      </w:r>
      <w:r w:rsidR="00B97CE7">
        <w:t xml:space="preserve"> the</w:t>
      </w:r>
      <w:r w:rsidR="00EA6F89">
        <w:t xml:space="preserve"> </w:t>
      </w:r>
      <w:r w:rsidR="007A3823">
        <w:t>internal</w:t>
      </w:r>
      <w:r w:rsidR="00D64C71">
        <w:t xml:space="preserve"> transcribed spacer</w:t>
      </w:r>
      <w:r w:rsidR="00B66338">
        <w:t xml:space="preserve"> region</w:t>
      </w:r>
      <w:r w:rsidR="00D64C71">
        <w:t xml:space="preserve"> (ITS2),</w:t>
      </w:r>
      <w:r w:rsidR="00A96ED0">
        <w:rPr>
          <w:i/>
        </w:rPr>
        <w:t xml:space="preserve"> </w:t>
      </w:r>
      <w:r w:rsidR="007A3823">
        <w:t xml:space="preserve">clade C and D </w:t>
      </w:r>
      <w:r w:rsidR="007A3823">
        <w:rPr>
          <w:i/>
        </w:rPr>
        <w:t>Symbiodinium</w:t>
      </w:r>
      <w:r w:rsidR="007A3823">
        <w:t xml:space="preserve"> </w:t>
      </w:r>
      <w:r w:rsidR="00EA6F89">
        <w:t xml:space="preserve">sequences </w:t>
      </w:r>
      <w:r w:rsidR="007A3823">
        <w:t>result</w:t>
      </w:r>
      <w:r w:rsidR="00D64C71">
        <w:t>ed</w:t>
      </w:r>
      <w:r w:rsidR="007A3823">
        <w:t xml:space="preserve"> from existing clade-level primers</w:t>
      </w:r>
      <w:r w:rsidR="00512694">
        <w:t xml:space="preserve"> and probes</w:t>
      </w:r>
      <w:r w:rsidR="00B97CE7">
        <w:t xml:space="preserve"> (Cunning et al. 2013)</w:t>
      </w:r>
      <w:r w:rsidR="007A3823">
        <w:t>.</w:t>
      </w:r>
      <w:r w:rsidR="00D64C71">
        <w:t xml:space="preserve"> All samples were</w:t>
      </w:r>
      <w:r w:rsidR="00DC4D8E">
        <w:t xml:space="preserve"> assay</w:t>
      </w:r>
      <w:ins w:id="95" w:author="Raphael Ritson-Williams" w:date="2016-09-02T14:04:00Z">
        <w:r w:rsidR="00967EB0">
          <w:t>ed with</w:t>
        </w:r>
      </w:ins>
      <w:del w:id="96" w:author="Raphael Ritson-Williams" w:date="2016-09-02T14:04:00Z">
        <w:r w:rsidR="00DC4D8E" w:rsidDel="00967EB0">
          <w:delText>s of</w:delText>
        </w:r>
      </w:del>
      <w:r w:rsidR="00D64C71">
        <w:t xml:space="preserve"> both</w:t>
      </w:r>
      <w:r w:rsidR="00DC4D8E">
        <w:t xml:space="preserve"> clade C and D </w:t>
      </w:r>
      <w:r w:rsidR="00DC4D8E">
        <w:rPr>
          <w:i/>
        </w:rPr>
        <w:t>Symbiodinium</w:t>
      </w:r>
      <w:r w:rsidR="00DC4D8E">
        <w:t xml:space="preserve"> </w:t>
      </w:r>
      <w:ins w:id="97" w:author="Raphael Ritson-Williams" w:date="2016-09-02T14:04:00Z">
        <w:r w:rsidR="00967EB0">
          <w:t xml:space="preserve">primers </w:t>
        </w:r>
      </w:ins>
      <w:r w:rsidR="00DC4D8E">
        <w:t>in</w:t>
      </w:r>
      <w:r w:rsidR="00440C31">
        <w:t xml:space="preserve"> duplicate</w:t>
      </w:r>
      <w:r w:rsidR="00DC4D8E">
        <w:t xml:space="preserve"> 10</w:t>
      </w:r>
      <w:r w:rsidR="00DC4D8E">
        <w:sym w:font="Symbol" w:char="F06D"/>
      </w:r>
      <w:r w:rsidR="00DC4D8E">
        <w:t xml:space="preserve">L reactions on a </w:t>
      </w:r>
      <w:proofErr w:type="spellStart"/>
      <w:r w:rsidR="00DC4D8E">
        <w:t>StepOnePlus</w:t>
      </w:r>
      <w:proofErr w:type="spellEnd"/>
      <w:r w:rsidR="00DC4D8E">
        <w:t xml:space="preserve"> platform (Applied </w:t>
      </w:r>
      <w:proofErr w:type="spellStart"/>
      <w:r w:rsidR="00DC4D8E">
        <w:t>Biosystem</w:t>
      </w:r>
      <w:r w:rsidR="0033008A">
        <w:t>s</w:t>
      </w:r>
      <w:proofErr w:type="spellEnd"/>
      <w:r w:rsidR="0033008A">
        <w:t>) for 40 cycles</w:t>
      </w:r>
      <w:r w:rsidR="00112FD9">
        <w:t>.</w:t>
      </w:r>
      <w:r w:rsidR="0033008A">
        <w:t xml:space="preserve"> </w:t>
      </w:r>
      <w:r w:rsidR="00112FD9">
        <w:t xml:space="preserve">Parameters were set </w:t>
      </w:r>
      <w:ins w:id="98" w:author="Raphael Ritson-Williams" w:date="2016-09-02T14:08:00Z">
        <w:r w:rsidR="006E1593">
          <w:t>at</w:t>
        </w:r>
      </w:ins>
      <w:del w:id="99" w:author="Raphael Ritson-Williams" w:date="2016-09-02T14:08:00Z">
        <w:r w:rsidR="00112FD9" w:rsidDel="006E1593">
          <w:delText>for</w:delText>
        </w:r>
      </w:del>
      <w:r w:rsidR="00112FD9">
        <w:t xml:space="preserve"> a</w:t>
      </w:r>
      <w:r w:rsidR="0033008A">
        <w:t xml:space="preserve"> fluorescence threshold of 0.01 and</w:t>
      </w:r>
      <w:r w:rsidR="00112FD9">
        <w:t xml:space="preserve"> a</w:t>
      </w:r>
      <w:r w:rsidR="0033008A">
        <w:t xml:space="preserve"> baseline interval of cycles 15-22.</w:t>
      </w:r>
      <w:r w:rsidR="00D64C71">
        <w:t xml:space="preserve"> </w:t>
      </w:r>
      <w:r w:rsidR="00755F83">
        <w:t xml:space="preserve">The </w:t>
      </w:r>
      <w:proofErr w:type="spellStart"/>
      <w:r w:rsidR="00D82D9C">
        <w:t>StepOneP</w:t>
      </w:r>
      <w:r w:rsidR="00C812F5">
        <w:t>lus</w:t>
      </w:r>
      <w:proofErr w:type="spellEnd"/>
      <w:r w:rsidR="00C812F5">
        <w:t xml:space="preserve"> software pro</w:t>
      </w:r>
      <w:r w:rsidR="00D82D9C">
        <w:t>duced the target symbiont ratio</w:t>
      </w:r>
      <w:r w:rsidR="00C812F5">
        <w:t xml:space="preserve"> of clade C to D in each sample, normalized for fluorescence intensity and locus gene copy number</w:t>
      </w:r>
      <w:r w:rsidR="0004311D">
        <w:t>.</w:t>
      </w:r>
      <w:r w:rsidR="00951BB4">
        <w:t xml:space="preserve"> </w:t>
      </w:r>
      <w:r w:rsidR="00951BB4">
        <w:lastRenderedPageBreak/>
        <w:t>S</w:t>
      </w:r>
      <w:r w:rsidR="003B7170">
        <w:t>ymbiont clade</w:t>
      </w:r>
      <w:r w:rsidR="00951BB4">
        <w:t>s</w:t>
      </w:r>
      <w:r w:rsidR="003B7170">
        <w:t xml:space="preserve"> detected in </w:t>
      </w:r>
      <w:del w:id="100" w:author="Raphael Ritson-Williams" w:date="2016-09-02T14:09:00Z">
        <w:r w:rsidR="003B7170" w:rsidDel="006E1593">
          <w:delText>fewer than both duplicate</w:delText>
        </w:r>
      </w:del>
      <w:ins w:id="101" w:author="Raphael Ritson-Williams" w:date="2016-09-02T14:09:00Z">
        <w:r w:rsidR="006E1593">
          <w:t>only one</w:t>
        </w:r>
      </w:ins>
      <w:r w:rsidR="003B7170">
        <w:t xml:space="preserve"> qPCR</w:t>
      </w:r>
      <w:r w:rsidR="00951BB4">
        <w:t xml:space="preserve"> </w:t>
      </w:r>
      <w:r w:rsidR="00E21379">
        <w:t>reaction</w:t>
      </w:r>
      <w:r w:rsidR="00951BB4">
        <w:t xml:space="preserve"> were</w:t>
      </w:r>
      <w:r w:rsidR="00AE0DD8">
        <w:t xml:space="preserve"> not considered.</w:t>
      </w:r>
      <w:r w:rsidR="003B7170">
        <w:t xml:space="preserve"> The proportion of clade C dominance was calculated from the clade C to D ratio by the formula [(C</w:t>
      </w:r>
      <w:proofErr w:type="gramStart"/>
      <w:r w:rsidR="003B7170">
        <w:t>:D</w:t>
      </w:r>
      <w:proofErr w:type="gramEnd"/>
      <w:r w:rsidR="003B7170">
        <w:t>)/(C:D+1)]. The resulting proportion of clade D dominance was then calculated by the formula 1-[(C</w:t>
      </w:r>
      <w:proofErr w:type="gramStart"/>
      <w:r w:rsidR="003B7170">
        <w:t>:D</w:t>
      </w:r>
      <w:proofErr w:type="gramEnd"/>
      <w:r w:rsidR="003B7170">
        <w:t xml:space="preserve">)/(C:D+1)]. </w:t>
      </w:r>
      <w:r w:rsidR="00951BB4">
        <w:t>Based on the proportion values of clades C and D, the domina</w:t>
      </w:r>
      <w:r w:rsidR="00AF720B">
        <w:t>nt symbiont type was determined</w:t>
      </w:r>
      <w:r w:rsidR="00951BB4">
        <w:t>. If a colony possessed both symbiont clades</w:t>
      </w:r>
      <w:r w:rsidR="00573FC3">
        <w:t>, designated as a mixture</w:t>
      </w:r>
      <w:r w:rsidR="00951BB4">
        <w:t xml:space="preserve">, the </w:t>
      </w:r>
      <w:r w:rsidR="00E21379">
        <w:t>clade present</w:t>
      </w:r>
      <w:bookmarkStart w:id="102" w:name="_GoBack"/>
      <w:bookmarkEnd w:id="102"/>
      <w:r w:rsidR="00E21379">
        <w:t xml:space="preserve"> in higher proportion</w:t>
      </w:r>
      <w:r w:rsidR="00951BB4">
        <w:t xml:space="preserve"> was noted as CD or DC </w:t>
      </w:r>
      <w:commentRangeStart w:id="103"/>
      <w:r w:rsidR="00951BB4">
        <w:t>accordingly</w:t>
      </w:r>
      <w:commentRangeEnd w:id="103"/>
      <w:r w:rsidR="00967EB0">
        <w:rPr>
          <w:rStyle w:val="CommentReference"/>
        </w:rPr>
        <w:commentReference w:id="103"/>
      </w:r>
      <w:r w:rsidR="00951BB4">
        <w:t xml:space="preserve">. </w:t>
      </w:r>
    </w:p>
    <w:p w14:paraId="3A301E1A" w14:textId="77777777" w:rsidR="00951BB4" w:rsidRDefault="00951BB4" w:rsidP="0023232C"/>
    <w:p w14:paraId="62FF92A0" w14:textId="498E396A" w:rsidR="00951BB4" w:rsidRDefault="00951BB4" w:rsidP="0023232C">
      <w:pPr>
        <w:rPr>
          <w:i/>
        </w:rPr>
      </w:pPr>
      <w:r>
        <w:rPr>
          <w:i/>
        </w:rPr>
        <w:t xml:space="preserve">Data </w:t>
      </w:r>
      <w:commentRangeStart w:id="104"/>
      <w:r>
        <w:rPr>
          <w:i/>
        </w:rPr>
        <w:t>Analysis</w:t>
      </w:r>
      <w:commentRangeEnd w:id="104"/>
      <w:r w:rsidR="00967EB0">
        <w:rPr>
          <w:rStyle w:val="CommentReference"/>
        </w:rPr>
        <w:commentReference w:id="104"/>
      </w:r>
    </w:p>
    <w:p w14:paraId="01A8F366" w14:textId="77777777" w:rsidR="00951BB4" w:rsidRDefault="00951BB4" w:rsidP="0023232C">
      <w:pPr>
        <w:rPr>
          <w:i/>
        </w:rPr>
      </w:pPr>
    </w:p>
    <w:p w14:paraId="703D7B89" w14:textId="1C2A7C7A" w:rsidR="00951BB4" w:rsidRDefault="00613F87" w:rsidP="0023232C">
      <w:pPr>
        <w:rPr>
          <w:ins w:id="105" w:author="Raphael Ritson-Williams" w:date="2016-09-02T14:10:00Z"/>
        </w:rPr>
      </w:pPr>
      <w:r>
        <w:t>Chi-Squared tests were used to assess differences in colony color morph</w:t>
      </w:r>
      <w:r w:rsidR="008F4301">
        <w:t xml:space="preserve">, </w:t>
      </w:r>
      <w:r>
        <w:t>dominant symbiont clade</w:t>
      </w:r>
      <w:r w:rsidR="00C71914">
        <w:t xml:space="preserve"> and </w:t>
      </w:r>
      <w:r w:rsidR="00EE39FC">
        <w:t>symbiont community mixtures</w:t>
      </w:r>
      <w:r>
        <w:t xml:space="preserve"> between </w:t>
      </w:r>
      <w:r w:rsidR="008F4301">
        <w:t>reef areas, bay areas and reef types. T</w:t>
      </w:r>
      <w:r w:rsidR="00F46405">
        <w:t>o estimate the probability of</w:t>
      </w:r>
      <w:r w:rsidR="00EE39FC">
        <w:t xml:space="preserve"> occurrence of</w:t>
      </w:r>
      <w:r w:rsidR="00F46405">
        <w:t xml:space="preserve"> color morph</w:t>
      </w:r>
      <w:r w:rsidR="00781E19">
        <w:t>, dominant symbiont</w:t>
      </w:r>
      <w:r w:rsidR="00F46405">
        <w:t xml:space="preserve"> and </w:t>
      </w:r>
      <w:r w:rsidR="00781E19">
        <w:t>symbiont community mixture</w:t>
      </w:r>
      <w:r w:rsidR="00F46405">
        <w:t xml:space="preserve"> as</w:t>
      </w:r>
      <w:r w:rsidR="00781E19">
        <w:t xml:space="preserve"> a function of increasing depth,</w:t>
      </w:r>
      <w:r w:rsidR="00F46405">
        <w:t xml:space="preserve"> </w:t>
      </w:r>
      <w:r w:rsidR="00781E19">
        <w:t>l</w:t>
      </w:r>
      <w:r w:rsidR="008F4301">
        <w:t>ogistic regressions of generalized linear models were used</w:t>
      </w:r>
      <w:r w:rsidR="00781E19">
        <w:t>.</w:t>
      </w:r>
      <w:r w:rsidR="00EE39FC">
        <w:t xml:space="preserve"> Depth was standardized according to </w:t>
      </w:r>
      <w:r w:rsidR="0033574F">
        <w:t>differences in mean sea level</w:t>
      </w:r>
      <w:r w:rsidR="00EE39FC">
        <w:t xml:space="preserve"> using</w:t>
      </w:r>
      <w:r w:rsidR="00D56391">
        <w:t xml:space="preserve"> daily</w:t>
      </w:r>
      <w:r w:rsidR="00EE39FC">
        <w:t xml:space="preserve"> tide tables for </w:t>
      </w:r>
      <w:proofErr w:type="spellStart"/>
      <w:r w:rsidR="00EE39FC">
        <w:t>Moku</w:t>
      </w:r>
      <w:proofErr w:type="spellEnd"/>
      <w:r w:rsidR="00EE39FC">
        <w:t xml:space="preserve"> o </w:t>
      </w:r>
      <w:proofErr w:type="spellStart"/>
      <w:r w:rsidR="00EE39FC">
        <w:t>Lo’e</w:t>
      </w:r>
      <w:proofErr w:type="spellEnd"/>
      <w:r w:rsidR="0033574F">
        <w:t xml:space="preserve">, </w:t>
      </w:r>
      <w:proofErr w:type="spellStart"/>
      <w:r w:rsidR="0033574F">
        <w:t>Kāne’ohe</w:t>
      </w:r>
      <w:proofErr w:type="spellEnd"/>
      <w:r w:rsidR="0033574F">
        <w:t xml:space="preserve"> Bay</w:t>
      </w:r>
      <w:r w:rsidR="00EE39FC">
        <w:t xml:space="preserve"> at</w:t>
      </w:r>
      <w:r w:rsidR="00D56391">
        <w:t xml:space="preserve"> 6-minute intervals.</w:t>
      </w:r>
      <w:r w:rsidR="00974ECF">
        <w:t xml:space="preserve"> </w:t>
      </w:r>
    </w:p>
    <w:p w14:paraId="4EBA39ED" w14:textId="77777777" w:rsidR="006E1593" w:rsidRDefault="006E1593" w:rsidP="0023232C">
      <w:pPr>
        <w:rPr>
          <w:ins w:id="106" w:author="Raphael Ritson-Williams" w:date="2016-09-02T14:10:00Z"/>
        </w:rPr>
      </w:pPr>
    </w:p>
    <w:p w14:paraId="0764E4FC" w14:textId="77777777" w:rsidR="006E1593" w:rsidRDefault="006E1593" w:rsidP="0023232C">
      <w:pPr>
        <w:rPr>
          <w:ins w:id="107" w:author="Raphael Ritson-Williams" w:date="2016-09-02T14:10:00Z"/>
        </w:rPr>
      </w:pPr>
      <w:ins w:id="108" w:author="Raphael Ritson-Williams" w:date="2016-09-02T14:10:00Z">
        <w:r>
          <w:t>Distribution of c to d:</w:t>
        </w:r>
      </w:ins>
    </w:p>
    <w:p w14:paraId="4C2BF5BB" w14:textId="77777777" w:rsidR="006E1593" w:rsidRDefault="006E1593" w:rsidP="0023232C">
      <w:pPr>
        <w:pStyle w:val="ListParagraph"/>
        <w:numPr>
          <w:ilvl w:val="0"/>
          <w:numId w:val="1"/>
        </w:numPr>
        <w:rPr>
          <w:ins w:id="109" w:author="Raphael Ritson-Williams" w:date="2016-09-02T14:11:00Z"/>
        </w:rPr>
      </w:pPr>
      <w:proofErr w:type="gramStart"/>
      <w:ins w:id="110" w:author="Raphael Ritson-Williams" w:date="2016-09-02T14:10:00Z">
        <w:r>
          <w:t>across</w:t>
        </w:r>
        <w:proofErr w:type="gramEnd"/>
        <w:r>
          <w:t xml:space="preserve"> </w:t>
        </w:r>
      </w:ins>
      <w:ins w:id="111" w:author="Raphael Ritson-Williams" w:date="2016-09-02T14:11:00Z">
        <w:r>
          <w:t xml:space="preserve">habitat types, </w:t>
        </w:r>
      </w:ins>
    </w:p>
    <w:p w14:paraId="18B28FE5" w14:textId="77777777" w:rsidR="006E1593" w:rsidRDefault="006E1593" w:rsidP="0023232C">
      <w:pPr>
        <w:pStyle w:val="ListParagraph"/>
        <w:numPr>
          <w:ilvl w:val="0"/>
          <w:numId w:val="1"/>
        </w:numPr>
        <w:rPr>
          <w:ins w:id="112" w:author="Raphael Ritson-Williams" w:date="2016-09-02T14:11:00Z"/>
        </w:rPr>
      </w:pPr>
      <w:proofErr w:type="gramStart"/>
      <w:ins w:id="113" w:author="Raphael Ritson-Williams" w:date="2016-09-02T14:11:00Z">
        <w:r>
          <w:t>across</w:t>
        </w:r>
        <w:proofErr w:type="gramEnd"/>
        <w:r>
          <w:t xml:space="preserve"> </w:t>
        </w:r>
      </w:ins>
      <w:ins w:id="114" w:author="Raphael Ritson-Williams" w:date="2016-09-02T14:10:00Z">
        <w:r>
          <w:t xml:space="preserve">bay regions, </w:t>
        </w:r>
      </w:ins>
    </w:p>
    <w:p w14:paraId="4F1E68D6" w14:textId="77777777" w:rsidR="006E1593" w:rsidRDefault="006E1593" w:rsidP="0023232C">
      <w:pPr>
        <w:pStyle w:val="ListParagraph"/>
        <w:numPr>
          <w:ilvl w:val="0"/>
          <w:numId w:val="1"/>
        </w:numPr>
        <w:rPr>
          <w:ins w:id="115" w:author="Raphael Ritson-Williams" w:date="2016-09-02T14:12:00Z"/>
        </w:rPr>
      </w:pPr>
      <w:proofErr w:type="gramStart"/>
      <w:ins w:id="116" w:author="Raphael Ritson-Williams" w:date="2016-09-02T14:10:00Z">
        <w:r>
          <w:t>across</w:t>
        </w:r>
        <w:proofErr w:type="gramEnd"/>
        <w:r>
          <w:t xml:space="preserve"> depths</w:t>
        </w:r>
      </w:ins>
    </w:p>
    <w:p w14:paraId="005A4AA5" w14:textId="5CA8B5C1" w:rsidR="006E1593" w:rsidRDefault="006E1593" w:rsidP="0023232C">
      <w:pPr>
        <w:pStyle w:val="ListParagraph"/>
        <w:numPr>
          <w:ilvl w:val="0"/>
          <w:numId w:val="1"/>
        </w:numPr>
        <w:rPr>
          <w:ins w:id="117" w:author="Raphael Ritson-Williams" w:date="2016-09-02T14:11:00Z"/>
        </w:rPr>
      </w:pPr>
      <w:proofErr w:type="gramStart"/>
      <w:ins w:id="118" w:author="Raphael Ritson-Williams" w:date="2016-09-02T14:11:00Z">
        <w:r>
          <w:t>in</w:t>
        </w:r>
        <w:proofErr w:type="gramEnd"/>
        <w:r>
          <w:t xml:space="preserve"> different color morphs</w:t>
        </w:r>
      </w:ins>
    </w:p>
    <w:p w14:paraId="28FF895A" w14:textId="77777777" w:rsidR="006E1593" w:rsidRPr="00951BB4" w:rsidRDefault="006E1593" w:rsidP="0023232C"/>
    <w:sectPr w:rsidR="006E1593" w:rsidRPr="00951BB4" w:rsidSect="009B5B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3" w:author="Raphael Ritson-Williams" w:date="2016-09-02T14:05:00Z" w:initials="RR">
    <w:p w14:paraId="33A26AC8" w14:textId="2E7E2DB5" w:rsidR="00B97CE7" w:rsidRDefault="00B97CE7">
      <w:pPr>
        <w:pStyle w:val="CommentText"/>
      </w:pPr>
      <w:r>
        <w:rPr>
          <w:rStyle w:val="CommentReference"/>
        </w:rPr>
        <w:annotationRef/>
      </w:r>
      <w:r>
        <w:t xml:space="preserve">Isn’t the c to d a ratio to host cells? Or is this just for abundance, are you doing ratios to each other or ratios to host cells. </w:t>
      </w:r>
    </w:p>
  </w:comment>
  <w:comment w:id="104" w:author="Raphael Ritson-Williams" w:date="2016-09-02T14:19:00Z" w:initials="RR">
    <w:p w14:paraId="1E7828C9" w14:textId="594B09AF" w:rsidR="00B97CE7" w:rsidRDefault="00B97CE7">
      <w:pPr>
        <w:pStyle w:val="CommentText"/>
      </w:pPr>
      <w:r>
        <w:rPr>
          <w:rStyle w:val="CommentReference"/>
        </w:rPr>
        <w:annotationRef/>
      </w:r>
      <w:r>
        <w:t>Ok, lets not worry about this heading until you are further along with the data analysis. However you might want to start a list used for your reference so that you can combine into paragraph form later. I’ve put some topics at the bottom to get you started. As you generate more data you can fill in the analytical methods you used for each one of these listed items, then convert that to a paragraph format at the end. Just a little trick to keep you organized while you are doing your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6C9C"/>
    <w:rsid w:val="00015C79"/>
    <w:rsid w:val="0004311D"/>
    <w:rsid w:val="000901FE"/>
    <w:rsid w:val="00093E01"/>
    <w:rsid w:val="0009701C"/>
    <w:rsid w:val="000E1D7F"/>
    <w:rsid w:val="000F3549"/>
    <w:rsid w:val="000F4291"/>
    <w:rsid w:val="0010102C"/>
    <w:rsid w:val="00106071"/>
    <w:rsid w:val="001105BB"/>
    <w:rsid w:val="00112FD9"/>
    <w:rsid w:val="001521F2"/>
    <w:rsid w:val="00152B77"/>
    <w:rsid w:val="001718C1"/>
    <w:rsid w:val="00191A87"/>
    <w:rsid w:val="001B3DC1"/>
    <w:rsid w:val="001F336F"/>
    <w:rsid w:val="001F53BB"/>
    <w:rsid w:val="001F79D7"/>
    <w:rsid w:val="0023232C"/>
    <w:rsid w:val="00233C6F"/>
    <w:rsid w:val="002360A6"/>
    <w:rsid w:val="002373A8"/>
    <w:rsid w:val="002558D7"/>
    <w:rsid w:val="00260D34"/>
    <w:rsid w:val="002B21E3"/>
    <w:rsid w:val="002F3D05"/>
    <w:rsid w:val="002F5D6D"/>
    <w:rsid w:val="0031787A"/>
    <w:rsid w:val="0033008A"/>
    <w:rsid w:val="0033574F"/>
    <w:rsid w:val="003518AE"/>
    <w:rsid w:val="003624F4"/>
    <w:rsid w:val="0037484A"/>
    <w:rsid w:val="00385FCA"/>
    <w:rsid w:val="003915D2"/>
    <w:rsid w:val="003B7170"/>
    <w:rsid w:val="003F1B3B"/>
    <w:rsid w:val="0043793C"/>
    <w:rsid w:val="00440C31"/>
    <w:rsid w:val="00471B30"/>
    <w:rsid w:val="004D4CFA"/>
    <w:rsid w:val="00512694"/>
    <w:rsid w:val="00523F3F"/>
    <w:rsid w:val="0052780B"/>
    <w:rsid w:val="00573FC3"/>
    <w:rsid w:val="00574C12"/>
    <w:rsid w:val="00581A9E"/>
    <w:rsid w:val="00587D28"/>
    <w:rsid w:val="005E0A9A"/>
    <w:rsid w:val="005F7E93"/>
    <w:rsid w:val="00613F87"/>
    <w:rsid w:val="00686F03"/>
    <w:rsid w:val="00687958"/>
    <w:rsid w:val="006C77C7"/>
    <w:rsid w:val="006E1593"/>
    <w:rsid w:val="006E1918"/>
    <w:rsid w:val="007046ED"/>
    <w:rsid w:val="00750E31"/>
    <w:rsid w:val="00755F83"/>
    <w:rsid w:val="00780ACE"/>
    <w:rsid w:val="00781E19"/>
    <w:rsid w:val="007A3823"/>
    <w:rsid w:val="007E68A4"/>
    <w:rsid w:val="0089550A"/>
    <w:rsid w:val="008A0323"/>
    <w:rsid w:val="008A0BDC"/>
    <w:rsid w:val="008F4301"/>
    <w:rsid w:val="008F4EA5"/>
    <w:rsid w:val="009165D0"/>
    <w:rsid w:val="00951BB4"/>
    <w:rsid w:val="0096610D"/>
    <w:rsid w:val="00966EBF"/>
    <w:rsid w:val="00967EB0"/>
    <w:rsid w:val="00974ECF"/>
    <w:rsid w:val="009A7D47"/>
    <w:rsid w:val="009B5B9C"/>
    <w:rsid w:val="009C5510"/>
    <w:rsid w:val="00A772EE"/>
    <w:rsid w:val="00A96ED0"/>
    <w:rsid w:val="00AA2934"/>
    <w:rsid w:val="00AD6A10"/>
    <w:rsid w:val="00AE0DD8"/>
    <w:rsid w:val="00AE24F5"/>
    <w:rsid w:val="00AF720B"/>
    <w:rsid w:val="00B045E5"/>
    <w:rsid w:val="00B0793C"/>
    <w:rsid w:val="00B24E8C"/>
    <w:rsid w:val="00B24F9B"/>
    <w:rsid w:val="00B66338"/>
    <w:rsid w:val="00B968D4"/>
    <w:rsid w:val="00B97CE7"/>
    <w:rsid w:val="00BA1236"/>
    <w:rsid w:val="00BC106E"/>
    <w:rsid w:val="00C102EA"/>
    <w:rsid w:val="00C44B1C"/>
    <w:rsid w:val="00C71914"/>
    <w:rsid w:val="00C812F5"/>
    <w:rsid w:val="00C82556"/>
    <w:rsid w:val="00CA68D3"/>
    <w:rsid w:val="00D041E6"/>
    <w:rsid w:val="00D478C7"/>
    <w:rsid w:val="00D54CEF"/>
    <w:rsid w:val="00D56391"/>
    <w:rsid w:val="00D64C71"/>
    <w:rsid w:val="00D81BB8"/>
    <w:rsid w:val="00D81E71"/>
    <w:rsid w:val="00D82D9C"/>
    <w:rsid w:val="00D83DD3"/>
    <w:rsid w:val="00D92002"/>
    <w:rsid w:val="00D951E1"/>
    <w:rsid w:val="00DB38B4"/>
    <w:rsid w:val="00DB5F8E"/>
    <w:rsid w:val="00DC4D8E"/>
    <w:rsid w:val="00DE1C23"/>
    <w:rsid w:val="00DE52CA"/>
    <w:rsid w:val="00E21379"/>
    <w:rsid w:val="00E857C7"/>
    <w:rsid w:val="00E92FF6"/>
    <w:rsid w:val="00EA6F89"/>
    <w:rsid w:val="00EE39FC"/>
    <w:rsid w:val="00EF52A1"/>
    <w:rsid w:val="00F1189B"/>
    <w:rsid w:val="00F3754F"/>
    <w:rsid w:val="00F4545B"/>
    <w:rsid w:val="00F46405"/>
    <w:rsid w:val="00FA69C1"/>
    <w:rsid w:val="00FD1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82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812</Words>
  <Characters>4631</Characters>
  <Application>Microsoft Macintosh Word</Application>
  <DocSecurity>0</DocSecurity>
  <Lines>38</Lines>
  <Paragraphs>10</Paragraphs>
  <ScaleCrop>false</ScaleCrop>
  <Company/>
  <LinksUpToDate>false</LinksUpToDate>
  <CharactersWithSpaces>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dc:description/>
  <cp:lastModifiedBy>Teegan Innis</cp:lastModifiedBy>
  <cp:revision>6</cp:revision>
  <dcterms:created xsi:type="dcterms:W3CDTF">2016-09-03T01:15:00Z</dcterms:created>
  <dcterms:modified xsi:type="dcterms:W3CDTF">2016-09-03T01:38:00Z</dcterms:modified>
</cp:coreProperties>
</file>